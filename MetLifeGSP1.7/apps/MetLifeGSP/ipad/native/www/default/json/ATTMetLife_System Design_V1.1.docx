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2925" w:rsidRPr="00AF7E1E" w:rsidRDefault="000E15E3" w:rsidP="00472925">
      <w:pPr>
        <w:pStyle w:val="CompanyLogo"/>
        <w:rPr>
          <w:rFonts w:ascii="Arial" w:hAnsi="Arial" w:cs="Arial"/>
        </w:rPr>
      </w:pPr>
      <w:bookmarkStart w:id="0" w:name="_GoBack"/>
      <w:bookmarkEnd w:id="0"/>
      <w:r>
        <w:rPr>
          <w:rFonts w:ascii="Arial" w:hAnsi="Arial" w:cs="Arial"/>
          <w:noProof/>
        </w:rPr>
        <w:drawing>
          <wp:anchor distT="0" distB="0" distL="114300" distR="114300" simplePos="0" relativeHeight="251657728" behindDoc="0" locked="0" layoutInCell="1" allowOverlap="1">
            <wp:simplePos x="0" y="0"/>
            <wp:positionH relativeFrom="margin">
              <wp:align>left</wp:align>
            </wp:positionH>
            <wp:positionV relativeFrom="margin">
              <wp:align>top</wp:align>
            </wp:positionV>
            <wp:extent cx="1885950" cy="1094740"/>
            <wp:effectExtent l="0" t="0" r="0" b="0"/>
            <wp:wrapSquare wrapText="bothSides"/>
            <wp:docPr id="3" name="Picture 5" descr="AT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TT Logo"/>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85950" cy="1094740"/>
                    </a:xfrm>
                    <a:prstGeom prst="rect">
                      <a:avLst/>
                    </a:prstGeom>
                    <a:noFill/>
                    <a:ln>
                      <a:noFill/>
                    </a:ln>
                  </pic:spPr>
                </pic:pic>
              </a:graphicData>
            </a:graphic>
          </wp:anchor>
        </w:drawing>
      </w:r>
    </w:p>
    <w:p w:rsidR="0051615B" w:rsidRPr="00AF7E1E" w:rsidRDefault="0051615B" w:rsidP="001E4AE4">
      <w:pPr>
        <w:pStyle w:val="Title"/>
        <w:ind w:firstLine="720"/>
        <w:rPr>
          <w:sz w:val="32"/>
        </w:rPr>
      </w:pPr>
      <w:bookmarkStart w:id="1" w:name="Title"/>
    </w:p>
    <w:p w:rsidR="00472925" w:rsidRPr="00AF7E1E" w:rsidRDefault="00731376" w:rsidP="001E4AE4">
      <w:pPr>
        <w:pStyle w:val="Title"/>
        <w:ind w:firstLine="720"/>
        <w:rPr>
          <w:sz w:val="32"/>
        </w:rPr>
      </w:pPr>
      <w:r>
        <w:rPr>
          <w:sz w:val="32"/>
        </w:rPr>
        <w:t>System</w:t>
      </w:r>
      <w:r w:rsidR="00472925" w:rsidRPr="00AF7E1E">
        <w:rPr>
          <w:sz w:val="32"/>
        </w:rPr>
        <w:t xml:space="preserve"> </w:t>
      </w:r>
      <w:r w:rsidR="00182C64">
        <w:rPr>
          <w:sz w:val="32"/>
        </w:rPr>
        <w:t>Design</w:t>
      </w:r>
      <w:r w:rsidR="00472925" w:rsidRPr="00AF7E1E">
        <w:rPr>
          <w:sz w:val="32"/>
        </w:rPr>
        <w:t xml:space="preserve"> De</w:t>
      </w:r>
      <w:r w:rsidR="00182C64">
        <w:rPr>
          <w:sz w:val="32"/>
        </w:rPr>
        <w:t>scription</w:t>
      </w:r>
      <w:r w:rsidR="002B389F" w:rsidRPr="00AF7E1E">
        <w:rPr>
          <w:sz w:val="32"/>
        </w:rPr>
        <w:t xml:space="preserve">   </w:t>
      </w:r>
    </w:p>
    <w:bookmarkEnd w:id="1"/>
    <w:p w:rsidR="00472925" w:rsidRPr="00842A26" w:rsidRDefault="008E6086" w:rsidP="001E4AE4">
      <w:pPr>
        <w:pStyle w:val="Subtitle1"/>
        <w:ind w:left="1440"/>
        <w:rPr>
          <w:sz w:val="28"/>
          <w:szCs w:val="28"/>
        </w:rPr>
      </w:pPr>
      <w:sdt>
        <w:sdtPr>
          <w:rPr>
            <w:sz w:val="28"/>
            <w:szCs w:val="28"/>
          </w:rPr>
          <w:alias w:val="Company"/>
          <w:tag w:val=""/>
          <w:id w:val="-1872060068"/>
          <w:placeholder>
            <w:docPart w:val="D54259C9BDF24C1B91A12D6539045844"/>
          </w:placeholder>
          <w:dataBinding w:prefixMappings="xmlns:ns0='http://schemas.openxmlformats.org/officeDocument/2006/extended-properties' " w:xpath="/ns0:Properties[1]/ns0:Company[1]" w:storeItemID="{6668398D-A668-4E3E-A5EB-62B293D839F1}"/>
          <w:text/>
        </w:sdtPr>
        <w:sdtEndPr/>
        <w:sdtContent>
          <w:r w:rsidR="00E02CEB">
            <w:rPr>
              <w:sz w:val="28"/>
              <w:szCs w:val="28"/>
            </w:rPr>
            <w:t>&lt;Wipro Te</w:t>
          </w:r>
          <w:r w:rsidR="0073629E">
            <w:rPr>
              <w:sz w:val="28"/>
              <w:szCs w:val="28"/>
            </w:rPr>
            <w:t>chnologies</w:t>
          </w:r>
          <w:r w:rsidR="003D566B">
            <w:rPr>
              <w:sz w:val="28"/>
              <w:szCs w:val="28"/>
            </w:rPr>
            <w:t>&gt;</w:t>
          </w:r>
        </w:sdtContent>
      </w:sdt>
      <w:r w:rsidR="00842A26">
        <w:rPr>
          <w:sz w:val="28"/>
          <w:szCs w:val="28"/>
        </w:rPr>
        <w:t xml:space="preserve"> </w:t>
      </w:r>
      <w:sdt>
        <w:sdtPr>
          <w:rPr>
            <w:sz w:val="28"/>
            <w:szCs w:val="28"/>
          </w:rPr>
          <w:alias w:val="Title"/>
          <w:tag w:val=""/>
          <w:id w:val="-99800607"/>
          <w:placeholder>
            <w:docPart w:val="3E4FB04AE75942C1B262778ACDCA55FF"/>
          </w:placeholder>
          <w:dataBinding w:prefixMappings="xmlns:ns0='http://purl.org/dc/elements/1.1/' xmlns:ns1='http://schemas.openxmlformats.org/package/2006/metadata/core-properties' " w:xpath="/ns1:coreProperties[1]/ns0:title[1]" w:storeItemID="{6C3C8BC8-F283-45AE-878A-BAB7291924A1}"/>
          <w:text/>
        </w:sdtPr>
        <w:sdtEndPr/>
        <w:sdtContent>
          <w:r w:rsidR="00E128DB">
            <w:rPr>
              <w:sz w:val="28"/>
              <w:szCs w:val="28"/>
            </w:rPr>
            <w:t>[Global Mobile Sales Platform</w:t>
          </w:r>
          <w:r w:rsidR="00626A7D" w:rsidRPr="00842A26">
            <w:rPr>
              <w:sz w:val="28"/>
              <w:szCs w:val="28"/>
            </w:rPr>
            <w:t>]</w:t>
          </w:r>
        </w:sdtContent>
      </w:sdt>
      <w:r w:rsidR="00C43A5E" w:rsidRPr="00842A26">
        <w:rPr>
          <w:sz w:val="28"/>
          <w:szCs w:val="28"/>
        </w:rPr>
        <w:t xml:space="preserve">   </w:t>
      </w:r>
    </w:p>
    <w:p w:rsidR="001E4AE4" w:rsidRPr="00AF7E1E" w:rsidRDefault="001E4AE4" w:rsidP="001E4AE4">
      <w:pPr>
        <w:rPr>
          <w:rFonts w:cs="Arial"/>
        </w:rPr>
      </w:pPr>
    </w:p>
    <w:p w:rsidR="001C74FE" w:rsidRPr="00AF7E1E" w:rsidRDefault="00B33F4C" w:rsidP="001E4AE4">
      <w:pPr>
        <w:rPr>
          <w:rFonts w:cs="Arial"/>
        </w:rPr>
      </w:pPr>
      <w:r w:rsidRPr="00AF7E1E">
        <w:rPr>
          <w:rFonts w:cs="Arial"/>
        </w:rPr>
        <w:tab/>
      </w:r>
      <w:r w:rsidRPr="00AF7E1E">
        <w:rPr>
          <w:rFonts w:cs="Arial"/>
        </w:rPr>
        <w:tab/>
      </w:r>
      <w:r w:rsidRPr="00AF7E1E">
        <w:rPr>
          <w:rFonts w:cs="Arial"/>
        </w:rPr>
        <w:tab/>
      </w:r>
      <w:r w:rsidRPr="00AF7E1E">
        <w:rPr>
          <w:rFonts w:cs="Arial"/>
        </w:rPr>
        <w:tab/>
      </w:r>
      <w:r w:rsidRPr="00AF7E1E">
        <w:rPr>
          <w:rFonts w:cs="Arial"/>
        </w:rPr>
        <w:tab/>
      </w:r>
      <w:r w:rsidRPr="00AF7E1E">
        <w:rPr>
          <w:rFonts w:cs="Arial"/>
        </w:rPr>
        <w:tab/>
      </w:r>
      <w:r w:rsidRPr="00AF7E1E">
        <w:rPr>
          <w:rFonts w:cs="Arial"/>
        </w:rPr>
        <w:tab/>
      </w:r>
      <w:r w:rsidRPr="00AF7E1E">
        <w:rPr>
          <w:rFonts w:cs="Arial"/>
        </w:rPr>
        <w:tab/>
      </w:r>
      <w:r w:rsidRPr="00AF7E1E">
        <w:rPr>
          <w:rFonts w:cs="Arial"/>
        </w:rPr>
        <w:tab/>
      </w:r>
      <w:r w:rsidRPr="00AF7E1E">
        <w:rPr>
          <w:rFonts w:cs="Arial"/>
        </w:rPr>
        <w:tab/>
      </w:r>
    </w:p>
    <w:p w:rsidR="00EA604F" w:rsidRPr="00AF7E1E" w:rsidRDefault="00EA604F" w:rsidP="00472925">
      <w:pPr>
        <w:pStyle w:val="Footer"/>
        <w:tabs>
          <w:tab w:val="clear" w:pos="4320"/>
          <w:tab w:val="clear" w:pos="8640"/>
        </w:tabs>
        <w:rPr>
          <w:rFonts w:ascii="Arial" w:hAnsi="Arial" w:cs="Arial"/>
        </w:rPr>
      </w:pPr>
    </w:p>
    <w:tbl>
      <w:tblPr>
        <w:tblW w:w="8787"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4178"/>
        <w:gridCol w:w="4609"/>
      </w:tblGrid>
      <w:tr w:rsidR="0073629E" w:rsidTr="000A00DE">
        <w:tc>
          <w:tcPr>
            <w:tcW w:w="4621" w:type="dxa"/>
            <w:tcBorders>
              <w:top w:val="single" w:sz="4" w:space="0" w:color="auto"/>
              <w:left w:val="single" w:sz="4" w:space="0" w:color="auto"/>
              <w:bottom w:val="single" w:sz="4" w:space="0" w:color="auto"/>
              <w:right w:val="single" w:sz="4" w:space="0" w:color="auto"/>
            </w:tcBorders>
            <w:shd w:val="clear" w:color="auto" w:fill="B3B3B3"/>
          </w:tcPr>
          <w:p w:rsidR="0073629E" w:rsidRDefault="0073629E" w:rsidP="000A00DE">
            <w:pPr>
              <w:pStyle w:val="BodyText"/>
              <w:rPr>
                <w:b/>
                <w:bCs/>
              </w:rPr>
            </w:pPr>
            <w:r>
              <w:rPr>
                <w:b/>
                <w:bCs/>
              </w:rPr>
              <w:t>Version Number:</w:t>
            </w:r>
          </w:p>
        </w:tc>
        <w:tc>
          <w:tcPr>
            <w:tcW w:w="4843" w:type="dxa"/>
            <w:tcBorders>
              <w:top w:val="single" w:sz="4" w:space="0" w:color="auto"/>
              <w:left w:val="single" w:sz="4" w:space="0" w:color="auto"/>
              <w:bottom w:val="single" w:sz="4" w:space="0" w:color="auto"/>
              <w:right w:val="single" w:sz="4" w:space="0" w:color="auto"/>
            </w:tcBorders>
          </w:tcPr>
          <w:p w:rsidR="0073629E" w:rsidRPr="00B21490" w:rsidRDefault="00B21490" w:rsidP="000A00DE">
            <w:pPr>
              <w:pStyle w:val="BodyText"/>
            </w:pPr>
            <w:r>
              <w:t>1.0</w:t>
            </w:r>
          </w:p>
        </w:tc>
      </w:tr>
      <w:tr w:rsidR="0073629E" w:rsidTr="000A00DE">
        <w:tc>
          <w:tcPr>
            <w:tcW w:w="4621" w:type="dxa"/>
            <w:tcBorders>
              <w:top w:val="single" w:sz="4" w:space="0" w:color="auto"/>
              <w:left w:val="single" w:sz="4" w:space="0" w:color="auto"/>
              <w:bottom w:val="single" w:sz="4" w:space="0" w:color="auto"/>
              <w:right w:val="single" w:sz="4" w:space="0" w:color="auto"/>
            </w:tcBorders>
            <w:shd w:val="clear" w:color="auto" w:fill="B3B3B3"/>
          </w:tcPr>
          <w:p w:rsidR="0073629E" w:rsidRDefault="0073629E" w:rsidP="000A00DE">
            <w:pPr>
              <w:pStyle w:val="BodyText"/>
              <w:rPr>
                <w:b/>
                <w:bCs/>
              </w:rPr>
            </w:pPr>
            <w:r>
              <w:rPr>
                <w:b/>
                <w:bCs/>
              </w:rPr>
              <w:t>Draft/Final as of:</w:t>
            </w:r>
          </w:p>
        </w:tc>
        <w:tc>
          <w:tcPr>
            <w:tcW w:w="4843" w:type="dxa"/>
            <w:tcBorders>
              <w:top w:val="single" w:sz="4" w:space="0" w:color="auto"/>
              <w:left w:val="single" w:sz="4" w:space="0" w:color="auto"/>
              <w:bottom w:val="single" w:sz="4" w:space="0" w:color="auto"/>
              <w:right w:val="single" w:sz="4" w:space="0" w:color="auto"/>
            </w:tcBorders>
          </w:tcPr>
          <w:p w:rsidR="0073629E" w:rsidRPr="00B21490" w:rsidRDefault="00E128DB" w:rsidP="000A00DE">
            <w:pPr>
              <w:pStyle w:val="BodyText"/>
            </w:pPr>
            <w:r>
              <w:t>10/02/2015</w:t>
            </w:r>
          </w:p>
        </w:tc>
      </w:tr>
      <w:tr w:rsidR="0073629E" w:rsidTr="000A00DE">
        <w:tc>
          <w:tcPr>
            <w:tcW w:w="4621" w:type="dxa"/>
            <w:tcBorders>
              <w:top w:val="single" w:sz="4" w:space="0" w:color="auto"/>
              <w:left w:val="single" w:sz="4" w:space="0" w:color="auto"/>
              <w:bottom w:val="single" w:sz="4" w:space="0" w:color="auto"/>
              <w:right w:val="single" w:sz="4" w:space="0" w:color="auto"/>
            </w:tcBorders>
            <w:shd w:val="clear" w:color="auto" w:fill="B3B3B3"/>
          </w:tcPr>
          <w:p w:rsidR="0073629E" w:rsidRDefault="0073629E" w:rsidP="000A00DE">
            <w:pPr>
              <w:pStyle w:val="BodyText"/>
              <w:rPr>
                <w:b/>
                <w:bCs/>
              </w:rPr>
            </w:pPr>
            <w:r>
              <w:rPr>
                <w:b/>
                <w:bCs/>
              </w:rPr>
              <w:t xml:space="preserve">Printed on: </w:t>
            </w:r>
          </w:p>
        </w:tc>
        <w:tc>
          <w:tcPr>
            <w:tcW w:w="4843" w:type="dxa"/>
            <w:tcBorders>
              <w:top w:val="single" w:sz="4" w:space="0" w:color="auto"/>
              <w:left w:val="single" w:sz="4" w:space="0" w:color="auto"/>
              <w:bottom w:val="single" w:sz="4" w:space="0" w:color="auto"/>
              <w:right w:val="single" w:sz="4" w:space="0" w:color="auto"/>
            </w:tcBorders>
          </w:tcPr>
          <w:p w:rsidR="0073629E" w:rsidRDefault="0073629E" w:rsidP="000A00DE">
            <w:pPr>
              <w:pStyle w:val="BodyText"/>
            </w:pPr>
            <w:r>
              <w:t>[Date]</w:t>
            </w:r>
          </w:p>
        </w:tc>
      </w:tr>
      <w:tr w:rsidR="0073629E" w:rsidTr="000A00DE">
        <w:tc>
          <w:tcPr>
            <w:tcW w:w="4621" w:type="dxa"/>
            <w:tcBorders>
              <w:top w:val="single" w:sz="4" w:space="0" w:color="auto"/>
              <w:left w:val="single" w:sz="4" w:space="0" w:color="auto"/>
              <w:bottom w:val="single" w:sz="4" w:space="0" w:color="auto"/>
              <w:right w:val="single" w:sz="4" w:space="0" w:color="auto"/>
            </w:tcBorders>
            <w:shd w:val="clear" w:color="auto" w:fill="B3B3B3"/>
          </w:tcPr>
          <w:p w:rsidR="0073629E" w:rsidRDefault="0073629E" w:rsidP="000A00DE">
            <w:pPr>
              <w:pStyle w:val="BodyText"/>
              <w:rPr>
                <w:b/>
                <w:bCs/>
              </w:rPr>
            </w:pPr>
            <w:r>
              <w:rPr>
                <w:b/>
                <w:bCs/>
              </w:rPr>
              <w:t>Author</w:t>
            </w:r>
          </w:p>
        </w:tc>
        <w:tc>
          <w:tcPr>
            <w:tcW w:w="4843" w:type="dxa"/>
            <w:tcBorders>
              <w:top w:val="single" w:sz="4" w:space="0" w:color="auto"/>
              <w:left w:val="single" w:sz="4" w:space="0" w:color="auto"/>
              <w:bottom w:val="single" w:sz="4" w:space="0" w:color="auto"/>
              <w:right w:val="single" w:sz="4" w:space="0" w:color="auto"/>
            </w:tcBorders>
          </w:tcPr>
          <w:p w:rsidR="0073629E" w:rsidRDefault="0073629E" w:rsidP="000A00DE">
            <w:pPr>
              <w:pStyle w:val="BodyText"/>
            </w:pPr>
            <w:r>
              <w:t>Chella</w:t>
            </w:r>
            <w:r w:rsidR="00F922CC">
              <w:t>,</w:t>
            </w:r>
          </w:p>
          <w:p w:rsidR="00F922CC" w:rsidRPr="00F922CC" w:rsidRDefault="00F922CC" w:rsidP="000A00DE">
            <w:pPr>
              <w:pStyle w:val="BodyText"/>
            </w:pPr>
            <w:r>
              <w:t>Mobile Solution Architect</w:t>
            </w:r>
          </w:p>
          <w:p w:rsidR="0073629E" w:rsidRDefault="0073629E" w:rsidP="000A00DE">
            <w:pPr>
              <w:pStyle w:val="BodyText"/>
            </w:pPr>
            <w:r>
              <w:t>Wipro Technologies, Bangalore</w:t>
            </w:r>
          </w:p>
          <w:p w:rsidR="0073629E" w:rsidRDefault="0073629E" w:rsidP="000A00DE">
            <w:pPr>
              <w:pStyle w:val="BodyText"/>
            </w:pPr>
            <w:r>
              <w:t>chella.pandeeswari@wipro.com</w:t>
            </w:r>
          </w:p>
        </w:tc>
      </w:tr>
      <w:tr w:rsidR="0073629E" w:rsidTr="000A00DE">
        <w:tc>
          <w:tcPr>
            <w:tcW w:w="4621" w:type="dxa"/>
            <w:tcBorders>
              <w:top w:val="single" w:sz="4" w:space="0" w:color="auto"/>
              <w:left w:val="single" w:sz="4" w:space="0" w:color="auto"/>
              <w:bottom w:val="single" w:sz="4" w:space="0" w:color="auto"/>
              <w:right w:val="single" w:sz="4" w:space="0" w:color="auto"/>
            </w:tcBorders>
            <w:shd w:val="clear" w:color="auto" w:fill="B3B3B3"/>
          </w:tcPr>
          <w:p w:rsidR="0073629E" w:rsidRDefault="0073629E" w:rsidP="000A00DE">
            <w:pPr>
              <w:pStyle w:val="BodyText"/>
              <w:rPr>
                <w:b/>
                <w:bCs/>
              </w:rPr>
            </w:pPr>
            <w:r>
              <w:rPr>
                <w:b/>
                <w:bCs/>
              </w:rPr>
              <w:t>Owner</w:t>
            </w:r>
          </w:p>
        </w:tc>
        <w:tc>
          <w:tcPr>
            <w:tcW w:w="4843" w:type="dxa"/>
            <w:tcBorders>
              <w:top w:val="single" w:sz="4" w:space="0" w:color="auto"/>
              <w:left w:val="single" w:sz="4" w:space="0" w:color="auto"/>
              <w:bottom w:val="single" w:sz="4" w:space="0" w:color="auto"/>
              <w:right w:val="single" w:sz="4" w:space="0" w:color="auto"/>
            </w:tcBorders>
          </w:tcPr>
          <w:p w:rsidR="0073629E" w:rsidRPr="00B21490" w:rsidRDefault="0057579A" w:rsidP="000A00DE">
            <w:pPr>
              <w:pStyle w:val="BodyText"/>
            </w:pPr>
            <w:r>
              <w:t>MetLife</w:t>
            </w:r>
          </w:p>
        </w:tc>
      </w:tr>
    </w:tbl>
    <w:p w:rsidR="0073629E" w:rsidRDefault="0073629E" w:rsidP="0073629E">
      <w:pPr>
        <w:pStyle w:val="BodyText"/>
      </w:pPr>
    </w:p>
    <w:tbl>
      <w:tblPr>
        <w:tblW w:w="8787"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4283"/>
        <w:gridCol w:w="4504"/>
      </w:tblGrid>
      <w:tr w:rsidR="0073629E" w:rsidTr="000A00DE">
        <w:tc>
          <w:tcPr>
            <w:tcW w:w="9464" w:type="dxa"/>
            <w:gridSpan w:val="2"/>
            <w:tcBorders>
              <w:top w:val="single" w:sz="4" w:space="0" w:color="auto"/>
              <w:left w:val="single" w:sz="4" w:space="0" w:color="auto"/>
              <w:bottom w:val="single" w:sz="4" w:space="0" w:color="auto"/>
              <w:right w:val="single" w:sz="4" w:space="0" w:color="auto"/>
            </w:tcBorders>
            <w:shd w:val="clear" w:color="auto" w:fill="B3B3B3"/>
          </w:tcPr>
          <w:p w:rsidR="0073629E" w:rsidRDefault="0073629E" w:rsidP="000A00DE">
            <w:pPr>
              <w:pStyle w:val="BodyText"/>
              <w:jc w:val="center"/>
              <w:rPr>
                <w:b/>
                <w:bCs/>
              </w:rPr>
            </w:pPr>
            <w:r>
              <w:rPr>
                <w:b/>
                <w:bCs/>
              </w:rPr>
              <w:t>Approval Signatures</w:t>
            </w:r>
          </w:p>
        </w:tc>
      </w:tr>
      <w:tr w:rsidR="0073629E" w:rsidTr="000A00DE">
        <w:tc>
          <w:tcPr>
            <w:tcW w:w="4621" w:type="dxa"/>
            <w:tcBorders>
              <w:top w:val="single" w:sz="4" w:space="0" w:color="auto"/>
              <w:left w:val="single" w:sz="4" w:space="0" w:color="auto"/>
              <w:bottom w:val="single" w:sz="4" w:space="0" w:color="auto"/>
              <w:right w:val="single" w:sz="4" w:space="0" w:color="auto"/>
            </w:tcBorders>
          </w:tcPr>
          <w:p w:rsidR="0073629E" w:rsidRDefault="0073629E" w:rsidP="000A00DE">
            <w:pPr>
              <w:pStyle w:val="BodyText"/>
            </w:pPr>
            <w:r>
              <w:t>Name</w:t>
            </w:r>
          </w:p>
        </w:tc>
        <w:tc>
          <w:tcPr>
            <w:tcW w:w="4843" w:type="dxa"/>
            <w:tcBorders>
              <w:top w:val="single" w:sz="4" w:space="0" w:color="auto"/>
              <w:left w:val="single" w:sz="4" w:space="0" w:color="auto"/>
              <w:bottom w:val="single" w:sz="4" w:space="0" w:color="auto"/>
              <w:right w:val="single" w:sz="4" w:space="0" w:color="auto"/>
            </w:tcBorders>
          </w:tcPr>
          <w:p w:rsidR="0073629E" w:rsidRDefault="0073629E" w:rsidP="000A00DE">
            <w:pPr>
              <w:pStyle w:val="BodyText"/>
            </w:pPr>
            <w:r>
              <w:t>Title</w:t>
            </w:r>
          </w:p>
        </w:tc>
      </w:tr>
      <w:tr w:rsidR="0073629E" w:rsidTr="000A00DE">
        <w:tc>
          <w:tcPr>
            <w:tcW w:w="4621" w:type="dxa"/>
            <w:tcBorders>
              <w:top w:val="single" w:sz="4" w:space="0" w:color="auto"/>
              <w:left w:val="single" w:sz="4" w:space="0" w:color="auto"/>
              <w:bottom w:val="single" w:sz="4" w:space="0" w:color="auto"/>
              <w:right w:val="single" w:sz="4" w:space="0" w:color="auto"/>
            </w:tcBorders>
          </w:tcPr>
          <w:p w:rsidR="0073629E" w:rsidRPr="00B21490" w:rsidRDefault="00B21490" w:rsidP="000A00DE">
            <w:pPr>
              <w:pStyle w:val="BodyText"/>
            </w:pPr>
            <w:r>
              <w:t>Komal</w:t>
            </w:r>
          </w:p>
        </w:tc>
        <w:tc>
          <w:tcPr>
            <w:tcW w:w="4843" w:type="dxa"/>
            <w:tcBorders>
              <w:top w:val="single" w:sz="4" w:space="0" w:color="auto"/>
              <w:left w:val="single" w:sz="4" w:space="0" w:color="auto"/>
              <w:bottom w:val="single" w:sz="4" w:space="0" w:color="auto"/>
              <w:right w:val="single" w:sz="4" w:space="0" w:color="auto"/>
            </w:tcBorders>
          </w:tcPr>
          <w:p w:rsidR="0073629E" w:rsidRPr="00A829FD" w:rsidRDefault="00A829FD" w:rsidP="000A00DE">
            <w:pPr>
              <w:pStyle w:val="BodyText"/>
            </w:pPr>
            <w:r>
              <w:t>Architec</w:t>
            </w:r>
            <w:r w:rsidR="00F922CC">
              <w:t>t</w:t>
            </w:r>
          </w:p>
        </w:tc>
      </w:tr>
      <w:tr w:rsidR="0073629E" w:rsidTr="000A00DE">
        <w:tc>
          <w:tcPr>
            <w:tcW w:w="4621" w:type="dxa"/>
            <w:tcBorders>
              <w:top w:val="single" w:sz="4" w:space="0" w:color="auto"/>
              <w:left w:val="single" w:sz="4" w:space="0" w:color="auto"/>
              <w:bottom w:val="single" w:sz="4" w:space="0" w:color="auto"/>
              <w:right w:val="single" w:sz="4" w:space="0" w:color="auto"/>
            </w:tcBorders>
          </w:tcPr>
          <w:p w:rsidR="0073629E" w:rsidRDefault="0073629E" w:rsidP="000A00DE">
            <w:pPr>
              <w:pStyle w:val="BodyText"/>
            </w:pPr>
          </w:p>
        </w:tc>
        <w:tc>
          <w:tcPr>
            <w:tcW w:w="4843" w:type="dxa"/>
            <w:tcBorders>
              <w:top w:val="single" w:sz="4" w:space="0" w:color="auto"/>
              <w:left w:val="single" w:sz="4" w:space="0" w:color="auto"/>
              <w:bottom w:val="single" w:sz="4" w:space="0" w:color="auto"/>
              <w:right w:val="single" w:sz="4" w:space="0" w:color="auto"/>
            </w:tcBorders>
          </w:tcPr>
          <w:p w:rsidR="0073629E" w:rsidRDefault="0073629E" w:rsidP="000A00DE">
            <w:pPr>
              <w:pStyle w:val="BodyText"/>
            </w:pPr>
          </w:p>
        </w:tc>
      </w:tr>
    </w:tbl>
    <w:p w:rsidR="00C807D2" w:rsidRPr="00AF7E1E" w:rsidRDefault="00C807D2" w:rsidP="00472925">
      <w:pPr>
        <w:pStyle w:val="Footer"/>
        <w:tabs>
          <w:tab w:val="clear" w:pos="4320"/>
          <w:tab w:val="clear" w:pos="8640"/>
        </w:tabs>
        <w:rPr>
          <w:rFonts w:ascii="Arial" w:hAnsi="Arial" w:cs="Arial"/>
        </w:rPr>
      </w:pPr>
    </w:p>
    <w:p w:rsidR="00EA604F" w:rsidRPr="00AF7E1E" w:rsidRDefault="00EA604F" w:rsidP="00EE2D77">
      <w:pPr>
        <w:jc w:val="right"/>
        <w:rPr>
          <w:rFonts w:cs="Arial"/>
          <w:highlight w:val="lightGray"/>
        </w:rPr>
      </w:pPr>
    </w:p>
    <w:p w:rsidR="00883A1A" w:rsidRPr="00AF7E1E" w:rsidRDefault="00883A1A" w:rsidP="00EA604F">
      <w:pPr>
        <w:spacing w:line="240" w:lineRule="exact"/>
        <w:ind w:left="2610" w:firstLine="720"/>
        <w:jc w:val="right"/>
        <w:rPr>
          <w:rFonts w:cs="Arial"/>
          <w:highlight w:val="yellow"/>
          <w:u w:val="single"/>
          <w:lang w:val="fr-FR"/>
        </w:rPr>
      </w:pPr>
    </w:p>
    <w:p w:rsidR="00883A1A" w:rsidRPr="00AF7E1E" w:rsidRDefault="00883A1A" w:rsidP="00EA604F">
      <w:pPr>
        <w:spacing w:line="240" w:lineRule="exact"/>
        <w:ind w:left="2610" w:firstLine="720"/>
        <w:jc w:val="right"/>
        <w:rPr>
          <w:rFonts w:cs="Arial"/>
          <w:highlight w:val="yellow"/>
          <w:u w:val="single"/>
          <w:lang w:val="fr-FR"/>
        </w:rPr>
      </w:pPr>
    </w:p>
    <w:tbl>
      <w:tblPr>
        <w:tblpPr w:leftFromText="180" w:rightFromText="180" w:vertAnchor="text" w:horzAnchor="margin" w:tblpXSpec="right" w:tblpY="369"/>
        <w:tblW w:w="0" w:type="auto"/>
        <w:tblLayout w:type="fixed"/>
        <w:tblLook w:val="0000" w:firstRow="0" w:lastRow="0" w:firstColumn="0" w:lastColumn="0" w:noHBand="0" w:noVBand="0"/>
      </w:tblPr>
      <w:tblGrid>
        <w:gridCol w:w="2037"/>
        <w:gridCol w:w="1460"/>
      </w:tblGrid>
      <w:tr w:rsidR="00E81910" w:rsidRPr="00AF7E1E" w:rsidTr="00DC5839">
        <w:tc>
          <w:tcPr>
            <w:tcW w:w="2037" w:type="dxa"/>
          </w:tcPr>
          <w:p w:rsidR="00E81910" w:rsidRPr="00AF7E1E" w:rsidRDefault="00E81910" w:rsidP="00E81910">
            <w:pPr>
              <w:pStyle w:val="Revision"/>
              <w:rPr>
                <w:rFonts w:cs="Arial"/>
                <w:sz w:val="20"/>
              </w:rPr>
            </w:pPr>
          </w:p>
        </w:tc>
        <w:tc>
          <w:tcPr>
            <w:tcW w:w="1460" w:type="dxa"/>
          </w:tcPr>
          <w:p w:rsidR="00E81910" w:rsidRPr="003D467D" w:rsidRDefault="00E81910" w:rsidP="00616C3A">
            <w:pPr>
              <w:pStyle w:val="RevisionDate"/>
              <w:rPr>
                <w:rFonts w:cs="Arial"/>
                <w:b/>
              </w:rPr>
            </w:pPr>
          </w:p>
        </w:tc>
      </w:tr>
    </w:tbl>
    <w:p w:rsidR="00F922CC" w:rsidRDefault="00F922CC" w:rsidP="0073629E">
      <w:pPr>
        <w:pStyle w:val="Title"/>
      </w:pPr>
      <w:bookmarkStart w:id="2" w:name="_Toc177366939"/>
    </w:p>
    <w:p w:rsidR="00F922CC" w:rsidRDefault="00F922CC" w:rsidP="00F922CC">
      <w:pPr>
        <w:rPr>
          <w:rFonts w:cs="Arial"/>
          <w:kern w:val="28"/>
          <w:sz w:val="40"/>
          <w:szCs w:val="32"/>
        </w:rPr>
      </w:pPr>
      <w:r>
        <w:br w:type="page"/>
      </w:r>
    </w:p>
    <w:p w:rsidR="0073629E" w:rsidRDefault="0073629E" w:rsidP="0073629E">
      <w:pPr>
        <w:pStyle w:val="Title"/>
      </w:pPr>
      <w:r>
        <w:lastRenderedPageBreak/>
        <w:t>Revision History</w:t>
      </w:r>
      <w:bookmarkEnd w:id="2"/>
    </w:p>
    <w:tbl>
      <w:tblPr>
        <w:tblW w:w="87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290"/>
        <w:gridCol w:w="1178"/>
        <w:gridCol w:w="1090"/>
        <w:gridCol w:w="1744"/>
        <w:gridCol w:w="2485"/>
      </w:tblGrid>
      <w:tr w:rsidR="0073629E" w:rsidTr="000A00DE">
        <w:trPr>
          <w:cantSplit/>
          <w:jc w:val="center"/>
        </w:trPr>
        <w:tc>
          <w:tcPr>
            <w:tcW w:w="2290" w:type="dxa"/>
            <w:shd w:val="clear" w:color="000000" w:fill="B3B3B3"/>
          </w:tcPr>
          <w:p w:rsidR="0073629E" w:rsidRDefault="0073629E" w:rsidP="000A00DE">
            <w:pPr>
              <w:pStyle w:val="BodyText"/>
              <w:jc w:val="center"/>
              <w:rPr>
                <w:b/>
                <w:bCs/>
              </w:rPr>
            </w:pPr>
            <w:r>
              <w:rPr>
                <w:b/>
                <w:bCs/>
              </w:rPr>
              <w:t>Date</w:t>
            </w:r>
          </w:p>
        </w:tc>
        <w:tc>
          <w:tcPr>
            <w:tcW w:w="1178" w:type="dxa"/>
            <w:shd w:val="clear" w:color="000000" w:fill="B3B3B3"/>
          </w:tcPr>
          <w:p w:rsidR="0073629E" w:rsidRDefault="0073629E" w:rsidP="000A00DE">
            <w:pPr>
              <w:pStyle w:val="BodyText"/>
              <w:jc w:val="center"/>
              <w:rPr>
                <w:b/>
                <w:bCs/>
              </w:rPr>
            </w:pPr>
            <w:r>
              <w:rPr>
                <w:b/>
                <w:bCs/>
              </w:rPr>
              <w:t>Version</w:t>
            </w:r>
          </w:p>
        </w:tc>
        <w:tc>
          <w:tcPr>
            <w:tcW w:w="1090" w:type="dxa"/>
            <w:shd w:val="clear" w:color="000000" w:fill="B3B3B3"/>
          </w:tcPr>
          <w:p w:rsidR="0073629E" w:rsidRDefault="0073629E" w:rsidP="000A00DE">
            <w:pPr>
              <w:pStyle w:val="BodyText"/>
              <w:jc w:val="center"/>
              <w:rPr>
                <w:b/>
                <w:bCs/>
              </w:rPr>
            </w:pPr>
            <w:r>
              <w:rPr>
                <w:b/>
                <w:bCs/>
              </w:rPr>
              <w:t>Author</w:t>
            </w:r>
          </w:p>
        </w:tc>
        <w:tc>
          <w:tcPr>
            <w:tcW w:w="1744" w:type="dxa"/>
            <w:shd w:val="clear" w:color="000000" w:fill="B3B3B3"/>
          </w:tcPr>
          <w:p w:rsidR="0073629E" w:rsidRDefault="0073629E" w:rsidP="000A00DE">
            <w:pPr>
              <w:pStyle w:val="BodyText"/>
              <w:jc w:val="center"/>
              <w:rPr>
                <w:b/>
                <w:bCs/>
              </w:rPr>
            </w:pPr>
            <w:r>
              <w:rPr>
                <w:b/>
                <w:bCs/>
              </w:rPr>
              <w:t>Reviewed By</w:t>
            </w:r>
          </w:p>
        </w:tc>
        <w:tc>
          <w:tcPr>
            <w:tcW w:w="2485" w:type="dxa"/>
            <w:shd w:val="clear" w:color="000000" w:fill="B3B3B3"/>
          </w:tcPr>
          <w:p w:rsidR="0073629E" w:rsidRDefault="0073629E" w:rsidP="000A00DE">
            <w:pPr>
              <w:pStyle w:val="BodyText"/>
              <w:jc w:val="center"/>
              <w:rPr>
                <w:b/>
                <w:bCs/>
              </w:rPr>
            </w:pPr>
            <w:r>
              <w:rPr>
                <w:b/>
                <w:bCs/>
              </w:rPr>
              <w:t>Change Description</w:t>
            </w:r>
          </w:p>
        </w:tc>
      </w:tr>
      <w:tr w:rsidR="0073629E" w:rsidTr="000A00DE">
        <w:trPr>
          <w:cantSplit/>
          <w:trHeight w:val="336"/>
          <w:jc w:val="center"/>
        </w:trPr>
        <w:tc>
          <w:tcPr>
            <w:tcW w:w="2290" w:type="dxa"/>
          </w:tcPr>
          <w:p w:rsidR="0073629E" w:rsidRDefault="00E128DB" w:rsidP="000A00DE">
            <w:pPr>
              <w:jc w:val="both"/>
              <w:rPr>
                <w:rFonts w:cs="Arial"/>
              </w:rPr>
            </w:pPr>
            <w:r>
              <w:rPr>
                <w:rFonts w:cs="Arial"/>
              </w:rPr>
              <w:t>10/02/2015</w:t>
            </w:r>
          </w:p>
        </w:tc>
        <w:tc>
          <w:tcPr>
            <w:tcW w:w="1178" w:type="dxa"/>
          </w:tcPr>
          <w:p w:rsidR="0073629E" w:rsidRDefault="0073629E" w:rsidP="000A00DE">
            <w:pPr>
              <w:jc w:val="both"/>
              <w:rPr>
                <w:rFonts w:cs="Arial"/>
              </w:rPr>
            </w:pPr>
            <w:r>
              <w:rPr>
                <w:rFonts w:cs="Arial"/>
              </w:rPr>
              <w:t>1.0</w:t>
            </w:r>
          </w:p>
        </w:tc>
        <w:tc>
          <w:tcPr>
            <w:tcW w:w="1090" w:type="dxa"/>
          </w:tcPr>
          <w:p w:rsidR="0073629E" w:rsidRDefault="0073629E" w:rsidP="000A00DE">
            <w:pPr>
              <w:jc w:val="both"/>
              <w:rPr>
                <w:rFonts w:cs="Arial"/>
              </w:rPr>
            </w:pPr>
            <w:r>
              <w:rPr>
                <w:rFonts w:cs="Arial"/>
              </w:rPr>
              <w:t>Chella</w:t>
            </w:r>
          </w:p>
        </w:tc>
        <w:tc>
          <w:tcPr>
            <w:tcW w:w="1744" w:type="dxa"/>
          </w:tcPr>
          <w:p w:rsidR="0073629E" w:rsidRDefault="00CB6065" w:rsidP="000A00DE">
            <w:pPr>
              <w:jc w:val="both"/>
              <w:rPr>
                <w:rFonts w:cs="Arial"/>
              </w:rPr>
            </w:pPr>
            <w:r>
              <w:rPr>
                <w:rFonts w:cs="Arial"/>
              </w:rPr>
              <w:t>Komal</w:t>
            </w:r>
          </w:p>
        </w:tc>
        <w:tc>
          <w:tcPr>
            <w:tcW w:w="2485" w:type="dxa"/>
          </w:tcPr>
          <w:p w:rsidR="0073629E" w:rsidRDefault="0073629E" w:rsidP="000A00DE">
            <w:pPr>
              <w:jc w:val="both"/>
              <w:rPr>
                <w:rFonts w:cs="Arial"/>
              </w:rPr>
            </w:pPr>
            <w:r>
              <w:rPr>
                <w:rFonts w:cs="Arial"/>
              </w:rPr>
              <w:t>Initial version</w:t>
            </w:r>
          </w:p>
        </w:tc>
      </w:tr>
      <w:tr w:rsidR="0073629E" w:rsidTr="000A00DE">
        <w:trPr>
          <w:cantSplit/>
          <w:jc w:val="center"/>
        </w:trPr>
        <w:tc>
          <w:tcPr>
            <w:tcW w:w="2290" w:type="dxa"/>
          </w:tcPr>
          <w:p w:rsidR="0073629E" w:rsidRDefault="0073629E" w:rsidP="000A00DE">
            <w:pPr>
              <w:jc w:val="both"/>
              <w:rPr>
                <w:rFonts w:cs="Arial"/>
              </w:rPr>
            </w:pPr>
          </w:p>
        </w:tc>
        <w:tc>
          <w:tcPr>
            <w:tcW w:w="1178" w:type="dxa"/>
          </w:tcPr>
          <w:p w:rsidR="0073629E" w:rsidRDefault="0073629E" w:rsidP="000A00DE">
            <w:pPr>
              <w:jc w:val="both"/>
              <w:rPr>
                <w:rFonts w:cs="Arial"/>
              </w:rPr>
            </w:pPr>
          </w:p>
        </w:tc>
        <w:tc>
          <w:tcPr>
            <w:tcW w:w="1090" w:type="dxa"/>
          </w:tcPr>
          <w:p w:rsidR="0073629E" w:rsidRDefault="0073629E" w:rsidP="000A00DE">
            <w:pPr>
              <w:jc w:val="both"/>
              <w:rPr>
                <w:rFonts w:cs="Arial"/>
              </w:rPr>
            </w:pPr>
          </w:p>
        </w:tc>
        <w:tc>
          <w:tcPr>
            <w:tcW w:w="1744" w:type="dxa"/>
          </w:tcPr>
          <w:p w:rsidR="0073629E" w:rsidRDefault="0073629E" w:rsidP="000A00DE">
            <w:pPr>
              <w:jc w:val="both"/>
              <w:rPr>
                <w:rFonts w:cs="Arial"/>
              </w:rPr>
            </w:pPr>
          </w:p>
        </w:tc>
        <w:tc>
          <w:tcPr>
            <w:tcW w:w="2485" w:type="dxa"/>
          </w:tcPr>
          <w:p w:rsidR="0073629E" w:rsidRDefault="0073629E" w:rsidP="000A00DE">
            <w:pPr>
              <w:jc w:val="both"/>
              <w:rPr>
                <w:rFonts w:cs="Arial"/>
              </w:rPr>
            </w:pPr>
          </w:p>
        </w:tc>
      </w:tr>
      <w:tr w:rsidR="0073629E" w:rsidTr="000A00DE">
        <w:trPr>
          <w:cantSplit/>
          <w:jc w:val="center"/>
        </w:trPr>
        <w:tc>
          <w:tcPr>
            <w:tcW w:w="2290" w:type="dxa"/>
          </w:tcPr>
          <w:p w:rsidR="0073629E" w:rsidRDefault="0073629E" w:rsidP="000A00DE">
            <w:pPr>
              <w:jc w:val="both"/>
              <w:rPr>
                <w:rFonts w:cs="Arial"/>
              </w:rPr>
            </w:pPr>
          </w:p>
        </w:tc>
        <w:tc>
          <w:tcPr>
            <w:tcW w:w="1178" w:type="dxa"/>
          </w:tcPr>
          <w:p w:rsidR="0073629E" w:rsidRDefault="0073629E" w:rsidP="000A00DE">
            <w:pPr>
              <w:jc w:val="both"/>
              <w:rPr>
                <w:rFonts w:cs="Arial"/>
              </w:rPr>
            </w:pPr>
          </w:p>
        </w:tc>
        <w:tc>
          <w:tcPr>
            <w:tcW w:w="1090" w:type="dxa"/>
          </w:tcPr>
          <w:p w:rsidR="0073629E" w:rsidRDefault="0073629E" w:rsidP="000A00DE">
            <w:pPr>
              <w:jc w:val="both"/>
              <w:rPr>
                <w:rFonts w:cs="Arial"/>
              </w:rPr>
            </w:pPr>
          </w:p>
        </w:tc>
        <w:tc>
          <w:tcPr>
            <w:tcW w:w="1744" w:type="dxa"/>
          </w:tcPr>
          <w:p w:rsidR="0073629E" w:rsidRDefault="0073629E" w:rsidP="000A00DE">
            <w:pPr>
              <w:jc w:val="both"/>
              <w:rPr>
                <w:rFonts w:cs="Arial"/>
              </w:rPr>
            </w:pPr>
          </w:p>
        </w:tc>
        <w:tc>
          <w:tcPr>
            <w:tcW w:w="2485" w:type="dxa"/>
          </w:tcPr>
          <w:p w:rsidR="0073629E" w:rsidRDefault="0073629E" w:rsidP="000A00DE">
            <w:pPr>
              <w:jc w:val="both"/>
              <w:rPr>
                <w:rFonts w:cs="Arial"/>
              </w:rPr>
            </w:pPr>
          </w:p>
        </w:tc>
      </w:tr>
      <w:tr w:rsidR="0073629E" w:rsidTr="000A00DE">
        <w:trPr>
          <w:cantSplit/>
          <w:jc w:val="center"/>
        </w:trPr>
        <w:tc>
          <w:tcPr>
            <w:tcW w:w="2290" w:type="dxa"/>
          </w:tcPr>
          <w:p w:rsidR="0073629E" w:rsidRDefault="0073629E" w:rsidP="000A00DE">
            <w:pPr>
              <w:jc w:val="both"/>
              <w:rPr>
                <w:rFonts w:cs="Arial"/>
              </w:rPr>
            </w:pPr>
          </w:p>
        </w:tc>
        <w:tc>
          <w:tcPr>
            <w:tcW w:w="1178" w:type="dxa"/>
          </w:tcPr>
          <w:p w:rsidR="0073629E" w:rsidRDefault="0073629E" w:rsidP="000A00DE">
            <w:pPr>
              <w:jc w:val="both"/>
              <w:rPr>
                <w:rFonts w:cs="Arial"/>
              </w:rPr>
            </w:pPr>
          </w:p>
        </w:tc>
        <w:tc>
          <w:tcPr>
            <w:tcW w:w="1090" w:type="dxa"/>
          </w:tcPr>
          <w:p w:rsidR="0073629E" w:rsidRDefault="0073629E" w:rsidP="000A00DE">
            <w:pPr>
              <w:jc w:val="both"/>
              <w:rPr>
                <w:rFonts w:cs="Arial"/>
              </w:rPr>
            </w:pPr>
          </w:p>
        </w:tc>
        <w:tc>
          <w:tcPr>
            <w:tcW w:w="1744" w:type="dxa"/>
          </w:tcPr>
          <w:p w:rsidR="0073629E" w:rsidRDefault="0073629E" w:rsidP="000A00DE">
            <w:pPr>
              <w:jc w:val="both"/>
              <w:rPr>
                <w:rFonts w:cs="Arial"/>
              </w:rPr>
            </w:pPr>
          </w:p>
        </w:tc>
        <w:tc>
          <w:tcPr>
            <w:tcW w:w="2485" w:type="dxa"/>
          </w:tcPr>
          <w:p w:rsidR="0073629E" w:rsidRDefault="0073629E" w:rsidP="000A00DE">
            <w:pPr>
              <w:jc w:val="both"/>
              <w:rPr>
                <w:rFonts w:cs="Arial"/>
              </w:rPr>
            </w:pPr>
          </w:p>
        </w:tc>
      </w:tr>
      <w:tr w:rsidR="0073629E" w:rsidTr="000A00DE">
        <w:trPr>
          <w:cantSplit/>
          <w:jc w:val="center"/>
        </w:trPr>
        <w:tc>
          <w:tcPr>
            <w:tcW w:w="2290" w:type="dxa"/>
          </w:tcPr>
          <w:p w:rsidR="0073629E" w:rsidRDefault="0073629E" w:rsidP="000A00DE">
            <w:pPr>
              <w:jc w:val="both"/>
              <w:rPr>
                <w:rFonts w:cs="Arial"/>
              </w:rPr>
            </w:pPr>
          </w:p>
        </w:tc>
        <w:tc>
          <w:tcPr>
            <w:tcW w:w="1178" w:type="dxa"/>
          </w:tcPr>
          <w:p w:rsidR="0073629E" w:rsidRDefault="0073629E" w:rsidP="000A00DE">
            <w:pPr>
              <w:jc w:val="both"/>
              <w:rPr>
                <w:rFonts w:cs="Arial"/>
              </w:rPr>
            </w:pPr>
          </w:p>
        </w:tc>
        <w:tc>
          <w:tcPr>
            <w:tcW w:w="1090" w:type="dxa"/>
          </w:tcPr>
          <w:p w:rsidR="0073629E" w:rsidRDefault="0073629E" w:rsidP="000A00DE">
            <w:pPr>
              <w:jc w:val="both"/>
              <w:rPr>
                <w:rFonts w:cs="Arial"/>
              </w:rPr>
            </w:pPr>
          </w:p>
        </w:tc>
        <w:tc>
          <w:tcPr>
            <w:tcW w:w="1744" w:type="dxa"/>
          </w:tcPr>
          <w:p w:rsidR="0073629E" w:rsidRDefault="0073629E" w:rsidP="000A00DE">
            <w:pPr>
              <w:jc w:val="both"/>
              <w:rPr>
                <w:rFonts w:cs="Arial"/>
              </w:rPr>
            </w:pPr>
          </w:p>
        </w:tc>
        <w:tc>
          <w:tcPr>
            <w:tcW w:w="2485" w:type="dxa"/>
          </w:tcPr>
          <w:p w:rsidR="0073629E" w:rsidRDefault="0073629E" w:rsidP="000A00DE">
            <w:pPr>
              <w:jc w:val="both"/>
              <w:rPr>
                <w:rFonts w:cs="Arial"/>
              </w:rPr>
            </w:pPr>
          </w:p>
        </w:tc>
      </w:tr>
    </w:tbl>
    <w:p w:rsidR="00E128DB" w:rsidRDefault="00E128DB" w:rsidP="00DC5839">
      <w:pPr>
        <w:jc w:val="right"/>
        <w:rPr>
          <w:rFonts w:cs="Arial"/>
        </w:rPr>
      </w:pPr>
    </w:p>
    <w:p w:rsidR="00E128DB" w:rsidRPr="00E128DB" w:rsidRDefault="00E128DB" w:rsidP="00E128DB">
      <w:pPr>
        <w:rPr>
          <w:rFonts w:cs="Arial"/>
        </w:rPr>
      </w:pPr>
    </w:p>
    <w:p w:rsidR="00E128DB" w:rsidRPr="00E128DB" w:rsidRDefault="00E128DB" w:rsidP="00E128DB">
      <w:pPr>
        <w:rPr>
          <w:rFonts w:cs="Arial"/>
        </w:rPr>
      </w:pPr>
    </w:p>
    <w:p w:rsidR="00E128DB" w:rsidRPr="00E128DB" w:rsidRDefault="00E128DB" w:rsidP="00E128DB">
      <w:pPr>
        <w:rPr>
          <w:rFonts w:cs="Arial"/>
        </w:rPr>
      </w:pPr>
    </w:p>
    <w:p w:rsidR="00E128DB" w:rsidRPr="00E128DB" w:rsidRDefault="00E128DB" w:rsidP="00E128DB">
      <w:pPr>
        <w:rPr>
          <w:rFonts w:cs="Arial"/>
        </w:rPr>
      </w:pPr>
    </w:p>
    <w:p w:rsidR="00E128DB" w:rsidRPr="00E128DB" w:rsidRDefault="00E128DB" w:rsidP="00E128DB">
      <w:pPr>
        <w:rPr>
          <w:rFonts w:cs="Arial"/>
        </w:rPr>
      </w:pPr>
    </w:p>
    <w:p w:rsidR="00E128DB" w:rsidRPr="00E128DB" w:rsidRDefault="00E128DB" w:rsidP="00E128DB">
      <w:pPr>
        <w:rPr>
          <w:rFonts w:cs="Arial"/>
        </w:rPr>
      </w:pPr>
    </w:p>
    <w:p w:rsidR="00E128DB" w:rsidRPr="00E128DB" w:rsidRDefault="00E128DB" w:rsidP="00E128DB">
      <w:pPr>
        <w:rPr>
          <w:rFonts w:cs="Arial"/>
        </w:rPr>
      </w:pPr>
    </w:p>
    <w:p w:rsidR="00E128DB" w:rsidRPr="00E128DB" w:rsidRDefault="00E128DB" w:rsidP="00E128DB">
      <w:pPr>
        <w:rPr>
          <w:rFonts w:cs="Arial"/>
        </w:rPr>
      </w:pPr>
    </w:p>
    <w:p w:rsidR="00E128DB" w:rsidRPr="00E128DB" w:rsidRDefault="00E128DB" w:rsidP="00E128DB">
      <w:pPr>
        <w:rPr>
          <w:rFonts w:cs="Arial"/>
        </w:rPr>
      </w:pPr>
    </w:p>
    <w:p w:rsidR="00E128DB" w:rsidRDefault="00E128DB" w:rsidP="00E128DB">
      <w:pPr>
        <w:rPr>
          <w:rFonts w:cs="Arial"/>
        </w:rPr>
      </w:pPr>
    </w:p>
    <w:p w:rsidR="00E128DB" w:rsidRPr="00E128DB" w:rsidRDefault="00E128DB" w:rsidP="00E128DB">
      <w:pPr>
        <w:rPr>
          <w:rFonts w:cs="Arial"/>
        </w:rPr>
      </w:pPr>
    </w:p>
    <w:p w:rsidR="00E128DB" w:rsidRDefault="00E128DB" w:rsidP="00E128DB">
      <w:pPr>
        <w:tabs>
          <w:tab w:val="left" w:pos="3660"/>
        </w:tabs>
        <w:rPr>
          <w:rFonts w:cs="Arial"/>
        </w:rPr>
      </w:pPr>
      <w:r>
        <w:rPr>
          <w:rFonts w:cs="Arial"/>
        </w:rPr>
        <w:tab/>
      </w:r>
    </w:p>
    <w:p w:rsidR="00E128DB" w:rsidRDefault="00E128DB" w:rsidP="00E128DB">
      <w:pPr>
        <w:rPr>
          <w:rFonts w:cs="Arial"/>
        </w:rPr>
      </w:pPr>
    </w:p>
    <w:p w:rsidR="00EA604F" w:rsidRPr="00E128DB" w:rsidRDefault="00EA604F" w:rsidP="00E128DB">
      <w:pPr>
        <w:rPr>
          <w:rFonts w:cs="Arial"/>
        </w:rPr>
        <w:sectPr w:rsidR="00EA604F" w:rsidRPr="00E128DB" w:rsidSect="004C6E40">
          <w:headerReference w:type="default" r:id="rId14"/>
          <w:footerReference w:type="default" r:id="rId15"/>
          <w:pgSz w:w="12240" w:h="15840"/>
          <w:pgMar w:top="1714" w:right="1440" w:bottom="1440" w:left="1440" w:header="806" w:footer="885" w:gutter="0"/>
          <w:pgNumType w:start="1"/>
          <w:cols w:space="720"/>
          <w:titlePg/>
          <w:docGrid w:linePitch="272"/>
        </w:sectPr>
      </w:pPr>
    </w:p>
    <w:p w:rsidR="00472925" w:rsidRPr="00AF7E1E" w:rsidRDefault="00472925" w:rsidP="00A85507">
      <w:pPr>
        <w:pStyle w:val="TOCHeading"/>
      </w:pPr>
      <w:r w:rsidRPr="00A85507">
        <w:lastRenderedPageBreak/>
        <w:t>Table</w:t>
      </w:r>
      <w:r w:rsidRPr="00AF7E1E">
        <w:t xml:space="preserve"> of Contents</w:t>
      </w:r>
    </w:p>
    <w:p w:rsidR="00A14C42" w:rsidRDefault="00B826AF">
      <w:pPr>
        <w:pStyle w:val="TOC1"/>
        <w:tabs>
          <w:tab w:val="left" w:pos="720"/>
        </w:tabs>
        <w:rPr>
          <w:rFonts w:asciiTheme="minorHAnsi" w:eastAsiaTheme="minorEastAsia" w:hAnsiTheme="minorHAnsi" w:cstheme="minorBidi"/>
          <w:b w:val="0"/>
          <w:smallCaps w:val="0"/>
          <w:noProof/>
          <w:sz w:val="22"/>
          <w:szCs w:val="22"/>
        </w:rPr>
      </w:pPr>
      <w:r w:rsidRPr="00AF7E1E">
        <w:rPr>
          <w:rFonts w:cs="Arial"/>
        </w:rPr>
        <w:fldChar w:fldCharType="begin"/>
      </w:r>
      <w:r w:rsidR="00472925" w:rsidRPr="00AF7E1E">
        <w:rPr>
          <w:rFonts w:cs="Arial"/>
        </w:rPr>
        <w:instrText xml:space="preserve"> TOC \o "2-4" \t "Heading 1,1,Public Variable,9,Private Variable,9,Private Member Function,9,Change Log Title,1,Public Member Function,9,NumHeading1,1,NumHeading5,5" </w:instrText>
      </w:r>
      <w:r w:rsidRPr="00AF7E1E">
        <w:rPr>
          <w:rFonts w:cs="Arial"/>
        </w:rPr>
        <w:fldChar w:fldCharType="separate"/>
      </w:r>
      <w:r w:rsidR="00A14C42">
        <w:rPr>
          <w:noProof/>
        </w:rPr>
        <w:t>1</w:t>
      </w:r>
      <w:r w:rsidR="00A14C42">
        <w:rPr>
          <w:rFonts w:asciiTheme="minorHAnsi" w:eastAsiaTheme="minorEastAsia" w:hAnsiTheme="minorHAnsi" w:cstheme="minorBidi"/>
          <w:b w:val="0"/>
          <w:smallCaps w:val="0"/>
          <w:noProof/>
          <w:sz w:val="22"/>
          <w:szCs w:val="22"/>
        </w:rPr>
        <w:tab/>
      </w:r>
      <w:r w:rsidR="00A14C42">
        <w:rPr>
          <w:noProof/>
        </w:rPr>
        <w:t>Scope</w:t>
      </w:r>
      <w:r w:rsidR="00A14C42">
        <w:rPr>
          <w:noProof/>
        </w:rPr>
        <w:tab/>
      </w:r>
      <w:r w:rsidR="00A14C42">
        <w:rPr>
          <w:noProof/>
        </w:rPr>
        <w:fldChar w:fldCharType="begin"/>
      </w:r>
      <w:r w:rsidR="00A14C42">
        <w:rPr>
          <w:noProof/>
        </w:rPr>
        <w:instrText xml:space="preserve"> PAGEREF _Toc411530320 \h </w:instrText>
      </w:r>
      <w:r w:rsidR="00A14C42">
        <w:rPr>
          <w:noProof/>
        </w:rPr>
      </w:r>
      <w:r w:rsidR="00A14C42">
        <w:rPr>
          <w:noProof/>
        </w:rPr>
        <w:fldChar w:fldCharType="separate"/>
      </w:r>
      <w:r w:rsidR="00A14C42">
        <w:rPr>
          <w:noProof/>
        </w:rPr>
        <w:t>4</w:t>
      </w:r>
      <w:r w:rsidR="00A14C42">
        <w:rPr>
          <w:noProof/>
        </w:rPr>
        <w:fldChar w:fldCharType="end"/>
      </w:r>
    </w:p>
    <w:p w:rsidR="00A14C42" w:rsidRDefault="00A14C42">
      <w:pPr>
        <w:pStyle w:val="TOC2"/>
        <w:tabs>
          <w:tab w:val="left" w:pos="1440"/>
        </w:tabs>
        <w:rPr>
          <w:rFonts w:asciiTheme="minorHAnsi" w:eastAsiaTheme="minorEastAsia" w:hAnsiTheme="minorHAnsi" w:cstheme="minorBidi"/>
          <w:smallCaps w:val="0"/>
          <w:noProof/>
          <w:sz w:val="22"/>
          <w:szCs w:val="22"/>
        </w:rPr>
      </w:pPr>
      <w:r>
        <w:rPr>
          <w:noProof/>
        </w:rPr>
        <w:t>1.1</w:t>
      </w:r>
      <w:r>
        <w:rPr>
          <w:rFonts w:asciiTheme="minorHAnsi" w:eastAsiaTheme="minorEastAsia" w:hAnsiTheme="minorHAnsi" w:cstheme="minorBidi"/>
          <w:smallCaps w:val="0"/>
          <w:noProof/>
          <w:sz w:val="22"/>
          <w:szCs w:val="22"/>
        </w:rPr>
        <w:tab/>
      </w:r>
      <w:r>
        <w:rPr>
          <w:noProof/>
        </w:rPr>
        <w:t>System Design Definition Overview</w:t>
      </w:r>
      <w:r>
        <w:rPr>
          <w:noProof/>
        </w:rPr>
        <w:tab/>
      </w:r>
      <w:r>
        <w:rPr>
          <w:noProof/>
        </w:rPr>
        <w:fldChar w:fldCharType="begin"/>
      </w:r>
      <w:r>
        <w:rPr>
          <w:noProof/>
        </w:rPr>
        <w:instrText xml:space="preserve"> PAGEREF _Toc411530321 \h </w:instrText>
      </w:r>
      <w:r>
        <w:rPr>
          <w:noProof/>
        </w:rPr>
      </w:r>
      <w:r>
        <w:rPr>
          <w:noProof/>
        </w:rPr>
        <w:fldChar w:fldCharType="separate"/>
      </w:r>
      <w:r>
        <w:rPr>
          <w:noProof/>
        </w:rPr>
        <w:t>4</w:t>
      </w:r>
      <w:r>
        <w:rPr>
          <w:noProof/>
        </w:rPr>
        <w:fldChar w:fldCharType="end"/>
      </w:r>
    </w:p>
    <w:p w:rsidR="00A14C42" w:rsidRDefault="00A14C42">
      <w:pPr>
        <w:pStyle w:val="TOC2"/>
        <w:tabs>
          <w:tab w:val="left" w:pos="1440"/>
        </w:tabs>
        <w:rPr>
          <w:rFonts w:asciiTheme="minorHAnsi" w:eastAsiaTheme="minorEastAsia" w:hAnsiTheme="minorHAnsi" w:cstheme="minorBidi"/>
          <w:smallCaps w:val="0"/>
          <w:noProof/>
          <w:sz w:val="22"/>
          <w:szCs w:val="22"/>
        </w:rPr>
      </w:pPr>
      <w:r>
        <w:rPr>
          <w:noProof/>
        </w:rPr>
        <w:t>1.2</w:t>
      </w:r>
      <w:r>
        <w:rPr>
          <w:rFonts w:asciiTheme="minorHAnsi" w:eastAsiaTheme="minorEastAsia" w:hAnsiTheme="minorHAnsi" w:cstheme="minorBidi"/>
          <w:smallCaps w:val="0"/>
          <w:noProof/>
          <w:sz w:val="22"/>
          <w:szCs w:val="22"/>
        </w:rPr>
        <w:tab/>
      </w:r>
      <w:r>
        <w:rPr>
          <w:noProof/>
        </w:rPr>
        <w:t>Intended Audience</w:t>
      </w:r>
      <w:r>
        <w:rPr>
          <w:noProof/>
        </w:rPr>
        <w:tab/>
      </w:r>
      <w:r>
        <w:rPr>
          <w:noProof/>
        </w:rPr>
        <w:fldChar w:fldCharType="begin"/>
      </w:r>
      <w:r>
        <w:rPr>
          <w:noProof/>
        </w:rPr>
        <w:instrText xml:space="preserve"> PAGEREF _Toc411530322 \h </w:instrText>
      </w:r>
      <w:r>
        <w:rPr>
          <w:noProof/>
        </w:rPr>
      </w:r>
      <w:r>
        <w:rPr>
          <w:noProof/>
        </w:rPr>
        <w:fldChar w:fldCharType="separate"/>
      </w:r>
      <w:r>
        <w:rPr>
          <w:noProof/>
        </w:rPr>
        <w:t>4</w:t>
      </w:r>
      <w:r>
        <w:rPr>
          <w:noProof/>
        </w:rPr>
        <w:fldChar w:fldCharType="end"/>
      </w:r>
    </w:p>
    <w:p w:rsidR="00A14C42" w:rsidRDefault="00A14C42">
      <w:pPr>
        <w:pStyle w:val="TOC2"/>
        <w:tabs>
          <w:tab w:val="left" w:pos="1440"/>
        </w:tabs>
        <w:rPr>
          <w:rFonts w:asciiTheme="minorHAnsi" w:eastAsiaTheme="minorEastAsia" w:hAnsiTheme="minorHAnsi" w:cstheme="minorBidi"/>
          <w:smallCaps w:val="0"/>
          <w:noProof/>
          <w:sz w:val="22"/>
          <w:szCs w:val="22"/>
        </w:rPr>
      </w:pPr>
      <w:r>
        <w:rPr>
          <w:noProof/>
        </w:rPr>
        <w:t>1.3</w:t>
      </w:r>
      <w:r>
        <w:rPr>
          <w:rFonts w:asciiTheme="minorHAnsi" w:eastAsiaTheme="minorEastAsia" w:hAnsiTheme="minorHAnsi" w:cstheme="minorBidi"/>
          <w:smallCaps w:val="0"/>
          <w:noProof/>
          <w:sz w:val="22"/>
          <w:szCs w:val="22"/>
        </w:rPr>
        <w:tab/>
      </w:r>
      <w:r>
        <w:rPr>
          <w:noProof/>
        </w:rPr>
        <w:t>Identification</w:t>
      </w:r>
      <w:r>
        <w:rPr>
          <w:noProof/>
        </w:rPr>
        <w:tab/>
      </w:r>
      <w:r>
        <w:rPr>
          <w:noProof/>
        </w:rPr>
        <w:fldChar w:fldCharType="begin"/>
      </w:r>
      <w:r>
        <w:rPr>
          <w:noProof/>
        </w:rPr>
        <w:instrText xml:space="preserve"> PAGEREF _Toc411530323 \h </w:instrText>
      </w:r>
      <w:r>
        <w:rPr>
          <w:noProof/>
        </w:rPr>
      </w:r>
      <w:r>
        <w:rPr>
          <w:noProof/>
        </w:rPr>
        <w:fldChar w:fldCharType="separate"/>
      </w:r>
      <w:r>
        <w:rPr>
          <w:noProof/>
        </w:rPr>
        <w:t>4</w:t>
      </w:r>
      <w:r>
        <w:rPr>
          <w:noProof/>
        </w:rPr>
        <w:fldChar w:fldCharType="end"/>
      </w:r>
    </w:p>
    <w:p w:rsidR="00A14C42" w:rsidRDefault="00A14C42">
      <w:pPr>
        <w:pStyle w:val="TOC2"/>
        <w:tabs>
          <w:tab w:val="left" w:pos="1440"/>
        </w:tabs>
        <w:rPr>
          <w:rFonts w:asciiTheme="minorHAnsi" w:eastAsiaTheme="minorEastAsia" w:hAnsiTheme="minorHAnsi" w:cstheme="minorBidi"/>
          <w:smallCaps w:val="0"/>
          <w:noProof/>
          <w:sz w:val="22"/>
          <w:szCs w:val="22"/>
        </w:rPr>
      </w:pPr>
      <w:r>
        <w:rPr>
          <w:noProof/>
        </w:rPr>
        <w:t>1.4</w:t>
      </w:r>
      <w:r>
        <w:rPr>
          <w:rFonts w:asciiTheme="minorHAnsi" w:eastAsiaTheme="minorEastAsia" w:hAnsiTheme="minorHAnsi" w:cstheme="minorBidi"/>
          <w:smallCaps w:val="0"/>
          <w:noProof/>
          <w:sz w:val="22"/>
          <w:szCs w:val="22"/>
        </w:rPr>
        <w:tab/>
      </w:r>
      <w:r>
        <w:rPr>
          <w:noProof/>
        </w:rPr>
        <w:t>References</w:t>
      </w:r>
      <w:r>
        <w:rPr>
          <w:noProof/>
        </w:rPr>
        <w:tab/>
      </w:r>
      <w:r>
        <w:rPr>
          <w:noProof/>
        </w:rPr>
        <w:fldChar w:fldCharType="begin"/>
      </w:r>
      <w:r>
        <w:rPr>
          <w:noProof/>
        </w:rPr>
        <w:instrText xml:space="preserve"> PAGEREF _Toc411530324 \h </w:instrText>
      </w:r>
      <w:r>
        <w:rPr>
          <w:noProof/>
        </w:rPr>
      </w:r>
      <w:r>
        <w:rPr>
          <w:noProof/>
        </w:rPr>
        <w:fldChar w:fldCharType="separate"/>
      </w:r>
      <w:r>
        <w:rPr>
          <w:noProof/>
        </w:rPr>
        <w:t>4</w:t>
      </w:r>
      <w:r>
        <w:rPr>
          <w:noProof/>
        </w:rPr>
        <w:fldChar w:fldCharType="end"/>
      </w:r>
    </w:p>
    <w:p w:rsidR="00A14C42" w:rsidRDefault="00A14C42">
      <w:pPr>
        <w:pStyle w:val="TOC1"/>
        <w:tabs>
          <w:tab w:val="left" w:pos="720"/>
        </w:tabs>
        <w:rPr>
          <w:rFonts w:asciiTheme="minorHAnsi" w:eastAsiaTheme="minorEastAsia" w:hAnsiTheme="minorHAnsi" w:cstheme="minorBidi"/>
          <w:b w:val="0"/>
          <w:smallCaps w:val="0"/>
          <w:noProof/>
          <w:sz w:val="22"/>
          <w:szCs w:val="22"/>
        </w:rPr>
      </w:pPr>
      <w:r>
        <w:rPr>
          <w:noProof/>
        </w:rPr>
        <w:t>2</w:t>
      </w:r>
      <w:r>
        <w:rPr>
          <w:rFonts w:asciiTheme="minorHAnsi" w:eastAsiaTheme="minorEastAsia" w:hAnsiTheme="minorHAnsi" w:cstheme="minorBidi"/>
          <w:b w:val="0"/>
          <w:smallCaps w:val="0"/>
          <w:noProof/>
          <w:sz w:val="22"/>
          <w:szCs w:val="22"/>
        </w:rPr>
        <w:tab/>
      </w:r>
      <w:r>
        <w:rPr>
          <w:noProof/>
        </w:rPr>
        <w:t>System Architectural Design</w:t>
      </w:r>
      <w:r>
        <w:rPr>
          <w:noProof/>
        </w:rPr>
        <w:tab/>
      </w:r>
      <w:r>
        <w:rPr>
          <w:noProof/>
        </w:rPr>
        <w:fldChar w:fldCharType="begin"/>
      </w:r>
      <w:r>
        <w:rPr>
          <w:noProof/>
        </w:rPr>
        <w:instrText xml:space="preserve"> PAGEREF _Toc411530325 \h </w:instrText>
      </w:r>
      <w:r>
        <w:rPr>
          <w:noProof/>
        </w:rPr>
      </w:r>
      <w:r>
        <w:rPr>
          <w:noProof/>
        </w:rPr>
        <w:fldChar w:fldCharType="separate"/>
      </w:r>
      <w:r>
        <w:rPr>
          <w:noProof/>
        </w:rPr>
        <w:t>5</w:t>
      </w:r>
      <w:r>
        <w:rPr>
          <w:noProof/>
        </w:rPr>
        <w:fldChar w:fldCharType="end"/>
      </w:r>
    </w:p>
    <w:p w:rsidR="00A14C42" w:rsidRDefault="00A14C42">
      <w:pPr>
        <w:pStyle w:val="TOC2"/>
        <w:tabs>
          <w:tab w:val="left" w:pos="1440"/>
        </w:tabs>
        <w:rPr>
          <w:rFonts w:asciiTheme="minorHAnsi" w:eastAsiaTheme="minorEastAsia" w:hAnsiTheme="minorHAnsi" w:cstheme="minorBidi"/>
          <w:smallCaps w:val="0"/>
          <w:noProof/>
          <w:sz w:val="22"/>
          <w:szCs w:val="22"/>
        </w:rPr>
      </w:pPr>
      <w:r>
        <w:rPr>
          <w:noProof/>
        </w:rPr>
        <w:t>2.1</w:t>
      </w:r>
      <w:r>
        <w:rPr>
          <w:rFonts w:asciiTheme="minorHAnsi" w:eastAsiaTheme="minorEastAsia" w:hAnsiTheme="minorHAnsi" w:cstheme="minorBidi"/>
          <w:smallCaps w:val="0"/>
          <w:noProof/>
          <w:sz w:val="22"/>
          <w:szCs w:val="22"/>
        </w:rPr>
        <w:tab/>
      </w:r>
      <w:r>
        <w:rPr>
          <w:noProof/>
        </w:rPr>
        <w:t>System Architecture</w:t>
      </w:r>
      <w:r>
        <w:rPr>
          <w:noProof/>
        </w:rPr>
        <w:tab/>
      </w:r>
      <w:r>
        <w:rPr>
          <w:noProof/>
        </w:rPr>
        <w:fldChar w:fldCharType="begin"/>
      </w:r>
      <w:r>
        <w:rPr>
          <w:noProof/>
        </w:rPr>
        <w:instrText xml:space="preserve"> PAGEREF _Toc411530326 \h </w:instrText>
      </w:r>
      <w:r>
        <w:rPr>
          <w:noProof/>
        </w:rPr>
      </w:r>
      <w:r>
        <w:rPr>
          <w:noProof/>
        </w:rPr>
        <w:fldChar w:fldCharType="separate"/>
      </w:r>
      <w:r>
        <w:rPr>
          <w:noProof/>
        </w:rPr>
        <w:t>5</w:t>
      </w:r>
      <w:r>
        <w:rPr>
          <w:noProof/>
        </w:rPr>
        <w:fldChar w:fldCharType="end"/>
      </w:r>
    </w:p>
    <w:p w:rsidR="00A14C42" w:rsidRDefault="00A14C42">
      <w:pPr>
        <w:pStyle w:val="TOC2"/>
        <w:tabs>
          <w:tab w:val="left" w:pos="1440"/>
        </w:tabs>
        <w:rPr>
          <w:rFonts w:asciiTheme="minorHAnsi" w:eastAsiaTheme="minorEastAsia" w:hAnsiTheme="minorHAnsi" w:cstheme="minorBidi"/>
          <w:smallCaps w:val="0"/>
          <w:noProof/>
          <w:sz w:val="22"/>
          <w:szCs w:val="22"/>
        </w:rPr>
      </w:pPr>
      <w:r>
        <w:rPr>
          <w:noProof/>
        </w:rPr>
        <w:t>2.2</w:t>
      </w:r>
      <w:r>
        <w:rPr>
          <w:rFonts w:asciiTheme="minorHAnsi" w:eastAsiaTheme="minorEastAsia" w:hAnsiTheme="minorHAnsi" w:cstheme="minorBidi"/>
          <w:smallCaps w:val="0"/>
          <w:noProof/>
          <w:sz w:val="22"/>
          <w:szCs w:val="22"/>
        </w:rPr>
        <w:tab/>
      </w:r>
      <w:r>
        <w:rPr>
          <w:noProof/>
        </w:rPr>
        <w:t>Application Logical Architecture</w:t>
      </w:r>
      <w:r>
        <w:rPr>
          <w:noProof/>
        </w:rPr>
        <w:tab/>
      </w:r>
      <w:r>
        <w:rPr>
          <w:noProof/>
        </w:rPr>
        <w:fldChar w:fldCharType="begin"/>
      </w:r>
      <w:r>
        <w:rPr>
          <w:noProof/>
        </w:rPr>
        <w:instrText xml:space="preserve"> PAGEREF _Toc411530327 \h </w:instrText>
      </w:r>
      <w:r>
        <w:rPr>
          <w:noProof/>
        </w:rPr>
      </w:r>
      <w:r>
        <w:rPr>
          <w:noProof/>
        </w:rPr>
        <w:fldChar w:fldCharType="separate"/>
      </w:r>
      <w:r>
        <w:rPr>
          <w:noProof/>
        </w:rPr>
        <w:t>6</w:t>
      </w:r>
      <w:r>
        <w:rPr>
          <w:noProof/>
        </w:rPr>
        <w:fldChar w:fldCharType="end"/>
      </w:r>
    </w:p>
    <w:p w:rsidR="00A14C42" w:rsidRDefault="00A14C42">
      <w:pPr>
        <w:pStyle w:val="TOC2"/>
        <w:tabs>
          <w:tab w:val="left" w:pos="1440"/>
        </w:tabs>
        <w:rPr>
          <w:rFonts w:asciiTheme="minorHAnsi" w:eastAsiaTheme="minorEastAsia" w:hAnsiTheme="minorHAnsi" w:cstheme="minorBidi"/>
          <w:smallCaps w:val="0"/>
          <w:noProof/>
          <w:sz w:val="22"/>
          <w:szCs w:val="22"/>
        </w:rPr>
      </w:pPr>
      <w:r>
        <w:rPr>
          <w:noProof/>
        </w:rPr>
        <w:t>2.3</w:t>
      </w:r>
      <w:r>
        <w:rPr>
          <w:rFonts w:asciiTheme="minorHAnsi" w:eastAsiaTheme="minorEastAsia" w:hAnsiTheme="minorHAnsi" w:cstheme="minorBidi"/>
          <w:smallCaps w:val="0"/>
          <w:noProof/>
          <w:sz w:val="22"/>
          <w:szCs w:val="22"/>
        </w:rPr>
        <w:tab/>
      </w:r>
      <w:r>
        <w:rPr>
          <w:noProof/>
        </w:rPr>
        <w:t>Environment  (Dev, QAT, UAT, Production)</w:t>
      </w:r>
      <w:r>
        <w:rPr>
          <w:noProof/>
        </w:rPr>
        <w:tab/>
      </w:r>
      <w:r>
        <w:rPr>
          <w:noProof/>
        </w:rPr>
        <w:fldChar w:fldCharType="begin"/>
      </w:r>
      <w:r>
        <w:rPr>
          <w:noProof/>
        </w:rPr>
        <w:instrText xml:space="preserve"> PAGEREF _Toc411530328 \h </w:instrText>
      </w:r>
      <w:r>
        <w:rPr>
          <w:noProof/>
        </w:rPr>
      </w:r>
      <w:r>
        <w:rPr>
          <w:noProof/>
        </w:rPr>
        <w:fldChar w:fldCharType="separate"/>
      </w:r>
      <w:r>
        <w:rPr>
          <w:noProof/>
        </w:rPr>
        <w:t>6</w:t>
      </w:r>
      <w:r>
        <w:rPr>
          <w:noProof/>
        </w:rPr>
        <w:fldChar w:fldCharType="end"/>
      </w:r>
    </w:p>
    <w:p w:rsidR="00A14C42" w:rsidRDefault="00A14C42">
      <w:pPr>
        <w:pStyle w:val="TOC3"/>
        <w:tabs>
          <w:tab w:val="left" w:pos="1760"/>
        </w:tabs>
        <w:rPr>
          <w:rFonts w:asciiTheme="minorHAnsi" w:eastAsiaTheme="minorEastAsia" w:hAnsiTheme="minorHAnsi" w:cstheme="minorBidi"/>
          <w:smallCaps w:val="0"/>
          <w:noProof/>
          <w:sz w:val="22"/>
          <w:szCs w:val="22"/>
        </w:rPr>
      </w:pPr>
      <w:r>
        <w:rPr>
          <w:noProof/>
        </w:rPr>
        <w:t>2.3.1</w:t>
      </w:r>
      <w:r>
        <w:rPr>
          <w:rFonts w:asciiTheme="minorHAnsi" w:eastAsiaTheme="minorEastAsia" w:hAnsiTheme="minorHAnsi" w:cstheme="minorBidi"/>
          <w:smallCaps w:val="0"/>
          <w:noProof/>
          <w:sz w:val="22"/>
          <w:szCs w:val="22"/>
        </w:rPr>
        <w:tab/>
      </w:r>
      <w:r>
        <w:rPr>
          <w:noProof/>
        </w:rPr>
        <w:t>System Hardware Environment and Dependencies</w:t>
      </w:r>
      <w:r>
        <w:rPr>
          <w:noProof/>
        </w:rPr>
        <w:tab/>
      </w:r>
      <w:r>
        <w:rPr>
          <w:noProof/>
        </w:rPr>
        <w:fldChar w:fldCharType="begin"/>
      </w:r>
      <w:r>
        <w:rPr>
          <w:noProof/>
        </w:rPr>
        <w:instrText xml:space="preserve"> PAGEREF _Toc411530329 \h </w:instrText>
      </w:r>
      <w:r>
        <w:rPr>
          <w:noProof/>
        </w:rPr>
      </w:r>
      <w:r>
        <w:rPr>
          <w:noProof/>
        </w:rPr>
        <w:fldChar w:fldCharType="separate"/>
      </w:r>
      <w:r>
        <w:rPr>
          <w:noProof/>
        </w:rPr>
        <w:t>6</w:t>
      </w:r>
      <w:r>
        <w:rPr>
          <w:noProof/>
        </w:rPr>
        <w:fldChar w:fldCharType="end"/>
      </w:r>
    </w:p>
    <w:p w:rsidR="00A14C42" w:rsidRDefault="00A14C42">
      <w:pPr>
        <w:pStyle w:val="TOC3"/>
        <w:tabs>
          <w:tab w:val="left" w:pos="1760"/>
        </w:tabs>
        <w:rPr>
          <w:rFonts w:asciiTheme="minorHAnsi" w:eastAsiaTheme="minorEastAsia" w:hAnsiTheme="minorHAnsi" w:cstheme="minorBidi"/>
          <w:smallCaps w:val="0"/>
          <w:noProof/>
          <w:sz w:val="22"/>
          <w:szCs w:val="22"/>
        </w:rPr>
      </w:pPr>
      <w:r>
        <w:rPr>
          <w:noProof/>
        </w:rPr>
        <w:t>2.3.2</w:t>
      </w:r>
      <w:r>
        <w:rPr>
          <w:rFonts w:asciiTheme="minorHAnsi" w:eastAsiaTheme="minorEastAsia" w:hAnsiTheme="minorHAnsi" w:cstheme="minorBidi"/>
          <w:smallCaps w:val="0"/>
          <w:noProof/>
          <w:sz w:val="22"/>
          <w:szCs w:val="22"/>
        </w:rPr>
        <w:tab/>
      </w:r>
      <w:r>
        <w:rPr>
          <w:noProof/>
        </w:rPr>
        <w:t>System Software Environment and Dependencies</w:t>
      </w:r>
      <w:r>
        <w:rPr>
          <w:noProof/>
        </w:rPr>
        <w:tab/>
      </w:r>
      <w:r>
        <w:rPr>
          <w:noProof/>
        </w:rPr>
        <w:fldChar w:fldCharType="begin"/>
      </w:r>
      <w:r>
        <w:rPr>
          <w:noProof/>
        </w:rPr>
        <w:instrText xml:space="preserve"> PAGEREF _Toc411530330 \h </w:instrText>
      </w:r>
      <w:r>
        <w:rPr>
          <w:noProof/>
        </w:rPr>
      </w:r>
      <w:r>
        <w:rPr>
          <w:noProof/>
        </w:rPr>
        <w:fldChar w:fldCharType="separate"/>
      </w:r>
      <w:r>
        <w:rPr>
          <w:noProof/>
        </w:rPr>
        <w:t>7</w:t>
      </w:r>
      <w:r>
        <w:rPr>
          <w:noProof/>
        </w:rPr>
        <w:fldChar w:fldCharType="end"/>
      </w:r>
    </w:p>
    <w:p w:rsidR="00A14C42" w:rsidRDefault="00A14C42">
      <w:pPr>
        <w:pStyle w:val="TOC2"/>
        <w:tabs>
          <w:tab w:val="left" w:pos="1440"/>
        </w:tabs>
        <w:rPr>
          <w:rFonts w:asciiTheme="minorHAnsi" w:eastAsiaTheme="minorEastAsia" w:hAnsiTheme="minorHAnsi" w:cstheme="minorBidi"/>
          <w:smallCaps w:val="0"/>
          <w:noProof/>
          <w:sz w:val="22"/>
          <w:szCs w:val="22"/>
        </w:rPr>
      </w:pPr>
      <w:r>
        <w:rPr>
          <w:noProof/>
        </w:rPr>
        <w:t>2.4</w:t>
      </w:r>
      <w:r>
        <w:rPr>
          <w:rFonts w:asciiTheme="minorHAnsi" w:eastAsiaTheme="minorEastAsia" w:hAnsiTheme="minorHAnsi" w:cstheme="minorBidi"/>
          <w:smallCaps w:val="0"/>
          <w:noProof/>
          <w:sz w:val="22"/>
          <w:szCs w:val="22"/>
        </w:rPr>
        <w:tab/>
      </w:r>
      <w:r>
        <w:rPr>
          <w:noProof/>
        </w:rPr>
        <w:t>System Integration</w:t>
      </w:r>
      <w:r>
        <w:rPr>
          <w:noProof/>
        </w:rPr>
        <w:tab/>
      </w:r>
      <w:r>
        <w:rPr>
          <w:noProof/>
        </w:rPr>
        <w:fldChar w:fldCharType="begin"/>
      </w:r>
      <w:r>
        <w:rPr>
          <w:noProof/>
        </w:rPr>
        <w:instrText xml:space="preserve"> PAGEREF _Toc411530331 \h </w:instrText>
      </w:r>
      <w:r>
        <w:rPr>
          <w:noProof/>
        </w:rPr>
      </w:r>
      <w:r>
        <w:rPr>
          <w:noProof/>
        </w:rPr>
        <w:fldChar w:fldCharType="separate"/>
      </w:r>
      <w:r>
        <w:rPr>
          <w:noProof/>
        </w:rPr>
        <w:t>7</w:t>
      </w:r>
      <w:r>
        <w:rPr>
          <w:noProof/>
        </w:rPr>
        <w:fldChar w:fldCharType="end"/>
      </w:r>
    </w:p>
    <w:p w:rsidR="00A14C42" w:rsidRDefault="00A14C42">
      <w:pPr>
        <w:pStyle w:val="TOC2"/>
        <w:tabs>
          <w:tab w:val="left" w:pos="1440"/>
        </w:tabs>
        <w:rPr>
          <w:rFonts w:asciiTheme="minorHAnsi" w:eastAsiaTheme="minorEastAsia" w:hAnsiTheme="minorHAnsi" w:cstheme="minorBidi"/>
          <w:smallCaps w:val="0"/>
          <w:noProof/>
          <w:sz w:val="22"/>
          <w:szCs w:val="22"/>
        </w:rPr>
      </w:pPr>
      <w:r>
        <w:rPr>
          <w:noProof/>
        </w:rPr>
        <w:t>2.5</w:t>
      </w:r>
      <w:r>
        <w:rPr>
          <w:rFonts w:asciiTheme="minorHAnsi" w:eastAsiaTheme="minorEastAsia" w:hAnsiTheme="minorHAnsi" w:cstheme="minorBidi"/>
          <w:smallCaps w:val="0"/>
          <w:noProof/>
          <w:sz w:val="22"/>
          <w:szCs w:val="22"/>
        </w:rPr>
        <w:tab/>
      </w:r>
      <w:r>
        <w:rPr>
          <w:noProof/>
        </w:rPr>
        <w:t>Third Party Software</w:t>
      </w:r>
      <w:r>
        <w:rPr>
          <w:noProof/>
        </w:rPr>
        <w:tab/>
      </w:r>
      <w:r>
        <w:rPr>
          <w:noProof/>
        </w:rPr>
        <w:fldChar w:fldCharType="begin"/>
      </w:r>
      <w:r>
        <w:rPr>
          <w:noProof/>
        </w:rPr>
        <w:instrText xml:space="preserve"> PAGEREF _Toc411530332 \h </w:instrText>
      </w:r>
      <w:r>
        <w:rPr>
          <w:noProof/>
        </w:rPr>
      </w:r>
      <w:r>
        <w:rPr>
          <w:noProof/>
        </w:rPr>
        <w:fldChar w:fldCharType="separate"/>
      </w:r>
      <w:r>
        <w:rPr>
          <w:noProof/>
        </w:rPr>
        <w:t>8</w:t>
      </w:r>
      <w:r>
        <w:rPr>
          <w:noProof/>
        </w:rPr>
        <w:fldChar w:fldCharType="end"/>
      </w:r>
    </w:p>
    <w:p w:rsidR="00A14C42" w:rsidRDefault="00A14C42">
      <w:pPr>
        <w:pStyle w:val="TOC1"/>
        <w:tabs>
          <w:tab w:val="left" w:pos="720"/>
        </w:tabs>
        <w:rPr>
          <w:rFonts w:asciiTheme="minorHAnsi" w:eastAsiaTheme="minorEastAsia" w:hAnsiTheme="minorHAnsi" w:cstheme="minorBidi"/>
          <w:b w:val="0"/>
          <w:smallCaps w:val="0"/>
          <w:noProof/>
          <w:sz w:val="22"/>
          <w:szCs w:val="22"/>
        </w:rPr>
      </w:pPr>
      <w:r>
        <w:rPr>
          <w:noProof/>
        </w:rPr>
        <w:t>3</w:t>
      </w:r>
      <w:r>
        <w:rPr>
          <w:rFonts w:asciiTheme="minorHAnsi" w:eastAsiaTheme="minorEastAsia" w:hAnsiTheme="minorHAnsi" w:cstheme="minorBidi"/>
          <w:b w:val="0"/>
          <w:smallCaps w:val="0"/>
          <w:noProof/>
          <w:sz w:val="22"/>
          <w:szCs w:val="22"/>
        </w:rPr>
        <w:tab/>
      </w:r>
      <w:r>
        <w:rPr>
          <w:noProof/>
        </w:rPr>
        <w:t>Interface Definition</w:t>
      </w:r>
      <w:r>
        <w:rPr>
          <w:noProof/>
        </w:rPr>
        <w:tab/>
      </w:r>
      <w:r>
        <w:rPr>
          <w:noProof/>
        </w:rPr>
        <w:fldChar w:fldCharType="begin"/>
      </w:r>
      <w:r>
        <w:rPr>
          <w:noProof/>
        </w:rPr>
        <w:instrText xml:space="preserve"> PAGEREF _Toc411530333 \h </w:instrText>
      </w:r>
      <w:r>
        <w:rPr>
          <w:noProof/>
        </w:rPr>
      </w:r>
      <w:r>
        <w:rPr>
          <w:noProof/>
        </w:rPr>
        <w:fldChar w:fldCharType="separate"/>
      </w:r>
      <w:r>
        <w:rPr>
          <w:noProof/>
        </w:rPr>
        <w:t>8</w:t>
      </w:r>
      <w:r>
        <w:rPr>
          <w:noProof/>
        </w:rPr>
        <w:fldChar w:fldCharType="end"/>
      </w:r>
    </w:p>
    <w:p w:rsidR="00A14C42" w:rsidRDefault="00A14C42">
      <w:pPr>
        <w:pStyle w:val="TOC2"/>
        <w:tabs>
          <w:tab w:val="left" w:pos="1440"/>
        </w:tabs>
        <w:rPr>
          <w:rFonts w:asciiTheme="minorHAnsi" w:eastAsiaTheme="minorEastAsia" w:hAnsiTheme="minorHAnsi" w:cstheme="minorBidi"/>
          <w:smallCaps w:val="0"/>
          <w:noProof/>
          <w:sz w:val="22"/>
          <w:szCs w:val="22"/>
        </w:rPr>
      </w:pPr>
      <w:r>
        <w:rPr>
          <w:noProof/>
        </w:rPr>
        <w:t>3.1</w:t>
      </w:r>
      <w:r>
        <w:rPr>
          <w:rFonts w:asciiTheme="minorHAnsi" w:eastAsiaTheme="minorEastAsia" w:hAnsiTheme="minorHAnsi" w:cstheme="minorBidi"/>
          <w:smallCaps w:val="0"/>
          <w:noProof/>
          <w:sz w:val="22"/>
          <w:szCs w:val="22"/>
        </w:rPr>
        <w:tab/>
      </w:r>
      <w:r>
        <w:rPr>
          <w:noProof/>
        </w:rPr>
        <w:t>Interface Standards</w:t>
      </w:r>
      <w:r>
        <w:rPr>
          <w:noProof/>
        </w:rPr>
        <w:tab/>
      </w:r>
      <w:r>
        <w:rPr>
          <w:noProof/>
        </w:rPr>
        <w:fldChar w:fldCharType="begin"/>
      </w:r>
      <w:r>
        <w:rPr>
          <w:noProof/>
        </w:rPr>
        <w:instrText xml:space="preserve"> PAGEREF _Toc411530334 \h </w:instrText>
      </w:r>
      <w:r>
        <w:rPr>
          <w:noProof/>
        </w:rPr>
      </w:r>
      <w:r>
        <w:rPr>
          <w:noProof/>
        </w:rPr>
        <w:fldChar w:fldCharType="separate"/>
      </w:r>
      <w:r>
        <w:rPr>
          <w:noProof/>
        </w:rPr>
        <w:t>8</w:t>
      </w:r>
      <w:r>
        <w:rPr>
          <w:noProof/>
        </w:rPr>
        <w:fldChar w:fldCharType="end"/>
      </w:r>
    </w:p>
    <w:p w:rsidR="00A14C42" w:rsidRDefault="00A14C42">
      <w:pPr>
        <w:pStyle w:val="TOC3"/>
        <w:tabs>
          <w:tab w:val="left" w:pos="1760"/>
        </w:tabs>
        <w:rPr>
          <w:rFonts w:asciiTheme="minorHAnsi" w:eastAsiaTheme="minorEastAsia" w:hAnsiTheme="minorHAnsi" w:cstheme="minorBidi"/>
          <w:smallCaps w:val="0"/>
          <w:noProof/>
          <w:sz w:val="22"/>
          <w:szCs w:val="22"/>
        </w:rPr>
      </w:pPr>
      <w:r>
        <w:rPr>
          <w:noProof/>
        </w:rPr>
        <w:t>3.1.1</w:t>
      </w:r>
      <w:r>
        <w:rPr>
          <w:rFonts w:asciiTheme="minorHAnsi" w:eastAsiaTheme="minorEastAsia" w:hAnsiTheme="minorHAnsi" w:cstheme="minorBidi"/>
          <w:smallCaps w:val="0"/>
          <w:noProof/>
          <w:sz w:val="22"/>
          <w:szCs w:val="22"/>
        </w:rPr>
        <w:tab/>
      </w:r>
      <w:r>
        <w:rPr>
          <w:noProof/>
        </w:rPr>
        <w:t>Standards for Global Mobile Sales App Webservice calls</w:t>
      </w:r>
      <w:r>
        <w:rPr>
          <w:noProof/>
        </w:rPr>
        <w:tab/>
      </w:r>
      <w:r>
        <w:rPr>
          <w:noProof/>
        </w:rPr>
        <w:fldChar w:fldCharType="begin"/>
      </w:r>
      <w:r>
        <w:rPr>
          <w:noProof/>
        </w:rPr>
        <w:instrText xml:space="preserve"> PAGEREF _Toc411530335 \h </w:instrText>
      </w:r>
      <w:r>
        <w:rPr>
          <w:noProof/>
        </w:rPr>
      </w:r>
      <w:r>
        <w:rPr>
          <w:noProof/>
        </w:rPr>
        <w:fldChar w:fldCharType="separate"/>
      </w:r>
      <w:r>
        <w:rPr>
          <w:noProof/>
        </w:rPr>
        <w:t>8</w:t>
      </w:r>
      <w:r>
        <w:rPr>
          <w:noProof/>
        </w:rPr>
        <w:fldChar w:fldCharType="end"/>
      </w:r>
    </w:p>
    <w:p w:rsidR="00A14C42" w:rsidRDefault="00A14C42">
      <w:pPr>
        <w:pStyle w:val="TOC3"/>
        <w:tabs>
          <w:tab w:val="left" w:pos="1760"/>
        </w:tabs>
        <w:rPr>
          <w:rFonts w:asciiTheme="minorHAnsi" w:eastAsiaTheme="minorEastAsia" w:hAnsiTheme="minorHAnsi" w:cstheme="minorBidi"/>
          <w:smallCaps w:val="0"/>
          <w:noProof/>
          <w:sz w:val="22"/>
          <w:szCs w:val="22"/>
        </w:rPr>
      </w:pPr>
      <w:r>
        <w:rPr>
          <w:noProof/>
        </w:rPr>
        <w:t>3.1.2</w:t>
      </w:r>
      <w:r>
        <w:rPr>
          <w:rFonts w:asciiTheme="minorHAnsi" w:eastAsiaTheme="minorEastAsia" w:hAnsiTheme="minorHAnsi" w:cstheme="minorBidi"/>
          <w:smallCaps w:val="0"/>
          <w:noProof/>
          <w:sz w:val="22"/>
          <w:szCs w:val="22"/>
        </w:rPr>
        <w:tab/>
      </w:r>
      <w:r>
        <w:rPr>
          <w:noProof/>
        </w:rPr>
        <w:t>Request Header Information</w:t>
      </w:r>
      <w:r>
        <w:rPr>
          <w:noProof/>
        </w:rPr>
        <w:tab/>
      </w:r>
      <w:r>
        <w:rPr>
          <w:noProof/>
        </w:rPr>
        <w:fldChar w:fldCharType="begin"/>
      </w:r>
      <w:r>
        <w:rPr>
          <w:noProof/>
        </w:rPr>
        <w:instrText xml:space="preserve"> PAGEREF _Toc411530336 \h </w:instrText>
      </w:r>
      <w:r>
        <w:rPr>
          <w:noProof/>
        </w:rPr>
      </w:r>
      <w:r>
        <w:rPr>
          <w:noProof/>
        </w:rPr>
        <w:fldChar w:fldCharType="separate"/>
      </w:r>
      <w:r>
        <w:rPr>
          <w:noProof/>
        </w:rPr>
        <w:t>8</w:t>
      </w:r>
      <w:r>
        <w:rPr>
          <w:noProof/>
        </w:rPr>
        <w:fldChar w:fldCharType="end"/>
      </w:r>
    </w:p>
    <w:p w:rsidR="00A14C42" w:rsidRDefault="00A14C42">
      <w:pPr>
        <w:pStyle w:val="TOC3"/>
        <w:tabs>
          <w:tab w:val="left" w:pos="1760"/>
        </w:tabs>
        <w:rPr>
          <w:rFonts w:asciiTheme="minorHAnsi" w:eastAsiaTheme="minorEastAsia" w:hAnsiTheme="minorHAnsi" w:cstheme="minorBidi"/>
          <w:smallCaps w:val="0"/>
          <w:noProof/>
          <w:sz w:val="22"/>
          <w:szCs w:val="22"/>
        </w:rPr>
      </w:pPr>
      <w:r>
        <w:rPr>
          <w:noProof/>
        </w:rPr>
        <w:t>3.1.3</w:t>
      </w:r>
      <w:r>
        <w:rPr>
          <w:rFonts w:asciiTheme="minorHAnsi" w:eastAsiaTheme="minorEastAsia" w:hAnsiTheme="minorHAnsi" w:cstheme="minorBidi"/>
          <w:smallCaps w:val="0"/>
          <w:noProof/>
          <w:sz w:val="22"/>
          <w:szCs w:val="22"/>
        </w:rPr>
        <w:tab/>
      </w:r>
      <w:r>
        <w:rPr>
          <w:noProof/>
        </w:rPr>
        <w:t>Response Error Information</w:t>
      </w:r>
      <w:r>
        <w:rPr>
          <w:noProof/>
        </w:rPr>
        <w:tab/>
      </w:r>
      <w:r>
        <w:rPr>
          <w:noProof/>
        </w:rPr>
        <w:fldChar w:fldCharType="begin"/>
      </w:r>
      <w:r>
        <w:rPr>
          <w:noProof/>
        </w:rPr>
        <w:instrText xml:space="preserve"> PAGEREF _Toc411530337 \h </w:instrText>
      </w:r>
      <w:r>
        <w:rPr>
          <w:noProof/>
        </w:rPr>
      </w:r>
      <w:r>
        <w:rPr>
          <w:noProof/>
        </w:rPr>
        <w:fldChar w:fldCharType="separate"/>
      </w:r>
      <w:r>
        <w:rPr>
          <w:noProof/>
        </w:rPr>
        <w:t>10</w:t>
      </w:r>
      <w:r>
        <w:rPr>
          <w:noProof/>
        </w:rPr>
        <w:fldChar w:fldCharType="end"/>
      </w:r>
    </w:p>
    <w:p w:rsidR="00A14C42" w:rsidRDefault="00A14C42">
      <w:pPr>
        <w:pStyle w:val="TOC1"/>
        <w:tabs>
          <w:tab w:val="left" w:pos="720"/>
        </w:tabs>
        <w:rPr>
          <w:rFonts w:asciiTheme="minorHAnsi" w:eastAsiaTheme="minorEastAsia" w:hAnsiTheme="minorHAnsi" w:cstheme="minorBidi"/>
          <w:b w:val="0"/>
          <w:smallCaps w:val="0"/>
          <w:noProof/>
          <w:sz w:val="22"/>
          <w:szCs w:val="22"/>
        </w:rPr>
      </w:pPr>
      <w:r>
        <w:rPr>
          <w:noProof/>
        </w:rPr>
        <w:t>4</w:t>
      </w:r>
      <w:r>
        <w:rPr>
          <w:rFonts w:asciiTheme="minorHAnsi" w:eastAsiaTheme="minorEastAsia" w:hAnsiTheme="minorHAnsi" w:cstheme="minorBidi"/>
          <w:b w:val="0"/>
          <w:smallCaps w:val="0"/>
          <w:noProof/>
          <w:sz w:val="22"/>
          <w:szCs w:val="22"/>
        </w:rPr>
        <w:tab/>
      </w:r>
      <w:r>
        <w:rPr>
          <w:noProof/>
        </w:rPr>
        <w:t>Processes</w:t>
      </w:r>
      <w:r>
        <w:rPr>
          <w:noProof/>
        </w:rPr>
        <w:tab/>
      </w:r>
      <w:r>
        <w:rPr>
          <w:noProof/>
        </w:rPr>
        <w:fldChar w:fldCharType="begin"/>
      </w:r>
      <w:r>
        <w:rPr>
          <w:noProof/>
        </w:rPr>
        <w:instrText xml:space="preserve"> PAGEREF _Toc411530338 \h </w:instrText>
      </w:r>
      <w:r>
        <w:rPr>
          <w:noProof/>
        </w:rPr>
      </w:r>
      <w:r>
        <w:rPr>
          <w:noProof/>
        </w:rPr>
        <w:fldChar w:fldCharType="separate"/>
      </w:r>
      <w:r>
        <w:rPr>
          <w:noProof/>
        </w:rPr>
        <w:t>11</w:t>
      </w:r>
      <w:r>
        <w:rPr>
          <w:noProof/>
        </w:rPr>
        <w:fldChar w:fldCharType="end"/>
      </w:r>
    </w:p>
    <w:p w:rsidR="00A14C42" w:rsidRDefault="00A14C42">
      <w:pPr>
        <w:pStyle w:val="TOC2"/>
        <w:tabs>
          <w:tab w:val="left" w:pos="1440"/>
        </w:tabs>
        <w:rPr>
          <w:rFonts w:asciiTheme="minorHAnsi" w:eastAsiaTheme="minorEastAsia" w:hAnsiTheme="minorHAnsi" w:cstheme="minorBidi"/>
          <w:smallCaps w:val="0"/>
          <w:noProof/>
          <w:sz w:val="22"/>
          <w:szCs w:val="22"/>
        </w:rPr>
      </w:pPr>
      <w:r>
        <w:rPr>
          <w:noProof/>
        </w:rPr>
        <w:t>4.1</w:t>
      </w:r>
      <w:r>
        <w:rPr>
          <w:rFonts w:asciiTheme="minorHAnsi" w:eastAsiaTheme="minorEastAsia" w:hAnsiTheme="minorHAnsi" w:cstheme="minorBidi"/>
          <w:smallCaps w:val="0"/>
          <w:noProof/>
          <w:sz w:val="22"/>
          <w:szCs w:val="22"/>
        </w:rPr>
        <w:tab/>
      </w:r>
      <w:r>
        <w:rPr>
          <w:noProof/>
        </w:rPr>
        <w:t>Global Components</w:t>
      </w:r>
      <w:r>
        <w:rPr>
          <w:noProof/>
        </w:rPr>
        <w:tab/>
      </w:r>
      <w:r>
        <w:rPr>
          <w:noProof/>
        </w:rPr>
        <w:fldChar w:fldCharType="begin"/>
      </w:r>
      <w:r>
        <w:rPr>
          <w:noProof/>
        </w:rPr>
        <w:instrText xml:space="preserve"> PAGEREF _Toc411530339 \h </w:instrText>
      </w:r>
      <w:r>
        <w:rPr>
          <w:noProof/>
        </w:rPr>
      </w:r>
      <w:r>
        <w:rPr>
          <w:noProof/>
        </w:rPr>
        <w:fldChar w:fldCharType="separate"/>
      </w:r>
      <w:r>
        <w:rPr>
          <w:noProof/>
        </w:rPr>
        <w:t>11</w:t>
      </w:r>
      <w:r>
        <w:rPr>
          <w:noProof/>
        </w:rPr>
        <w:fldChar w:fldCharType="end"/>
      </w:r>
    </w:p>
    <w:p w:rsidR="00A14C42" w:rsidRDefault="00A14C42">
      <w:pPr>
        <w:pStyle w:val="TOC3"/>
        <w:tabs>
          <w:tab w:val="left" w:pos="1760"/>
        </w:tabs>
        <w:rPr>
          <w:rFonts w:asciiTheme="minorHAnsi" w:eastAsiaTheme="minorEastAsia" w:hAnsiTheme="minorHAnsi" w:cstheme="minorBidi"/>
          <w:smallCaps w:val="0"/>
          <w:noProof/>
          <w:sz w:val="22"/>
          <w:szCs w:val="22"/>
        </w:rPr>
      </w:pPr>
      <w:r>
        <w:rPr>
          <w:noProof/>
        </w:rPr>
        <w:t>4.1.1</w:t>
      </w:r>
      <w:r>
        <w:rPr>
          <w:rFonts w:asciiTheme="minorHAnsi" w:eastAsiaTheme="minorEastAsia" w:hAnsiTheme="minorHAnsi" w:cstheme="minorBidi"/>
          <w:smallCaps w:val="0"/>
          <w:noProof/>
          <w:sz w:val="22"/>
          <w:szCs w:val="22"/>
        </w:rPr>
        <w:tab/>
      </w:r>
      <w:r>
        <w:rPr>
          <w:noProof/>
        </w:rPr>
        <w:t>File Transfer</w:t>
      </w:r>
      <w:r>
        <w:rPr>
          <w:noProof/>
        </w:rPr>
        <w:tab/>
      </w:r>
      <w:r>
        <w:rPr>
          <w:noProof/>
        </w:rPr>
        <w:fldChar w:fldCharType="begin"/>
      </w:r>
      <w:r>
        <w:rPr>
          <w:noProof/>
        </w:rPr>
        <w:instrText xml:space="preserve"> PAGEREF _Toc411530340 \h </w:instrText>
      </w:r>
      <w:r>
        <w:rPr>
          <w:noProof/>
        </w:rPr>
      </w:r>
      <w:r>
        <w:rPr>
          <w:noProof/>
        </w:rPr>
        <w:fldChar w:fldCharType="separate"/>
      </w:r>
      <w:r>
        <w:rPr>
          <w:noProof/>
        </w:rPr>
        <w:t>11</w:t>
      </w:r>
      <w:r>
        <w:rPr>
          <w:noProof/>
        </w:rPr>
        <w:fldChar w:fldCharType="end"/>
      </w:r>
    </w:p>
    <w:p w:rsidR="00A14C42" w:rsidRDefault="00A14C42">
      <w:pPr>
        <w:pStyle w:val="TOC3"/>
        <w:tabs>
          <w:tab w:val="left" w:pos="1760"/>
        </w:tabs>
        <w:rPr>
          <w:rFonts w:asciiTheme="minorHAnsi" w:eastAsiaTheme="minorEastAsia" w:hAnsiTheme="minorHAnsi" w:cstheme="minorBidi"/>
          <w:smallCaps w:val="0"/>
          <w:noProof/>
          <w:sz w:val="22"/>
          <w:szCs w:val="22"/>
        </w:rPr>
      </w:pPr>
      <w:r>
        <w:rPr>
          <w:noProof/>
        </w:rPr>
        <w:t>4.1.2</w:t>
      </w:r>
      <w:r>
        <w:rPr>
          <w:rFonts w:asciiTheme="minorHAnsi" w:eastAsiaTheme="minorEastAsia" w:hAnsiTheme="minorHAnsi" w:cstheme="minorBidi"/>
          <w:smallCaps w:val="0"/>
          <w:noProof/>
          <w:sz w:val="22"/>
          <w:szCs w:val="22"/>
        </w:rPr>
        <w:tab/>
      </w:r>
      <w:r>
        <w:rPr>
          <w:noProof/>
        </w:rPr>
        <w:t>Embedded Calculator Integration</w:t>
      </w:r>
      <w:r>
        <w:rPr>
          <w:noProof/>
        </w:rPr>
        <w:tab/>
      </w:r>
      <w:r>
        <w:rPr>
          <w:noProof/>
        </w:rPr>
        <w:fldChar w:fldCharType="begin"/>
      </w:r>
      <w:r>
        <w:rPr>
          <w:noProof/>
        </w:rPr>
        <w:instrText xml:space="preserve"> PAGEREF _Toc411530341 \h </w:instrText>
      </w:r>
      <w:r>
        <w:rPr>
          <w:noProof/>
        </w:rPr>
      </w:r>
      <w:r>
        <w:rPr>
          <w:noProof/>
        </w:rPr>
        <w:fldChar w:fldCharType="separate"/>
      </w:r>
      <w:r>
        <w:rPr>
          <w:noProof/>
        </w:rPr>
        <w:t>13</w:t>
      </w:r>
      <w:r>
        <w:rPr>
          <w:noProof/>
        </w:rPr>
        <w:fldChar w:fldCharType="end"/>
      </w:r>
    </w:p>
    <w:p w:rsidR="00A14C42" w:rsidRDefault="00A14C42">
      <w:pPr>
        <w:pStyle w:val="TOC3"/>
        <w:tabs>
          <w:tab w:val="left" w:pos="1760"/>
        </w:tabs>
        <w:rPr>
          <w:rFonts w:asciiTheme="minorHAnsi" w:eastAsiaTheme="minorEastAsia" w:hAnsiTheme="minorHAnsi" w:cstheme="minorBidi"/>
          <w:smallCaps w:val="0"/>
          <w:noProof/>
          <w:sz w:val="22"/>
          <w:szCs w:val="22"/>
        </w:rPr>
      </w:pPr>
      <w:r>
        <w:rPr>
          <w:noProof/>
        </w:rPr>
        <w:t>4.1.3</w:t>
      </w:r>
      <w:r>
        <w:rPr>
          <w:rFonts w:asciiTheme="minorHAnsi" w:eastAsiaTheme="minorEastAsia" w:hAnsiTheme="minorHAnsi" w:cstheme="minorBidi"/>
          <w:smallCaps w:val="0"/>
          <w:noProof/>
          <w:sz w:val="22"/>
          <w:szCs w:val="22"/>
        </w:rPr>
        <w:tab/>
      </w:r>
      <w:r>
        <w:rPr>
          <w:noProof/>
        </w:rPr>
        <w:t>Sample Web service creation</w:t>
      </w:r>
      <w:r>
        <w:rPr>
          <w:noProof/>
        </w:rPr>
        <w:tab/>
      </w:r>
      <w:r>
        <w:rPr>
          <w:noProof/>
        </w:rPr>
        <w:fldChar w:fldCharType="begin"/>
      </w:r>
      <w:r>
        <w:rPr>
          <w:noProof/>
        </w:rPr>
        <w:instrText xml:space="preserve"> PAGEREF _Toc411530342 \h </w:instrText>
      </w:r>
      <w:r>
        <w:rPr>
          <w:noProof/>
        </w:rPr>
      </w:r>
      <w:r>
        <w:rPr>
          <w:noProof/>
        </w:rPr>
        <w:fldChar w:fldCharType="separate"/>
      </w:r>
      <w:r>
        <w:rPr>
          <w:noProof/>
        </w:rPr>
        <w:t>14</w:t>
      </w:r>
      <w:r>
        <w:rPr>
          <w:noProof/>
        </w:rPr>
        <w:fldChar w:fldCharType="end"/>
      </w:r>
    </w:p>
    <w:p w:rsidR="00A14C42" w:rsidRDefault="00A14C42">
      <w:pPr>
        <w:pStyle w:val="TOC3"/>
        <w:tabs>
          <w:tab w:val="left" w:pos="1760"/>
        </w:tabs>
        <w:rPr>
          <w:rFonts w:asciiTheme="minorHAnsi" w:eastAsiaTheme="minorEastAsia" w:hAnsiTheme="minorHAnsi" w:cstheme="minorBidi"/>
          <w:smallCaps w:val="0"/>
          <w:noProof/>
          <w:sz w:val="22"/>
          <w:szCs w:val="22"/>
        </w:rPr>
      </w:pPr>
      <w:r>
        <w:rPr>
          <w:noProof/>
        </w:rPr>
        <w:t>4.1.4</w:t>
      </w:r>
      <w:r>
        <w:rPr>
          <w:rFonts w:asciiTheme="minorHAnsi" w:eastAsiaTheme="minorEastAsia" w:hAnsiTheme="minorHAnsi" w:cstheme="minorBidi"/>
          <w:smallCaps w:val="0"/>
          <w:noProof/>
          <w:sz w:val="22"/>
          <w:szCs w:val="22"/>
        </w:rPr>
        <w:tab/>
      </w:r>
      <w:r>
        <w:rPr>
          <w:noProof/>
        </w:rPr>
        <w:t>Sample Web service invocation through Worklight adapter</w:t>
      </w:r>
      <w:r>
        <w:rPr>
          <w:noProof/>
        </w:rPr>
        <w:tab/>
      </w:r>
      <w:r>
        <w:rPr>
          <w:noProof/>
        </w:rPr>
        <w:fldChar w:fldCharType="begin"/>
      </w:r>
      <w:r>
        <w:rPr>
          <w:noProof/>
        </w:rPr>
        <w:instrText xml:space="preserve"> PAGEREF _Toc411530343 \h </w:instrText>
      </w:r>
      <w:r>
        <w:rPr>
          <w:noProof/>
        </w:rPr>
      </w:r>
      <w:r>
        <w:rPr>
          <w:noProof/>
        </w:rPr>
        <w:fldChar w:fldCharType="separate"/>
      </w:r>
      <w:r>
        <w:rPr>
          <w:noProof/>
        </w:rPr>
        <w:t>14</w:t>
      </w:r>
      <w:r>
        <w:rPr>
          <w:noProof/>
        </w:rPr>
        <w:fldChar w:fldCharType="end"/>
      </w:r>
    </w:p>
    <w:p w:rsidR="00A14C42" w:rsidRDefault="00A14C42">
      <w:pPr>
        <w:pStyle w:val="TOC3"/>
        <w:tabs>
          <w:tab w:val="left" w:pos="1760"/>
        </w:tabs>
        <w:rPr>
          <w:rFonts w:asciiTheme="minorHAnsi" w:eastAsiaTheme="minorEastAsia" w:hAnsiTheme="minorHAnsi" w:cstheme="minorBidi"/>
          <w:smallCaps w:val="0"/>
          <w:noProof/>
          <w:sz w:val="22"/>
          <w:szCs w:val="22"/>
        </w:rPr>
      </w:pPr>
      <w:r>
        <w:rPr>
          <w:noProof/>
        </w:rPr>
        <w:t>4.1.5</w:t>
      </w:r>
      <w:r>
        <w:rPr>
          <w:rFonts w:asciiTheme="minorHAnsi" w:eastAsiaTheme="minorEastAsia" w:hAnsiTheme="minorHAnsi" w:cstheme="minorBidi"/>
          <w:smallCaps w:val="0"/>
          <w:noProof/>
          <w:sz w:val="22"/>
          <w:szCs w:val="22"/>
        </w:rPr>
        <w:tab/>
      </w:r>
      <w:r>
        <w:rPr>
          <w:noProof/>
        </w:rPr>
        <w:t>JSON storage library</w:t>
      </w:r>
      <w:r>
        <w:rPr>
          <w:noProof/>
        </w:rPr>
        <w:tab/>
      </w:r>
      <w:r>
        <w:rPr>
          <w:noProof/>
        </w:rPr>
        <w:fldChar w:fldCharType="begin"/>
      </w:r>
      <w:r>
        <w:rPr>
          <w:noProof/>
        </w:rPr>
        <w:instrText xml:space="preserve"> PAGEREF _Toc411530344 \h </w:instrText>
      </w:r>
      <w:r>
        <w:rPr>
          <w:noProof/>
        </w:rPr>
      </w:r>
      <w:r>
        <w:rPr>
          <w:noProof/>
        </w:rPr>
        <w:fldChar w:fldCharType="separate"/>
      </w:r>
      <w:r>
        <w:rPr>
          <w:noProof/>
        </w:rPr>
        <w:t>19</w:t>
      </w:r>
      <w:r>
        <w:rPr>
          <w:noProof/>
        </w:rPr>
        <w:fldChar w:fldCharType="end"/>
      </w:r>
    </w:p>
    <w:p w:rsidR="00A14C42" w:rsidRDefault="00A14C42">
      <w:pPr>
        <w:pStyle w:val="TOC3"/>
        <w:tabs>
          <w:tab w:val="left" w:pos="1760"/>
        </w:tabs>
        <w:rPr>
          <w:rFonts w:asciiTheme="minorHAnsi" w:eastAsiaTheme="minorEastAsia" w:hAnsiTheme="minorHAnsi" w:cstheme="minorBidi"/>
          <w:smallCaps w:val="0"/>
          <w:noProof/>
          <w:sz w:val="22"/>
          <w:szCs w:val="22"/>
        </w:rPr>
      </w:pPr>
      <w:r>
        <w:rPr>
          <w:noProof/>
        </w:rPr>
        <w:t>4.1.6</w:t>
      </w:r>
      <w:r>
        <w:rPr>
          <w:rFonts w:asciiTheme="minorHAnsi" w:eastAsiaTheme="minorEastAsia" w:hAnsiTheme="minorHAnsi" w:cstheme="minorBidi"/>
          <w:smallCaps w:val="0"/>
          <w:noProof/>
          <w:sz w:val="22"/>
          <w:szCs w:val="22"/>
        </w:rPr>
        <w:tab/>
      </w:r>
      <w:r>
        <w:rPr>
          <w:noProof/>
        </w:rPr>
        <w:t>Capture Signature</w:t>
      </w:r>
      <w:r>
        <w:rPr>
          <w:noProof/>
        </w:rPr>
        <w:tab/>
      </w:r>
      <w:r>
        <w:rPr>
          <w:noProof/>
        </w:rPr>
        <w:fldChar w:fldCharType="begin"/>
      </w:r>
      <w:r>
        <w:rPr>
          <w:noProof/>
        </w:rPr>
        <w:instrText xml:space="preserve"> PAGEREF _Toc411530345 \h </w:instrText>
      </w:r>
      <w:r>
        <w:rPr>
          <w:noProof/>
        </w:rPr>
      </w:r>
      <w:r>
        <w:rPr>
          <w:noProof/>
        </w:rPr>
        <w:fldChar w:fldCharType="separate"/>
      </w:r>
      <w:r>
        <w:rPr>
          <w:noProof/>
        </w:rPr>
        <w:t>21</w:t>
      </w:r>
      <w:r>
        <w:rPr>
          <w:noProof/>
        </w:rPr>
        <w:fldChar w:fldCharType="end"/>
      </w:r>
    </w:p>
    <w:p w:rsidR="00A14C42" w:rsidRDefault="00A14C42">
      <w:pPr>
        <w:pStyle w:val="TOC3"/>
        <w:tabs>
          <w:tab w:val="left" w:pos="1760"/>
        </w:tabs>
        <w:rPr>
          <w:rFonts w:asciiTheme="minorHAnsi" w:eastAsiaTheme="minorEastAsia" w:hAnsiTheme="minorHAnsi" w:cstheme="minorBidi"/>
          <w:smallCaps w:val="0"/>
          <w:noProof/>
          <w:sz w:val="22"/>
          <w:szCs w:val="22"/>
        </w:rPr>
      </w:pPr>
      <w:r>
        <w:rPr>
          <w:noProof/>
        </w:rPr>
        <w:t>4.1.7</w:t>
      </w:r>
      <w:r>
        <w:rPr>
          <w:rFonts w:asciiTheme="minorHAnsi" w:eastAsiaTheme="minorEastAsia" w:hAnsiTheme="minorHAnsi" w:cstheme="minorBidi"/>
          <w:smallCaps w:val="0"/>
          <w:noProof/>
          <w:sz w:val="22"/>
          <w:szCs w:val="22"/>
        </w:rPr>
        <w:tab/>
      </w:r>
      <w:r>
        <w:rPr>
          <w:noProof/>
        </w:rPr>
        <w:t>UI configurator</w:t>
      </w:r>
      <w:r>
        <w:rPr>
          <w:noProof/>
        </w:rPr>
        <w:tab/>
      </w:r>
      <w:r>
        <w:rPr>
          <w:noProof/>
        </w:rPr>
        <w:fldChar w:fldCharType="begin"/>
      </w:r>
      <w:r>
        <w:rPr>
          <w:noProof/>
        </w:rPr>
        <w:instrText xml:space="preserve"> PAGEREF _Toc411530346 \h </w:instrText>
      </w:r>
      <w:r>
        <w:rPr>
          <w:noProof/>
        </w:rPr>
      </w:r>
      <w:r>
        <w:rPr>
          <w:noProof/>
        </w:rPr>
        <w:fldChar w:fldCharType="separate"/>
      </w:r>
      <w:r>
        <w:rPr>
          <w:noProof/>
        </w:rPr>
        <w:t>21</w:t>
      </w:r>
      <w:r>
        <w:rPr>
          <w:noProof/>
        </w:rPr>
        <w:fldChar w:fldCharType="end"/>
      </w:r>
    </w:p>
    <w:p w:rsidR="00A14C42" w:rsidRDefault="00A14C42">
      <w:pPr>
        <w:pStyle w:val="TOC3"/>
        <w:tabs>
          <w:tab w:val="left" w:pos="1760"/>
        </w:tabs>
        <w:rPr>
          <w:rFonts w:asciiTheme="minorHAnsi" w:eastAsiaTheme="minorEastAsia" w:hAnsiTheme="minorHAnsi" w:cstheme="minorBidi"/>
          <w:smallCaps w:val="0"/>
          <w:noProof/>
          <w:sz w:val="22"/>
          <w:szCs w:val="22"/>
        </w:rPr>
      </w:pPr>
      <w:r>
        <w:rPr>
          <w:noProof/>
        </w:rPr>
        <w:t>4.1.8</w:t>
      </w:r>
      <w:r>
        <w:rPr>
          <w:rFonts w:asciiTheme="minorHAnsi" w:eastAsiaTheme="minorEastAsia" w:hAnsiTheme="minorHAnsi" w:cstheme="minorBidi"/>
          <w:smallCaps w:val="0"/>
          <w:noProof/>
          <w:sz w:val="22"/>
          <w:szCs w:val="22"/>
        </w:rPr>
        <w:tab/>
      </w:r>
      <w:r>
        <w:rPr>
          <w:noProof/>
        </w:rPr>
        <w:t>Multi-language support</w:t>
      </w:r>
      <w:r>
        <w:rPr>
          <w:noProof/>
        </w:rPr>
        <w:tab/>
      </w:r>
      <w:r>
        <w:rPr>
          <w:noProof/>
        </w:rPr>
        <w:fldChar w:fldCharType="begin"/>
      </w:r>
      <w:r>
        <w:rPr>
          <w:noProof/>
        </w:rPr>
        <w:instrText xml:space="preserve"> PAGEREF _Toc411530347 \h </w:instrText>
      </w:r>
      <w:r>
        <w:rPr>
          <w:noProof/>
        </w:rPr>
      </w:r>
      <w:r>
        <w:rPr>
          <w:noProof/>
        </w:rPr>
        <w:fldChar w:fldCharType="separate"/>
      </w:r>
      <w:r>
        <w:rPr>
          <w:noProof/>
        </w:rPr>
        <w:t>28</w:t>
      </w:r>
      <w:r>
        <w:rPr>
          <w:noProof/>
        </w:rPr>
        <w:fldChar w:fldCharType="end"/>
      </w:r>
    </w:p>
    <w:p w:rsidR="00A14C42" w:rsidRDefault="00A14C42">
      <w:pPr>
        <w:pStyle w:val="TOC3"/>
        <w:tabs>
          <w:tab w:val="left" w:pos="1760"/>
        </w:tabs>
        <w:rPr>
          <w:rFonts w:asciiTheme="minorHAnsi" w:eastAsiaTheme="minorEastAsia" w:hAnsiTheme="minorHAnsi" w:cstheme="minorBidi"/>
          <w:smallCaps w:val="0"/>
          <w:noProof/>
          <w:sz w:val="22"/>
          <w:szCs w:val="22"/>
        </w:rPr>
      </w:pPr>
      <w:r>
        <w:rPr>
          <w:noProof/>
        </w:rPr>
        <w:t>4.1.9</w:t>
      </w:r>
      <w:r>
        <w:rPr>
          <w:rFonts w:asciiTheme="minorHAnsi" w:eastAsiaTheme="minorEastAsia" w:hAnsiTheme="minorHAnsi" w:cstheme="minorBidi"/>
          <w:smallCaps w:val="0"/>
          <w:noProof/>
          <w:sz w:val="22"/>
          <w:szCs w:val="22"/>
        </w:rPr>
        <w:tab/>
      </w:r>
      <w:r>
        <w:rPr>
          <w:noProof/>
        </w:rPr>
        <w:t>Graph Control</w:t>
      </w:r>
      <w:r>
        <w:rPr>
          <w:noProof/>
        </w:rPr>
        <w:tab/>
      </w:r>
      <w:r>
        <w:rPr>
          <w:noProof/>
        </w:rPr>
        <w:fldChar w:fldCharType="begin"/>
      </w:r>
      <w:r>
        <w:rPr>
          <w:noProof/>
        </w:rPr>
        <w:instrText xml:space="preserve"> PAGEREF _Toc411530348 \h </w:instrText>
      </w:r>
      <w:r>
        <w:rPr>
          <w:noProof/>
        </w:rPr>
      </w:r>
      <w:r>
        <w:rPr>
          <w:noProof/>
        </w:rPr>
        <w:fldChar w:fldCharType="separate"/>
      </w:r>
      <w:r>
        <w:rPr>
          <w:noProof/>
        </w:rPr>
        <w:t>30</w:t>
      </w:r>
      <w:r>
        <w:rPr>
          <w:noProof/>
        </w:rPr>
        <w:fldChar w:fldCharType="end"/>
      </w:r>
    </w:p>
    <w:p w:rsidR="00A14C42" w:rsidRDefault="00A14C42">
      <w:pPr>
        <w:pStyle w:val="TOC3"/>
        <w:tabs>
          <w:tab w:val="left" w:pos="1856"/>
        </w:tabs>
        <w:rPr>
          <w:rFonts w:asciiTheme="minorHAnsi" w:eastAsiaTheme="minorEastAsia" w:hAnsiTheme="minorHAnsi" w:cstheme="minorBidi"/>
          <w:smallCaps w:val="0"/>
          <w:noProof/>
          <w:sz w:val="22"/>
          <w:szCs w:val="22"/>
        </w:rPr>
      </w:pPr>
      <w:r>
        <w:rPr>
          <w:noProof/>
        </w:rPr>
        <w:t>4.1.10</w:t>
      </w:r>
      <w:r>
        <w:rPr>
          <w:rFonts w:asciiTheme="minorHAnsi" w:eastAsiaTheme="minorEastAsia" w:hAnsiTheme="minorHAnsi" w:cstheme="minorBidi"/>
          <w:smallCaps w:val="0"/>
          <w:noProof/>
          <w:sz w:val="22"/>
          <w:szCs w:val="22"/>
        </w:rPr>
        <w:tab/>
      </w:r>
      <w:r>
        <w:rPr>
          <w:noProof/>
        </w:rPr>
        <w:t>PDF generator</w:t>
      </w:r>
      <w:r>
        <w:rPr>
          <w:noProof/>
        </w:rPr>
        <w:tab/>
      </w:r>
      <w:r>
        <w:rPr>
          <w:noProof/>
        </w:rPr>
        <w:fldChar w:fldCharType="begin"/>
      </w:r>
      <w:r>
        <w:rPr>
          <w:noProof/>
        </w:rPr>
        <w:instrText xml:space="preserve"> PAGEREF _Toc411530349 \h </w:instrText>
      </w:r>
      <w:r>
        <w:rPr>
          <w:noProof/>
        </w:rPr>
      </w:r>
      <w:r>
        <w:rPr>
          <w:noProof/>
        </w:rPr>
        <w:fldChar w:fldCharType="separate"/>
      </w:r>
      <w:r>
        <w:rPr>
          <w:noProof/>
        </w:rPr>
        <w:t>30</w:t>
      </w:r>
      <w:r>
        <w:rPr>
          <w:noProof/>
        </w:rPr>
        <w:fldChar w:fldCharType="end"/>
      </w:r>
    </w:p>
    <w:p w:rsidR="00A14C42" w:rsidRDefault="00A14C42">
      <w:pPr>
        <w:pStyle w:val="TOC2"/>
        <w:tabs>
          <w:tab w:val="left" w:pos="1440"/>
        </w:tabs>
        <w:rPr>
          <w:rFonts w:asciiTheme="minorHAnsi" w:eastAsiaTheme="minorEastAsia" w:hAnsiTheme="minorHAnsi" w:cstheme="minorBidi"/>
          <w:smallCaps w:val="0"/>
          <w:noProof/>
          <w:sz w:val="22"/>
          <w:szCs w:val="22"/>
        </w:rPr>
      </w:pPr>
      <w:r>
        <w:rPr>
          <w:noProof/>
        </w:rPr>
        <w:t>4.2</w:t>
      </w:r>
      <w:r>
        <w:rPr>
          <w:rFonts w:asciiTheme="minorHAnsi" w:eastAsiaTheme="minorEastAsia" w:hAnsiTheme="minorHAnsi" w:cstheme="minorBidi"/>
          <w:smallCaps w:val="0"/>
          <w:noProof/>
          <w:sz w:val="22"/>
          <w:szCs w:val="22"/>
        </w:rPr>
        <w:tab/>
      </w:r>
      <w:r>
        <w:rPr>
          <w:noProof/>
        </w:rPr>
        <w:t>User Login</w:t>
      </w:r>
      <w:r>
        <w:rPr>
          <w:noProof/>
        </w:rPr>
        <w:tab/>
      </w:r>
      <w:r>
        <w:rPr>
          <w:noProof/>
        </w:rPr>
        <w:fldChar w:fldCharType="begin"/>
      </w:r>
      <w:r>
        <w:rPr>
          <w:noProof/>
        </w:rPr>
        <w:instrText xml:space="preserve"> PAGEREF _Toc411530350 \h </w:instrText>
      </w:r>
      <w:r>
        <w:rPr>
          <w:noProof/>
        </w:rPr>
      </w:r>
      <w:r>
        <w:rPr>
          <w:noProof/>
        </w:rPr>
        <w:fldChar w:fldCharType="separate"/>
      </w:r>
      <w:r>
        <w:rPr>
          <w:noProof/>
        </w:rPr>
        <w:t>30</w:t>
      </w:r>
      <w:r>
        <w:rPr>
          <w:noProof/>
        </w:rPr>
        <w:fldChar w:fldCharType="end"/>
      </w:r>
    </w:p>
    <w:p w:rsidR="00A14C42" w:rsidRDefault="00A14C42">
      <w:pPr>
        <w:pStyle w:val="TOC3"/>
        <w:tabs>
          <w:tab w:val="left" w:pos="1760"/>
        </w:tabs>
        <w:rPr>
          <w:rFonts w:asciiTheme="minorHAnsi" w:eastAsiaTheme="minorEastAsia" w:hAnsiTheme="minorHAnsi" w:cstheme="minorBidi"/>
          <w:smallCaps w:val="0"/>
          <w:noProof/>
          <w:sz w:val="22"/>
          <w:szCs w:val="22"/>
        </w:rPr>
      </w:pPr>
      <w:r>
        <w:rPr>
          <w:noProof/>
        </w:rPr>
        <w:t>4.2.1</w:t>
      </w:r>
      <w:r>
        <w:rPr>
          <w:rFonts w:asciiTheme="minorHAnsi" w:eastAsiaTheme="minorEastAsia" w:hAnsiTheme="minorHAnsi" w:cstheme="minorBidi"/>
          <w:smallCaps w:val="0"/>
          <w:noProof/>
          <w:sz w:val="22"/>
          <w:szCs w:val="22"/>
        </w:rPr>
        <w:tab/>
      </w:r>
      <w:r>
        <w:rPr>
          <w:noProof/>
        </w:rPr>
        <w:t>User Authentication</w:t>
      </w:r>
      <w:r>
        <w:rPr>
          <w:noProof/>
        </w:rPr>
        <w:tab/>
      </w:r>
      <w:r>
        <w:rPr>
          <w:noProof/>
        </w:rPr>
        <w:fldChar w:fldCharType="begin"/>
      </w:r>
      <w:r>
        <w:rPr>
          <w:noProof/>
        </w:rPr>
        <w:instrText xml:space="preserve"> PAGEREF _Toc411530351 \h </w:instrText>
      </w:r>
      <w:r>
        <w:rPr>
          <w:noProof/>
        </w:rPr>
      </w:r>
      <w:r>
        <w:rPr>
          <w:noProof/>
        </w:rPr>
        <w:fldChar w:fldCharType="separate"/>
      </w:r>
      <w:r>
        <w:rPr>
          <w:noProof/>
        </w:rPr>
        <w:t>30</w:t>
      </w:r>
      <w:r>
        <w:rPr>
          <w:noProof/>
        </w:rPr>
        <w:fldChar w:fldCharType="end"/>
      </w:r>
    </w:p>
    <w:p w:rsidR="00A14C42" w:rsidRDefault="00A14C42">
      <w:pPr>
        <w:pStyle w:val="TOC1"/>
        <w:tabs>
          <w:tab w:val="left" w:pos="720"/>
        </w:tabs>
        <w:rPr>
          <w:rFonts w:asciiTheme="minorHAnsi" w:eastAsiaTheme="minorEastAsia" w:hAnsiTheme="minorHAnsi" w:cstheme="minorBidi"/>
          <w:b w:val="0"/>
          <w:smallCaps w:val="0"/>
          <w:noProof/>
          <w:sz w:val="22"/>
          <w:szCs w:val="22"/>
        </w:rPr>
      </w:pPr>
      <w:r>
        <w:rPr>
          <w:noProof/>
        </w:rPr>
        <w:t>5</w:t>
      </w:r>
      <w:r>
        <w:rPr>
          <w:rFonts w:asciiTheme="minorHAnsi" w:eastAsiaTheme="minorEastAsia" w:hAnsiTheme="minorHAnsi" w:cstheme="minorBidi"/>
          <w:b w:val="0"/>
          <w:smallCaps w:val="0"/>
          <w:noProof/>
          <w:sz w:val="22"/>
          <w:szCs w:val="22"/>
        </w:rPr>
        <w:tab/>
      </w:r>
      <w:r>
        <w:rPr>
          <w:noProof/>
        </w:rPr>
        <w:t>Glossary and Acronyms</w:t>
      </w:r>
      <w:r>
        <w:rPr>
          <w:noProof/>
        </w:rPr>
        <w:tab/>
      </w:r>
      <w:r>
        <w:rPr>
          <w:noProof/>
        </w:rPr>
        <w:fldChar w:fldCharType="begin"/>
      </w:r>
      <w:r>
        <w:rPr>
          <w:noProof/>
        </w:rPr>
        <w:instrText xml:space="preserve"> PAGEREF _Toc411530352 \h </w:instrText>
      </w:r>
      <w:r>
        <w:rPr>
          <w:noProof/>
        </w:rPr>
      </w:r>
      <w:r>
        <w:rPr>
          <w:noProof/>
        </w:rPr>
        <w:fldChar w:fldCharType="separate"/>
      </w:r>
      <w:r>
        <w:rPr>
          <w:noProof/>
        </w:rPr>
        <w:t>31</w:t>
      </w:r>
      <w:r>
        <w:rPr>
          <w:noProof/>
        </w:rPr>
        <w:fldChar w:fldCharType="end"/>
      </w:r>
    </w:p>
    <w:p w:rsidR="006E5E36" w:rsidRDefault="00B826AF" w:rsidP="00C40A66">
      <w:r w:rsidRPr="00AF7E1E">
        <w:fldChar w:fldCharType="end"/>
      </w:r>
    </w:p>
    <w:p w:rsidR="006E5E36" w:rsidRDefault="006E5E36">
      <w:r>
        <w:br w:type="page"/>
      </w:r>
    </w:p>
    <w:p w:rsidR="00C40A66" w:rsidRDefault="00C40A66" w:rsidP="00C40A66"/>
    <w:p w:rsidR="00A7339C" w:rsidRDefault="00A7339C" w:rsidP="00163C1F">
      <w:pPr>
        <w:pStyle w:val="Heading1"/>
      </w:pPr>
      <w:bookmarkStart w:id="3" w:name="_Toc411530320"/>
      <w:bookmarkStart w:id="4" w:name="_Toc370031672"/>
      <w:r>
        <w:t>Scope</w:t>
      </w:r>
      <w:bookmarkEnd w:id="3"/>
    </w:p>
    <w:p w:rsidR="001A2897" w:rsidRDefault="007B7C9E" w:rsidP="00163C1F">
      <w:pPr>
        <w:pStyle w:val="Heading2"/>
      </w:pPr>
      <w:bookmarkStart w:id="5" w:name="_Toc354722479"/>
      <w:bookmarkStart w:id="6" w:name="_Toc411530321"/>
      <w:r>
        <w:t>System Design Definition</w:t>
      </w:r>
      <w:r w:rsidR="001A2897" w:rsidRPr="00AF7E1E">
        <w:t xml:space="preserve"> Overview</w:t>
      </w:r>
      <w:bookmarkEnd w:id="5"/>
      <w:bookmarkEnd w:id="6"/>
    </w:p>
    <w:p w:rsidR="00D84869" w:rsidRDefault="00D84869" w:rsidP="0099089B">
      <w:pPr>
        <w:pStyle w:val="BodyText"/>
        <w:jc w:val="both"/>
        <w:rPr>
          <w:rFonts w:cs="Arial"/>
        </w:rPr>
      </w:pPr>
      <w:r w:rsidRPr="00AF7E1E">
        <w:rPr>
          <w:rFonts w:cs="Arial"/>
        </w:rPr>
        <w:t xml:space="preserve">A System </w:t>
      </w:r>
      <w:r>
        <w:rPr>
          <w:rFonts w:cs="Arial"/>
        </w:rPr>
        <w:t>Design Definition (SD</w:t>
      </w:r>
      <w:r w:rsidRPr="00AF7E1E">
        <w:rPr>
          <w:rFonts w:cs="Arial"/>
        </w:rPr>
        <w:t xml:space="preserve">D) is a document containing detailed information about the design of a specific customer application solution.  This document will describe all aspects of the </w:t>
      </w:r>
      <w:r>
        <w:rPr>
          <w:rFonts w:cs="Arial"/>
        </w:rPr>
        <w:t xml:space="preserve">system </w:t>
      </w:r>
      <w:r w:rsidRPr="00AF7E1E">
        <w:rPr>
          <w:rFonts w:cs="Arial"/>
        </w:rPr>
        <w:t xml:space="preserve">that will be created. </w:t>
      </w:r>
      <w:r>
        <w:rPr>
          <w:rFonts w:cs="Arial"/>
        </w:rPr>
        <w:t xml:space="preserve"> This SD</w:t>
      </w:r>
      <w:r w:rsidRPr="00AF7E1E">
        <w:rPr>
          <w:rFonts w:cs="Arial"/>
        </w:rPr>
        <w:t xml:space="preserve">D may include some or all of the following: </w:t>
      </w:r>
      <w:r>
        <w:rPr>
          <w:rFonts w:cs="Arial"/>
        </w:rPr>
        <w:t xml:space="preserve"> Architecture Diagram, process flow diagram, </w:t>
      </w:r>
      <w:r w:rsidR="008B373F">
        <w:rPr>
          <w:rFonts w:cs="Arial"/>
        </w:rPr>
        <w:t>t</w:t>
      </w:r>
      <w:r w:rsidR="00333667">
        <w:rPr>
          <w:rFonts w:cs="Arial"/>
        </w:rPr>
        <w:t xml:space="preserve">hird </w:t>
      </w:r>
      <w:r w:rsidR="008B373F">
        <w:rPr>
          <w:rFonts w:cs="Arial"/>
        </w:rPr>
        <w:t>p</w:t>
      </w:r>
      <w:r w:rsidR="00333667">
        <w:rPr>
          <w:rFonts w:cs="Arial"/>
        </w:rPr>
        <w:t xml:space="preserve">arty software, content repositories, software interfaces, </w:t>
      </w:r>
      <w:r w:rsidRPr="00AF7E1E">
        <w:rPr>
          <w:rFonts w:cs="Arial"/>
        </w:rPr>
        <w:t>pr</w:t>
      </w:r>
      <w:r w:rsidR="00333667">
        <w:rPr>
          <w:rFonts w:cs="Arial"/>
        </w:rPr>
        <w:t>ocessing logic, error handling, security, and general design considerations for requirements specified in the System Requirements Definition (SRD).</w:t>
      </w:r>
    </w:p>
    <w:p w:rsidR="0099089B" w:rsidRPr="00AF7E1E" w:rsidRDefault="0099089B" w:rsidP="00936CE8">
      <w:pPr>
        <w:pStyle w:val="BodyText"/>
        <w:rPr>
          <w:rFonts w:cs="Arial"/>
        </w:rPr>
      </w:pPr>
    </w:p>
    <w:p w:rsidR="001A2897" w:rsidRDefault="001A2897" w:rsidP="00163C1F">
      <w:pPr>
        <w:pStyle w:val="Heading2"/>
      </w:pPr>
      <w:bookmarkStart w:id="7" w:name="_Toc411530322"/>
      <w:r>
        <w:t>Intended Audience</w:t>
      </w:r>
      <w:bookmarkEnd w:id="7"/>
    </w:p>
    <w:p w:rsidR="00D84869" w:rsidRPr="00AF7E1E" w:rsidRDefault="00D84869" w:rsidP="0099089B">
      <w:pPr>
        <w:pStyle w:val="BodyText"/>
        <w:jc w:val="both"/>
        <w:rPr>
          <w:rFonts w:cs="Arial"/>
        </w:rPr>
      </w:pPr>
      <w:r w:rsidRPr="00AF7E1E">
        <w:rPr>
          <w:rFonts w:cs="Arial"/>
        </w:rPr>
        <w:t>This document is intended for the f</w:t>
      </w:r>
      <w:r w:rsidR="008B373F">
        <w:rPr>
          <w:rFonts w:cs="Arial"/>
        </w:rPr>
        <w:t>ollowing project team members</w:t>
      </w:r>
      <w:r w:rsidRPr="00AF7E1E">
        <w:rPr>
          <w:rFonts w:cs="Arial"/>
        </w:rPr>
        <w:t>:</w:t>
      </w:r>
    </w:p>
    <w:p w:rsidR="00D84869" w:rsidRPr="00AF7E1E" w:rsidRDefault="00D84869" w:rsidP="0099089B">
      <w:pPr>
        <w:pStyle w:val="BodyText"/>
        <w:jc w:val="both"/>
        <w:rPr>
          <w:rFonts w:cs="Arial"/>
        </w:rPr>
      </w:pPr>
      <w:r>
        <w:rPr>
          <w:rFonts w:cs="Arial"/>
          <w:b/>
        </w:rPr>
        <w:t>Architects</w:t>
      </w:r>
      <w:r w:rsidRPr="00AF7E1E">
        <w:rPr>
          <w:rFonts w:cs="Arial"/>
        </w:rPr>
        <w:t xml:space="preserve"> – </w:t>
      </w:r>
      <w:r>
        <w:rPr>
          <w:rFonts w:cs="Arial"/>
        </w:rPr>
        <w:t xml:space="preserve">Used to articulate customer and architect expectations on how approved requirements will be implemented. </w:t>
      </w:r>
    </w:p>
    <w:p w:rsidR="00D84869" w:rsidRPr="0099089B" w:rsidRDefault="00D84869" w:rsidP="0099089B">
      <w:pPr>
        <w:pStyle w:val="BodyText"/>
        <w:jc w:val="both"/>
        <w:rPr>
          <w:rFonts w:cs="Arial"/>
        </w:rPr>
      </w:pPr>
      <w:r w:rsidRPr="0099089B">
        <w:rPr>
          <w:rFonts w:cs="Arial"/>
          <w:b/>
        </w:rPr>
        <w:t>Development Leads</w:t>
      </w:r>
      <w:r w:rsidRPr="0099089B">
        <w:rPr>
          <w:rFonts w:cs="Arial"/>
        </w:rPr>
        <w:t xml:space="preserve"> – Used to create Software Design Document and develop the system. </w:t>
      </w:r>
    </w:p>
    <w:p w:rsidR="00D84869" w:rsidRDefault="00D84869" w:rsidP="0099089B">
      <w:pPr>
        <w:pStyle w:val="BodyText"/>
        <w:jc w:val="both"/>
        <w:rPr>
          <w:rFonts w:cs="Arial"/>
        </w:rPr>
      </w:pPr>
      <w:r w:rsidRPr="00AF7E1E">
        <w:rPr>
          <w:rFonts w:cs="Arial"/>
          <w:b/>
        </w:rPr>
        <w:t>Developers</w:t>
      </w:r>
      <w:r>
        <w:rPr>
          <w:rFonts w:cs="Arial"/>
        </w:rPr>
        <w:t xml:space="preserve"> – Used to develop the system</w:t>
      </w:r>
    </w:p>
    <w:p w:rsidR="0099089B" w:rsidRPr="00AF7E1E" w:rsidRDefault="0099089B" w:rsidP="00D84869">
      <w:pPr>
        <w:pStyle w:val="BodyText"/>
        <w:rPr>
          <w:rFonts w:cs="Arial"/>
        </w:rPr>
      </w:pPr>
    </w:p>
    <w:p w:rsidR="001A2897" w:rsidRDefault="001A2897" w:rsidP="00163C1F">
      <w:pPr>
        <w:pStyle w:val="Heading2"/>
      </w:pPr>
      <w:bookmarkStart w:id="8" w:name="_Toc411530323"/>
      <w:r>
        <w:t>Identification</w:t>
      </w:r>
      <w:bookmarkEnd w:id="8"/>
    </w:p>
    <w:p w:rsidR="001A2897" w:rsidRPr="00D84869" w:rsidRDefault="001A2897" w:rsidP="0099089B">
      <w:pPr>
        <w:pStyle w:val="BodyText"/>
        <w:jc w:val="both"/>
      </w:pPr>
      <w:r w:rsidRPr="00D84869">
        <w:t xml:space="preserve">A major-minor-patch-build identification number (e.g. version w.x.y.z) will be used to track the completion of project. W refers to the major release. X refers to the minor release, Y refers to patch release, Z refers to build. During development the build release will increment with each build to QA. </w:t>
      </w:r>
    </w:p>
    <w:p w:rsidR="001A2897" w:rsidRPr="008B373F" w:rsidRDefault="001A2897" w:rsidP="0099089B">
      <w:pPr>
        <w:pStyle w:val="BodyText"/>
        <w:jc w:val="both"/>
        <w:rPr>
          <w:color w:val="4F81BD" w:themeColor="accent1"/>
        </w:rPr>
      </w:pPr>
      <w:r w:rsidRPr="00D84869">
        <w:t xml:space="preserve">The entire system produced by this project should be referred to as the </w:t>
      </w:r>
      <w:sdt>
        <w:sdtPr>
          <w:alias w:val="Title"/>
          <w:tag w:val=""/>
          <w:id w:val="1255940880"/>
          <w:placeholder>
            <w:docPart w:val="B9B72FC3B6D048D7A4CBF81549CD9535"/>
          </w:placeholder>
          <w:dataBinding w:prefixMappings="xmlns:ns0='http://purl.org/dc/elements/1.1/' xmlns:ns1='http://schemas.openxmlformats.org/package/2006/metadata/core-properties' " w:xpath="/ns1:coreProperties[1]/ns0:title[1]" w:storeItemID="{6C3C8BC8-F283-45AE-878A-BAB7291924A1}"/>
          <w:text/>
        </w:sdtPr>
        <w:sdtEndPr/>
        <w:sdtContent>
          <w:r w:rsidR="00E128DB">
            <w:t>[Global Mobile Sales Platform]</w:t>
          </w:r>
        </w:sdtContent>
      </w:sdt>
      <w:r w:rsidRPr="00D84869">
        <w:t xml:space="preserve"> </w:t>
      </w:r>
      <w:r w:rsidR="00D84869" w:rsidRPr="00D84869">
        <w:t xml:space="preserve">version </w:t>
      </w:r>
      <w:r w:rsidR="00D84869" w:rsidRPr="00331AF7">
        <w:rPr>
          <w:i/>
          <w:color w:val="0070C0"/>
        </w:rPr>
        <w:t>[major, minor]</w:t>
      </w:r>
      <w:r w:rsidR="008B373F" w:rsidRPr="00331AF7">
        <w:rPr>
          <w:color w:val="0070C0"/>
        </w:rPr>
        <w:t>.</w:t>
      </w:r>
    </w:p>
    <w:p w:rsidR="001A2897" w:rsidRDefault="001A2897" w:rsidP="00163C1F">
      <w:pPr>
        <w:pStyle w:val="Heading2"/>
      </w:pPr>
      <w:bookmarkStart w:id="9" w:name="_Toc411530324"/>
      <w:r>
        <w:t>References</w:t>
      </w:r>
      <w:bookmarkEnd w:id="9"/>
    </w:p>
    <w:p w:rsidR="00312CEE" w:rsidRPr="00312CEE" w:rsidRDefault="00312CEE" w:rsidP="00312CEE">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28"/>
        <w:gridCol w:w="2160"/>
        <w:gridCol w:w="990"/>
        <w:gridCol w:w="1710"/>
      </w:tblGrid>
      <w:tr w:rsidR="001A2897" w:rsidRPr="00AF7E1E" w:rsidTr="003D467D">
        <w:trPr>
          <w:trHeight w:val="144"/>
        </w:trPr>
        <w:tc>
          <w:tcPr>
            <w:tcW w:w="3528" w:type="dxa"/>
            <w:shd w:val="clear" w:color="auto" w:fill="17365D"/>
          </w:tcPr>
          <w:p w:rsidR="001A2897" w:rsidRPr="003D467D" w:rsidRDefault="001A2897" w:rsidP="00973977">
            <w:pPr>
              <w:pStyle w:val="BodyText"/>
              <w:rPr>
                <w:rFonts w:cs="Arial"/>
                <w:b/>
              </w:rPr>
            </w:pPr>
            <w:r w:rsidRPr="003D467D">
              <w:rPr>
                <w:rFonts w:cs="Arial"/>
                <w:b/>
              </w:rPr>
              <w:t>Title</w:t>
            </w:r>
          </w:p>
        </w:tc>
        <w:tc>
          <w:tcPr>
            <w:tcW w:w="2160" w:type="dxa"/>
            <w:shd w:val="clear" w:color="auto" w:fill="17365D"/>
          </w:tcPr>
          <w:p w:rsidR="001A2897" w:rsidRPr="003D467D" w:rsidRDefault="001A2897" w:rsidP="00973977">
            <w:pPr>
              <w:pStyle w:val="BodyText"/>
              <w:rPr>
                <w:rFonts w:cs="Arial"/>
                <w:b/>
              </w:rPr>
            </w:pPr>
            <w:r w:rsidRPr="003D467D">
              <w:rPr>
                <w:rFonts w:cs="Arial"/>
                <w:b/>
              </w:rPr>
              <w:t>Author</w:t>
            </w:r>
          </w:p>
        </w:tc>
        <w:tc>
          <w:tcPr>
            <w:tcW w:w="990" w:type="dxa"/>
            <w:shd w:val="clear" w:color="auto" w:fill="17365D"/>
          </w:tcPr>
          <w:p w:rsidR="001A2897" w:rsidRPr="003D467D" w:rsidRDefault="001A2897" w:rsidP="003D467D">
            <w:pPr>
              <w:pStyle w:val="BodyText"/>
              <w:jc w:val="center"/>
              <w:rPr>
                <w:rFonts w:cs="Arial"/>
                <w:b/>
              </w:rPr>
            </w:pPr>
            <w:r w:rsidRPr="003D467D">
              <w:rPr>
                <w:rFonts w:cs="Arial"/>
                <w:b/>
              </w:rPr>
              <w:t>Version</w:t>
            </w:r>
          </w:p>
        </w:tc>
        <w:tc>
          <w:tcPr>
            <w:tcW w:w="1710" w:type="dxa"/>
            <w:shd w:val="clear" w:color="auto" w:fill="17365D"/>
          </w:tcPr>
          <w:p w:rsidR="001A2897" w:rsidRPr="003D467D" w:rsidRDefault="001A2897" w:rsidP="003D467D">
            <w:pPr>
              <w:pStyle w:val="BodyText"/>
              <w:jc w:val="center"/>
              <w:rPr>
                <w:rFonts w:cs="Arial"/>
                <w:b/>
              </w:rPr>
            </w:pPr>
            <w:r w:rsidRPr="003D467D">
              <w:rPr>
                <w:rFonts w:cs="Arial"/>
                <w:b/>
              </w:rPr>
              <w:t>Date</w:t>
            </w:r>
          </w:p>
        </w:tc>
      </w:tr>
      <w:tr w:rsidR="001A2897" w:rsidRPr="00AF7E1E" w:rsidTr="003D467D">
        <w:trPr>
          <w:trHeight w:val="144"/>
        </w:trPr>
        <w:tc>
          <w:tcPr>
            <w:tcW w:w="3528" w:type="dxa"/>
          </w:tcPr>
          <w:p w:rsidR="001A2897" w:rsidRPr="003D467D" w:rsidRDefault="0057579A" w:rsidP="00312CEE">
            <w:pPr>
              <w:pStyle w:val="BodyText"/>
              <w:rPr>
                <w:rFonts w:cs="Arial"/>
              </w:rPr>
            </w:pPr>
            <w:r>
              <w:rPr>
                <w:rFonts w:cs="Arial"/>
              </w:rPr>
              <w:t>MetLife</w:t>
            </w:r>
            <w:r w:rsidR="000658FC" w:rsidRPr="000658FC">
              <w:rPr>
                <w:rFonts w:cs="Arial"/>
              </w:rPr>
              <w:t xml:space="preserve">- GSP SRD </w:t>
            </w:r>
          </w:p>
        </w:tc>
        <w:tc>
          <w:tcPr>
            <w:tcW w:w="2160" w:type="dxa"/>
          </w:tcPr>
          <w:p w:rsidR="001A2897" w:rsidRPr="003D467D" w:rsidRDefault="000658FC" w:rsidP="00973977">
            <w:pPr>
              <w:pStyle w:val="BodyText"/>
              <w:rPr>
                <w:rFonts w:cs="Arial"/>
              </w:rPr>
            </w:pPr>
            <w:r>
              <w:rPr>
                <w:rFonts w:cs="Arial"/>
              </w:rPr>
              <w:t>Mahadevan</w:t>
            </w:r>
          </w:p>
        </w:tc>
        <w:tc>
          <w:tcPr>
            <w:tcW w:w="990" w:type="dxa"/>
          </w:tcPr>
          <w:p w:rsidR="001A2897" w:rsidRPr="00312CEE" w:rsidRDefault="00312CEE" w:rsidP="003D467D">
            <w:pPr>
              <w:pStyle w:val="BodyText"/>
              <w:jc w:val="center"/>
              <w:rPr>
                <w:rFonts w:cs="Arial"/>
                <w:sz w:val="16"/>
                <w:szCs w:val="16"/>
              </w:rPr>
            </w:pPr>
            <w:r w:rsidRPr="00312CEE">
              <w:rPr>
                <w:rFonts w:cs="Arial"/>
                <w:sz w:val="16"/>
                <w:szCs w:val="16"/>
              </w:rPr>
              <w:t>As SRD is not finalized, version details will be filled later</w:t>
            </w:r>
          </w:p>
        </w:tc>
        <w:tc>
          <w:tcPr>
            <w:tcW w:w="1710" w:type="dxa"/>
          </w:tcPr>
          <w:p w:rsidR="001A2897" w:rsidRPr="003D467D" w:rsidRDefault="001A2897" w:rsidP="003D467D">
            <w:pPr>
              <w:pStyle w:val="BodyText"/>
              <w:jc w:val="center"/>
              <w:rPr>
                <w:rFonts w:cs="Arial"/>
              </w:rPr>
            </w:pPr>
          </w:p>
        </w:tc>
      </w:tr>
      <w:tr w:rsidR="001A2897" w:rsidRPr="00AF7E1E" w:rsidTr="003D467D">
        <w:trPr>
          <w:trHeight w:val="144"/>
        </w:trPr>
        <w:tc>
          <w:tcPr>
            <w:tcW w:w="3528" w:type="dxa"/>
          </w:tcPr>
          <w:p w:rsidR="001A2897" w:rsidRPr="003D467D" w:rsidRDefault="00BF515E" w:rsidP="00973977">
            <w:pPr>
              <w:pStyle w:val="BodyText"/>
              <w:rPr>
                <w:rFonts w:cs="Arial"/>
              </w:rPr>
            </w:pPr>
            <w:r w:rsidRPr="00BF515E">
              <w:rPr>
                <w:rFonts w:cs="Arial"/>
              </w:rPr>
              <w:t>PX_Calculator_Specification.docx</w:t>
            </w:r>
          </w:p>
        </w:tc>
        <w:tc>
          <w:tcPr>
            <w:tcW w:w="2160" w:type="dxa"/>
          </w:tcPr>
          <w:p w:rsidR="001A2897" w:rsidRPr="003D467D" w:rsidRDefault="00BF515E" w:rsidP="00973977">
            <w:pPr>
              <w:pStyle w:val="BodyText"/>
              <w:rPr>
                <w:rFonts w:cs="Arial"/>
              </w:rPr>
            </w:pPr>
            <w:r>
              <w:rPr>
                <w:rFonts w:cs="Arial"/>
              </w:rPr>
              <w:t>HP</w:t>
            </w:r>
          </w:p>
        </w:tc>
        <w:tc>
          <w:tcPr>
            <w:tcW w:w="990" w:type="dxa"/>
          </w:tcPr>
          <w:p w:rsidR="001A2897" w:rsidRPr="003D467D" w:rsidRDefault="001A2897" w:rsidP="003D467D">
            <w:pPr>
              <w:pStyle w:val="BodyText"/>
              <w:jc w:val="center"/>
              <w:rPr>
                <w:rFonts w:cs="Arial"/>
              </w:rPr>
            </w:pPr>
          </w:p>
        </w:tc>
        <w:tc>
          <w:tcPr>
            <w:tcW w:w="1710" w:type="dxa"/>
          </w:tcPr>
          <w:p w:rsidR="001A2897" w:rsidRPr="003D467D" w:rsidRDefault="001A2897" w:rsidP="003D467D">
            <w:pPr>
              <w:pStyle w:val="BodyText"/>
              <w:jc w:val="center"/>
              <w:rPr>
                <w:rFonts w:cs="Arial"/>
              </w:rPr>
            </w:pPr>
          </w:p>
        </w:tc>
      </w:tr>
      <w:tr w:rsidR="001A2897" w:rsidRPr="00AF7E1E" w:rsidTr="003D467D">
        <w:trPr>
          <w:trHeight w:val="144"/>
        </w:trPr>
        <w:tc>
          <w:tcPr>
            <w:tcW w:w="3528" w:type="dxa"/>
          </w:tcPr>
          <w:p w:rsidR="001A2897" w:rsidRPr="003D467D" w:rsidRDefault="00BF515E" w:rsidP="00973977">
            <w:pPr>
              <w:pStyle w:val="BodyText"/>
              <w:rPr>
                <w:rFonts w:cs="Arial"/>
              </w:rPr>
            </w:pPr>
            <w:r w:rsidRPr="00BF515E">
              <w:rPr>
                <w:rFonts w:cs="Arial"/>
              </w:rPr>
              <w:t>ProductExpress Deployment Pkg</w:t>
            </w:r>
            <w:r>
              <w:rPr>
                <w:rFonts w:cs="Arial"/>
              </w:rPr>
              <w:t>.zip</w:t>
            </w:r>
          </w:p>
        </w:tc>
        <w:tc>
          <w:tcPr>
            <w:tcW w:w="2160" w:type="dxa"/>
          </w:tcPr>
          <w:p w:rsidR="001A2897" w:rsidRPr="003D467D" w:rsidRDefault="00BF515E" w:rsidP="00973977">
            <w:pPr>
              <w:pStyle w:val="BodyText"/>
              <w:rPr>
                <w:rFonts w:cs="Arial"/>
              </w:rPr>
            </w:pPr>
            <w:r>
              <w:rPr>
                <w:rFonts w:cs="Arial"/>
              </w:rPr>
              <w:t>HP</w:t>
            </w:r>
          </w:p>
        </w:tc>
        <w:tc>
          <w:tcPr>
            <w:tcW w:w="990" w:type="dxa"/>
          </w:tcPr>
          <w:p w:rsidR="001A2897" w:rsidRPr="003D467D" w:rsidRDefault="001A2897" w:rsidP="003D467D">
            <w:pPr>
              <w:pStyle w:val="BodyText"/>
              <w:jc w:val="center"/>
              <w:rPr>
                <w:rFonts w:cs="Arial"/>
              </w:rPr>
            </w:pPr>
          </w:p>
        </w:tc>
        <w:tc>
          <w:tcPr>
            <w:tcW w:w="1710" w:type="dxa"/>
          </w:tcPr>
          <w:p w:rsidR="001A2897" w:rsidRPr="003D467D" w:rsidRDefault="001A2897" w:rsidP="003D467D">
            <w:pPr>
              <w:pStyle w:val="BodyText"/>
              <w:jc w:val="center"/>
              <w:rPr>
                <w:rFonts w:cs="Arial"/>
              </w:rPr>
            </w:pPr>
          </w:p>
        </w:tc>
      </w:tr>
      <w:tr w:rsidR="001A2897" w:rsidRPr="00AF7E1E" w:rsidTr="003D467D">
        <w:trPr>
          <w:trHeight w:val="144"/>
        </w:trPr>
        <w:tc>
          <w:tcPr>
            <w:tcW w:w="3528" w:type="dxa"/>
          </w:tcPr>
          <w:p w:rsidR="001A2897" w:rsidRPr="003D467D" w:rsidRDefault="009E0500" w:rsidP="00973977">
            <w:pPr>
              <w:pStyle w:val="BodyText"/>
              <w:rPr>
                <w:rFonts w:cs="Arial"/>
              </w:rPr>
            </w:pPr>
            <w:r>
              <w:rPr>
                <w:rFonts w:cs="Arial"/>
              </w:rPr>
              <w:t>Interface Specification Document</w:t>
            </w:r>
          </w:p>
        </w:tc>
        <w:tc>
          <w:tcPr>
            <w:tcW w:w="2160" w:type="dxa"/>
          </w:tcPr>
          <w:p w:rsidR="001A2897" w:rsidRPr="003D467D" w:rsidRDefault="009E0500" w:rsidP="00973977">
            <w:pPr>
              <w:pStyle w:val="BodyText"/>
              <w:rPr>
                <w:rFonts w:cs="Arial"/>
              </w:rPr>
            </w:pPr>
            <w:r>
              <w:rPr>
                <w:rFonts w:cs="Arial"/>
              </w:rPr>
              <w:t>Komal</w:t>
            </w:r>
          </w:p>
        </w:tc>
        <w:tc>
          <w:tcPr>
            <w:tcW w:w="990" w:type="dxa"/>
          </w:tcPr>
          <w:p w:rsidR="001A2897" w:rsidRPr="003D467D" w:rsidRDefault="001A2897" w:rsidP="003D467D">
            <w:pPr>
              <w:pStyle w:val="BodyText"/>
              <w:jc w:val="center"/>
              <w:rPr>
                <w:rFonts w:cs="Arial"/>
              </w:rPr>
            </w:pPr>
          </w:p>
        </w:tc>
        <w:tc>
          <w:tcPr>
            <w:tcW w:w="1710" w:type="dxa"/>
          </w:tcPr>
          <w:p w:rsidR="001A2897" w:rsidRPr="003D467D" w:rsidRDefault="001A2897" w:rsidP="003D467D">
            <w:pPr>
              <w:pStyle w:val="BodyText"/>
              <w:jc w:val="center"/>
              <w:rPr>
                <w:rFonts w:cs="Arial"/>
              </w:rPr>
            </w:pPr>
          </w:p>
        </w:tc>
      </w:tr>
      <w:bookmarkEnd w:id="4"/>
    </w:tbl>
    <w:p w:rsidR="00EF0008" w:rsidRDefault="00EF0008">
      <w:pPr>
        <w:rPr>
          <w:rFonts w:cs="Arial"/>
          <w:b/>
          <w:color w:val="000000"/>
          <w:sz w:val="28"/>
        </w:rPr>
      </w:pPr>
      <w:r>
        <w:rPr>
          <w:rFonts w:cs="Arial"/>
        </w:rPr>
        <w:br w:type="page"/>
      </w:r>
    </w:p>
    <w:p w:rsidR="00E768D4" w:rsidRDefault="00E768D4" w:rsidP="00163C1F">
      <w:pPr>
        <w:pStyle w:val="Heading1"/>
      </w:pPr>
      <w:bookmarkStart w:id="10" w:name="_Toc411530325"/>
      <w:r>
        <w:lastRenderedPageBreak/>
        <w:t xml:space="preserve">System </w:t>
      </w:r>
      <w:r w:rsidR="00171222">
        <w:t>Architectural Design</w:t>
      </w:r>
      <w:bookmarkEnd w:id="10"/>
      <w:r>
        <w:t xml:space="preserve"> </w:t>
      </w:r>
    </w:p>
    <w:p w:rsidR="00E768D4" w:rsidRDefault="00171222" w:rsidP="00163C1F">
      <w:pPr>
        <w:pStyle w:val="Heading2"/>
      </w:pPr>
      <w:bookmarkStart w:id="11" w:name="_Toc354722492"/>
      <w:bookmarkStart w:id="12" w:name="_Toc411530326"/>
      <w:r>
        <w:t xml:space="preserve">System </w:t>
      </w:r>
      <w:r w:rsidR="00E768D4">
        <w:t>Architecture</w:t>
      </w:r>
      <w:bookmarkEnd w:id="11"/>
      <w:bookmarkEnd w:id="12"/>
    </w:p>
    <w:p w:rsidR="001C7EFA" w:rsidRDefault="009B5CF6" w:rsidP="001C7EFA">
      <w:pPr>
        <w:pStyle w:val="BodyText"/>
      </w:pPr>
      <w:r>
        <w:rPr>
          <w:noProof/>
        </w:rPr>
        <w:drawing>
          <wp:inline distT="0" distB="0" distL="0" distR="0">
            <wp:extent cx="5943600" cy="3341806"/>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srcRect/>
                    <a:stretch>
                      <a:fillRect/>
                    </a:stretch>
                  </pic:blipFill>
                  <pic:spPr bwMode="auto">
                    <a:xfrm>
                      <a:off x="0" y="0"/>
                      <a:ext cx="5943600" cy="3341806"/>
                    </a:xfrm>
                    <a:prstGeom prst="rect">
                      <a:avLst/>
                    </a:prstGeom>
                    <a:noFill/>
                    <a:ln w="9525">
                      <a:noFill/>
                      <a:miter lim="800000"/>
                      <a:headEnd/>
                      <a:tailEnd/>
                    </a:ln>
                  </pic:spPr>
                </pic:pic>
              </a:graphicData>
            </a:graphic>
          </wp:inline>
        </w:drawing>
      </w:r>
    </w:p>
    <w:p w:rsidR="009B5CF6" w:rsidRDefault="009B5CF6" w:rsidP="001C7EFA">
      <w:pPr>
        <w:pStyle w:val="BodyText"/>
      </w:pPr>
    </w:p>
    <w:p w:rsidR="00FD6015" w:rsidRDefault="00FD6015">
      <w:pPr>
        <w:rPr>
          <w:rFonts w:cs="Arial"/>
          <w:b/>
          <w:iCs/>
          <w:kern w:val="32"/>
          <w:sz w:val="24"/>
          <w:szCs w:val="28"/>
        </w:rPr>
      </w:pPr>
      <w:r>
        <w:br w:type="page"/>
      </w:r>
    </w:p>
    <w:p w:rsidR="00FD6015" w:rsidRDefault="00FD6015" w:rsidP="003C3E05">
      <w:pPr>
        <w:pStyle w:val="Heading2"/>
      </w:pPr>
      <w:bookmarkStart w:id="13" w:name="_Toc411530327"/>
      <w:r>
        <w:lastRenderedPageBreak/>
        <w:t>Application Logical Architecture</w:t>
      </w:r>
      <w:bookmarkEnd w:id="13"/>
    </w:p>
    <w:p w:rsidR="009B5CF6" w:rsidRDefault="009B5CF6" w:rsidP="001C7EFA">
      <w:pPr>
        <w:pStyle w:val="BodyText"/>
      </w:pPr>
    </w:p>
    <w:p w:rsidR="009B5CF6" w:rsidRPr="001C7EFA" w:rsidRDefault="009B5CF6" w:rsidP="001C7EFA">
      <w:pPr>
        <w:pStyle w:val="BodyText"/>
      </w:pPr>
      <w:r>
        <w:rPr>
          <w:noProof/>
        </w:rPr>
        <w:drawing>
          <wp:inline distT="0" distB="0" distL="0" distR="0">
            <wp:extent cx="5943600" cy="3341806"/>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srcRect/>
                    <a:stretch>
                      <a:fillRect/>
                    </a:stretch>
                  </pic:blipFill>
                  <pic:spPr bwMode="auto">
                    <a:xfrm>
                      <a:off x="0" y="0"/>
                      <a:ext cx="5943600" cy="3341806"/>
                    </a:xfrm>
                    <a:prstGeom prst="rect">
                      <a:avLst/>
                    </a:prstGeom>
                    <a:noFill/>
                    <a:ln w="9525">
                      <a:noFill/>
                      <a:miter lim="800000"/>
                      <a:headEnd/>
                      <a:tailEnd/>
                    </a:ln>
                  </pic:spPr>
                </pic:pic>
              </a:graphicData>
            </a:graphic>
          </wp:inline>
        </w:drawing>
      </w:r>
    </w:p>
    <w:p w:rsidR="00CE72A0" w:rsidRDefault="00CE72A0" w:rsidP="00CE72A0">
      <w:pPr>
        <w:pStyle w:val="Heading2"/>
        <w:numPr>
          <w:ilvl w:val="0"/>
          <w:numId w:val="0"/>
        </w:numPr>
        <w:ind w:left="936"/>
      </w:pPr>
    </w:p>
    <w:p w:rsidR="005D42E5" w:rsidRDefault="008656E8" w:rsidP="00163C1F">
      <w:pPr>
        <w:pStyle w:val="Heading2"/>
      </w:pPr>
      <w:bookmarkStart w:id="14" w:name="_Toc411530328"/>
      <w:r>
        <w:t xml:space="preserve">Environment </w:t>
      </w:r>
      <w:r w:rsidR="009F15E5">
        <w:t xml:space="preserve"> (Dev, QA</w:t>
      </w:r>
      <w:r w:rsidR="00B56AB0">
        <w:t>T</w:t>
      </w:r>
      <w:r w:rsidR="009F15E5">
        <w:t>, UAT, Production)</w:t>
      </w:r>
      <w:bookmarkEnd w:id="14"/>
    </w:p>
    <w:p w:rsidR="00541F20" w:rsidRPr="00541F20" w:rsidRDefault="00541F20" w:rsidP="00541F20">
      <w:pPr>
        <w:pStyle w:val="BodyText"/>
      </w:pPr>
    </w:p>
    <w:p w:rsidR="004F5B0F" w:rsidRDefault="00B56AB0" w:rsidP="00163C1F">
      <w:pPr>
        <w:pStyle w:val="Heading3"/>
      </w:pPr>
      <w:bookmarkStart w:id="15" w:name="_Toc411530329"/>
      <w:r>
        <w:t xml:space="preserve">System </w:t>
      </w:r>
      <w:r w:rsidR="004F5B0F">
        <w:t xml:space="preserve">Hardware </w:t>
      </w:r>
      <w:r>
        <w:t>Environment and Dependencies</w:t>
      </w:r>
      <w:bookmarkEnd w:id="15"/>
    </w:p>
    <w:p w:rsidR="00F96712" w:rsidRDefault="00F96712" w:rsidP="00F96712">
      <w:pPr>
        <w:pStyle w:val="BodyText"/>
      </w:pPr>
    </w:p>
    <w:p w:rsidR="00F96712" w:rsidRPr="002B16D6" w:rsidRDefault="00F96712" w:rsidP="00F96712">
      <w:pPr>
        <w:pStyle w:val="BodyText"/>
        <w:ind w:firstLine="720"/>
        <w:rPr>
          <w:u w:val="single"/>
        </w:rPr>
      </w:pPr>
      <w:r w:rsidRPr="002B16D6">
        <w:rPr>
          <w:u w:val="single"/>
        </w:rPr>
        <w:t>Hardwares for Dev:</w:t>
      </w:r>
    </w:p>
    <w:p w:rsidR="00F96712" w:rsidRDefault="00F96712" w:rsidP="002B16D6">
      <w:pPr>
        <w:pStyle w:val="BodyText"/>
        <w:ind w:left="720" w:firstLine="720"/>
      </w:pPr>
      <w:r>
        <w:t>Mac machine / Windows Machine</w:t>
      </w:r>
    </w:p>
    <w:p w:rsidR="00F96712" w:rsidRDefault="00F96712" w:rsidP="00F96712">
      <w:pPr>
        <w:pStyle w:val="BodyText"/>
        <w:ind w:firstLine="720"/>
      </w:pPr>
    </w:p>
    <w:p w:rsidR="00F96712" w:rsidRPr="002B16D6" w:rsidRDefault="00F96712" w:rsidP="00F96712">
      <w:pPr>
        <w:pStyle w:val="BodyText"/>
        <w:ind w:firstLine="720"/>
        <w:rPr>
          <w:u w:val="single"/>
        </w:rPr>
      </w:pPr>
      <w:r w:rsidRPr="002B16D6">
        <w:rPr>
          <w:u w:val="single"/>
        </w:rPr>
        <w:t>Hardwares for QAT:</w:t>
      </w:r>
    </w:p>
    <w:p w:rsidR="00364F97" w:rsidRDefault="00F96712" w:rsidP="002B16D6">
      <w:pPr>
        <w:pStyle w:val="BodyText"/>
        <w:ind w:left="720" w:firstLine="720"/>
      </w:pPr>
      <w:r>
        <w:t xml:space="preserve">Devices (Android </w:t>
      </w:r>
      <w:r w:rsidRPr="00F96712">
        <w:t>screen size above 8 inch devices</w:t>
      </w:r>
      <w:r w:rsidR="00364F97">
        <w:t>)</w:t>
      </w:r>
    </w:p>
    <w:p w:rsidR="00F96712" w:rsidRPr="00F96712" w:rsidRDefault="00364F97" w:rsidP="002B16D6">
      <w:pPr>
        <w:pStyle w:val="BodyText"/>
        <w:ind w:left="720" w:firstLine="720"/>
      </w:pPr>
      <w:r>
        <w:t>Windows Machine</w:t>
      </w:r>
      <w:r w:rsidR="00F96712">
        <w:t xml:space="preserve"> </w:t>
      </w:r>
    </w:p>
    <w:p w:rsidR="00F96712" w:rsidRDefault="00F96712" w:rsidP="00F96712">
      <w:pPr>
        <w:pStyle w:val="BodyText"/>
        <w:ind w:firstLine="720"/>
      </w:pPr>
    </w:p>
    <w:p w:rsidR="002B16D6" w:rsidRDefault="002B16D6" w:rsidP="002B16D6">
      <w:pPr>
        <w:pStyle w:val="BodyText"/>
        <w:ind w:firstLine="720"/>
        <w:rPr>
          <w:u w:val="single"/>
        </w:rPr>
      </w:pPr>
      <w:r>
        <w:rPr>
          <w:u w:val="single"/>
        </w:rPr>
        <w:t>Hardwares for UAT</w:t>
      </w:r>
      <w:r w:rsidRPr="002B16D6">
        <w:rPr>
          <w:u w:val="single"/>
        </w:rPr>
        <w:t>:</w:t>
      </w:r>
    </w:p>
    <w:p w:rsidR="002B16D6" w:rsidRPr="002B16D6" w:rsidRDefault="002B16D6" w:rsidP="002B16D6">
      <w:pPr>
        <w:pStyle w:val="BodyText"/>
        <w:ind w:left="720" w:firstLine="720"/>
      </w:pPr>
      <w:r w:rsidRPr="002B16D6">
        <w:t xml:space="preserve">&lt;to be provided by </w:t>
      </w:r>
      <w:r w:rsidR="0057579A">
        <w:t>MetLife</w:t>
      </w:r>
      <w:r w:rsidRPr="002B16D6">
        <w:t>&gt;</w:t>
      </w:r>
    </w:p>
    <w:p w:rsidR="002B16D6" w:rsidRDefault="002B16D6" w:rsidP="00F96712">
      <w:pPr>
        <w:pStyle w:val="BodyText"/>
        <w:ind w:firstLine="720"/>
      </w:pPr>
    </w:p>
    <w:p w:rsidR="002B16D6" w:rsidRDefault="002B16D6" w:rsidP="002B16D6">
      <w:pPr>
        <w:pStyle w:val="BodyText"/>
        <w:ind w:firstLine="720"/>
        <w:rPr>
          <w:u w:val="single"/>
        </w:rPr>
      </w:pPr>
      <w:r>
        <w:rPr>
          <w:u w:val="single"/>
        </w:rPr>
        <w:t>Hardwares for Production</w:t>
      </w:r>
      <w:r w:rsidRPr="002B16D6">
        <w:rPr>
          <w:u w:val="single"/>
        </w:rPr>
        <w:t>:</w:t>
      </w:r>
    </w:p>
    <w:p w:rsidR="002B16D6" w:rsidRPr="002B16D6" w:rsidRDefault="002B16D6" w:rsidP="002B16D6">
      <w:pPr>
        <w:pStyle w:val="BodyText"/>
        <w:ind w:left="720" w:firstLine="720"/>
      </w:pPr>
      <w:r w:rsidRPr="002B16D6">
        <w:t xml:space="preserve">&lt;to be provided by </w:t>
      </w:r>
      <w:r w:rsidR="0057579A">
        <w:t>MetLife</w:t>
      </w:r>
      <w:r w:rsidRPr="002B16D6">
        <w:t>&gt;</w:t>
      </w:r>
    </w:p>
    <w:p w:rsidR="002B16D6" w:rsidRPr="00F96712" w:rsidRDefault="002B16D6" w:rsidP="00CE72A0"/>
    <w:p w:rsidR="005D42E5" w:rsidRDefault="00B56AB0" w:rsidP="00163C1F">
      <w:pPr>
        <w:pStyle w:val="Heading3"/>
      </w:pPr>
      <w:bookmarkStart w:id="16" w:name="_Toc411530330"/>
      <w:r>
        <w:t xml:space="preserve">System </w:t>
      </w:r>
      <w:r w:rsidR="004F5B0F">
        <w:t>Software</w:t>
      </w:r>
      <w:r>
        <w:t xml:space="preserve"> Environment</w:t>
      </w:r>
      <w:r w:rsidR="00243124">
        <w:t xml:space="preserve"> and</w:t>
      </w:r>
      <w:r w:rsidR="004F5B0F">
        <w:t xml:space="preserve"> </w:t>
      </w:r>
      <w:r w:rsidR="005D42E5">
        <w:t>Dependencies</w:t>
      </w:r>
      <w:bookmarkEnd w:id="16"/>
    </w:p>
    <w:p w:rsidR="00F96712" w:rsidRDefault="00F96712" w:rsidP="00F96712">
      <w:pPr>
        <w:pStyle w:val="BodyText"/>
        <w:ind w:left="720"/>
      </w:pPr>
    </w:p>
    <w:p w:rsidR="004F5B0F" w:rsidRPr="002B16D6" w:rsidRDefault="00F96712" w:rsidP="00F96712">
      <w:pPr>
        <w:pStyle w:val="BodyText"/>
        <w:ind w:left="720"/>
        <w:rPr>
          <w:u w:val="single"/>
        </w:rPr>
      </w:pPr>
      <w:r w:rsidRPr="002B16D6">
        <w:rPr>
          <w:u w:val="single"/>
        </w:rPr>
        <w:t>Software</w:t>
      </w:r>
      <w:r w:rsidR="002B16D6" w:rsidRPr="002B16D6">
        <w:rPr>
          <w:u w:val="single"/>
        </w:rPr>
        <w:t>s</w:t>
      </w:r>
      <w:r w:rsidRPr="002B16D6">
        <w:rPr>
          <w:u w:val="single"/>
        </w:rPr>
        <w:t xml:space="preserve"> for Dev:</w:t>
      </w:r>
    </w:p>
    <w:p w:rsidR="00626167" w:rsidRPr="00822643" w:rsidRDefault="00B61061" w:rsidP="005F5B12">
      <w:pPr>
        <w:pStyle w:val="ListParagraph"/>
        <w:numPr>
          <w:ilvl w:val="0"/>
          <w:numId w:val="14"/>
        </w:numPr>
        <w:shd w:val="clear" w:color="auto" w:fill="FFFFFF"/>
        <w:rPr>
          <w:rFonts w:ascii="Arial" w:hAnsi="Arial" w:cs="Arial"/>
          <w:sz w:val="20"/>
          <w:szCs w:val="20"/>
        </w:rPr>
      </w:pPr>
      <w:r w:rsidRPr="00822643">
        <w:rPr>
          <w:rFonts w:ascii="Arial" w:hAnsi="Arial" w:cs="Arial"/>
          <w:sz w:val="20"/>
          <w:szCs w:val="20"/>
        </w:rPr>
        <w:t>Eclipse-juno classic</w:t>
      </w:r>
    </w:p>
    <w:p w:rsidR="00626167" w:rsidRPr="00822643" w:rsidRDefault="00626167" w:rsidP="005F5B12">
      <w:pPr>
        <w:pStyle w:val="ListParagraph"/>
        <w:numPr>
          <w:ilvl w:val="0"/>
          <w:numId w:val="14"/>
        </w:numPr>
        <w:shd w:val="clear" w:color="auto" w:fill="FFFFFF"/>
        <w:rPr>
          <w:rFonts w:ascii="Arial" w:hAnsi="Arial" w:cs="Arial"/>
          <w:sz w:val="20"/>
          <w:szCs w:val="20"/>
        </w:rPr>
      </w:pPr>
      <w:r w:rsidRPr="00822643">
        <w:rPr>
          <w:rFonts w:ascii="Arial" w:hAnsi="Arial" w:cs="Arial"/>
          <w:sz w:val="20"/>
          <w:szCs w:val="20"/>
        </w:rPr>
        <w:t>Android OS-Android 4.2</w:t>
      </w:r>
      <w:r w:rsidR="00B61061" w:rsidRPr="00822643">
        <w:rPr>
          <w:rFonts w:ascii="Arial" w:hAnsi="Arial" w:cs="Arial"/>
          <w:sz w:val="20"/>
          <w:szCs w:val="20"/>
        </w:rPr>
        <w:t> and</w:t>
      </w:r>
      <w:r w:rsidRPr="00822643">
        <w:rPr>
          <w:rFonts w:ascii="Arial" w:hAnsi="Arial" w:cs="Arial"/>
          <w:sz w:val="20"/>
          <w:szCs w:val="20"/>
        </w:rPr>
        <w:t xml:space="preserve"> above</w:t>
      </w:r>
    </w:p>
    <w:p w:rsidR="00822643" w:rsidRPr="00822643" w:rsidRDefault="00822643" w:rsidP="005F5B12">
      <w:pPr>
        <w:pStyle w:val="ListParagraph"/>
        <w:numPr>
          <w:ilvl w:val="0"/>
          <w:numId w:val="14"/>
        </w:numPr>
        <w:shd w:val="clear" w:color="auto" w:fill="FFFFFF"/>
        <w:rPr>
          <w:rFonts w:ascii="Arial" w:hAnsi="Arial" w:cs="Arial"/>
          <w:sz w:val="20"/>
          <w:szCs w:val="20"/>
        </w:rPr>
      </w:pPr>
      <w:r w:rsidRPr="00822643">
        <w:rPr>
          <w:rFonts w:ascii="Arial" w:hAnsi="Arial" w:cs="Arial"/>
          <w:sz w:val="20"/>
          <w:szCs w:val="20"/>
        </w:rPr>
        <w:t>XCode</w:t>
      </w:r>
      <w:r w:rsidR="002B16D6">
        <w:rPr>
          <w:rFonts w:ascii="Arial" w:hAnsi="Arial" w:cs="Arial"/>
          <w:sz w:val="20"/>
          <w:szCs w:val="20"/>
        </w:rPr>
        <w:t xml:space="preserve"> 5 and above</w:t>
      </w:r>
    </w:p>
    <w:p w:rsidR="00626167" w:rsidRPr="00822643" w:rsidRDefault="00626167" w:rsidP="005F5B12">
      <w:pPr>
        <w:pStyle w:val="ListParagraph"/>
        <w:numPr>
          <w:ilvl w:val="0"/>
          <w:numId w:val="14"/>
        </w:numPr>
        <w:shd w:val="clear" w:color="auto" w:fill="FFFFFF"/>
        <w:rPr>
          <w:rFonts w:ascii="Arial" w:hAnsi="Arial" w:cs="Arial"/>
          <w:sz w:val="20"/>
          <w:szCs w:val="20"/>
        </w:rPr>
      </w:pPr>
      <w:r w:rsidRPr="00822643">
        <w:rPr>
          <w:rFonts w:ascii="Arial" w:hAnsi="Arial" w:cs="Arial"/>
          <w:sz w:val="20"/>
          <w:szCs w:val="20"/>
        </w:rPr>
        <w:t xml:space="preserve">iOS- </w:t>
      </w:r>
      <w:del w:id="17" w:author="Ravinder" w:date="2015-02-16T20:19:00Z">
        <w:r w:rsidRPr="00822643" w:rsidDel="00D048A2">
          <w:rPr>
            <w:rFonts w:ascii="Arial" w:hAnsi="Arial" w:cs="Arial"/>
            <w:sz w:val="20"/>
            <w:szCs w:val="20"/>
          </w:rPr>
          <w:delText xml:space="preserve">6 </w:delText>
        </w:r>
      </w:del>
      <w:ins w:id="18" w:author="Ravinder" w:date="2015-02-16T20:19:00Z">
        <w:r w:rsidR="00D048A2">
          <w:rPr>
            <w:rFonts w:ascii="Arial" w:hAnsi="Arial" w:cs="Arial"/>
            <w:sz w:val="20"/>
            <w:szCs w:val="20"/>
          </w:rPr>
          <w:t>8</w:t>
        </w:r>
        <w:r w:rsidR="00D048A2" w:rsidRPr="00822643">
          <w:rPr>
            <w:rFonts w:ascii="Arial" w:hAnsi="Arial" w:cs="Arial"/>
            <w:sz w:val="20"/>
            <w:szCs w:val="20"/>
          </w:rPr>
          <w:t xml:space="preserve"> </w:t>
        </w:r>
      </w:ins>
      <w:r w:rsidRPr="00822643">
        <w:rPr>
          <w:rFonts w:ascii="Arial" w:hAnsi="Arial" w:cs="Arial"/>
          <w:sz w:val="20"/>
          <w:szCs w:val="20"/>
        </w:rPr>
        <w:t>and above</w:t>
      </w:r>
    </w:p>
    <w:p w:rsidR="00626167" w:rsidRPr="00822643" w:rsidRDefault="00626167" w:rsidP="005F5B12">
      <w:pPr>
        <w:pStyle w:val="ListParagraph"/>
        <w:numPr>
          <w:ilvl w:val="0"/>
          <w:numId w:val="14"/>
        </w:numPr>
        <w:shd w:val="clear" w:color="auto" w:fill="FFFFFF"/>
        <w:rPr>
          <w:rFonts w:ascii="Arial" w:hAnsi="Arial" w:cs="Arial"/>
          <w:sz w:val="20"/>
          <w:szCs w:val="20"/>
        </w:rPr>
      </w:pPr>
      <w:r w:rsidRPr="00822643">
        <w:rPr>
          <w:rFonts w:ascii="Arial" w:hAnsi="Arial" w:cs="Arial"/>
          <w:sz w:val="20"/>
          <w:szCs w:val="20"/>
        </w:rPr>
        <w:t>Cordova-4.2.0</w:t>
      </w:r>
    </w:p>
    <w:p w:rsidR="00626167" w:rsidRPr="00822643" w:rsidRDefault="00626167" w:rsidP="005F5B12">
      <w:pPr>
        <w:pStyle w:val="ListParagraph"/>
        <w:numPr>
          <w:ilvl w:val="0"/>
          <w:numId w:val="14"/>
        </w:numPr>
        <w:shd w:val="clear" w:color="auto" w:fill="FFFFFF"/>
        <w:rPr>
          <w:rFonts w:ascii="Arial" w:hAnsi="Arial" w:cs="Arial"/>
          <w:sz w:val="20"/>
          <w:szCs w:val="20"/>
        </w:rPr>
      </w:pPr>
      <w:r w:rsidRPr="00822643">
        <w:rPr>
          <w:rFonts w:ascii="Arial" w:hAnsi="Arial" w:cs="Arial"/>
          <w:sz w:val="20"/>
          <w:szCs w:val="20"/>
        </w:rPr>
        <w:t>AngularJs-1.3.13</w:t>
      </w:r>
    </w:p>
    <w:p w:rsidR="00626167" w:rsidRPr="00822643" w:rsidRDefault="00626167" w:rsidP="005F5B12">
      <w:pPr>
        <w:pStyle w:val="ListParagraph"/>
        <w:numPr>
          <w:ilvl w:val="0"/>
          <w:numId w:val="14"/>
        </w:numPr>
        <w:shd w:val="clear" w:color="auto" w:fill="FFFFFF"/>
        <w:rPr>
          <w:rFonts w:ascii="Arial" w:hAnsi="Arial" w:cs="Arial"/>
          <w:sz w:val="20"/>
          <w:szCs w:val="20"/>
        </w:rPr>
      </w:pPr>
      <w:r w:rsidRPr="00822643">
        <w:rPr>
          <w:rFonts w:ascii="Arial" w:hAnsi="Arial" w:cs="Arial"/>
          <w:sz w:val="20"/>
          <w:szCs w:val="20"/>
        </w:rPr>
        <w:t>MobileFirst Platform (worklight)-6.1.0.02</w:t>
      </w:r>
    </w:p>
    <w:p w:rsidR="00626167" w:rsidRPr="00822643" w:rsidRDefault="00626167" w:rsidP="005F5B12">
      <w:pPr>
        <w:pStyle w:val="ListParagraph"/>
        <w:numPr>
          <w:ilvl w:val="0"/>
          <w:numId w:val="14"/>
        </w:numPr>
        <w:shd w:val="clear" w:color="auto" w:fill="FFFFFF"/>
        <w:rPr>
          <w:rFonts w:ascii="Arial" w:hAnsi="Arial" w:cs="Arial"/>
          <w:sz w:val="20"/>
          <w:szCs w:val="20"/>
        </w:rPr>
      </w:pPr>
      <w:r w:rsidRPr="00822643">
        <w:rPr>
          <w:rFonts w:ascii="Arial" w:hAnsi="Arial" w:cs="Arial"/>
          <w:sz w:val="20"/>
          <w:szCs w:val="20"/>
        </w:rPr>
        <w:t>Svn</w:t>
      </w:r>
      <w:r w:rsidR="00436499" w:rsidRPr="00822643">
        <w:rPr>
          <w:rFonts w:ascii="Arial" w:hAnsi="Arial" w:cs="Arial"/>
          <w:sz w:val="20"/>
          <w:szCs w:val="20"/>
        </w:rPr>
        <w:t xml:space="preserve"> for Source Control Management</w:t>
      </w:r>
    </w:p>
    <w:p w:rsidR="00436499" w:rsidRDefault="00436499" w:rsidP="005F5B12">
      <w:pPr>
        <w:pStyle w:val="ListParagraph"/>
        <w:numPr>
          <w:ilvl w:val="0"/>
          <w:numId w:val="14"/>
        </w:numPr>
        <w:shd w:val="clear" w:color="auto" w:fill="FFFFFF"/>
        <w:rPr>
          <w:rFonts w:ascii="Arial" w:hAnsi="Arial" w:cs="Arial"/>
          <w:sz w:val="20"/>
          <w:szCs w:val="20"/>
        </w:rPr>
      </w:pPr>
      <w:r w:rsidRPr="00822643">
        <w:rPr>
          <w:rFonts w:ascii="Arial" w:hAnsi="Arial" w:cs="Arial"/>
          <w:sz w:val="20"/>
          <w:szCs w:val="20"/>
        </w:rPr>
        <w:t>D3 JavaScript library to create graphs</w:t>
      </w:r>
    </w:p>
    <w:p w:rsidR="00364F97" w:rsidRPr="00822643" w:rsidRDefault="00364F97" w:rsidP="005F5B12">
      <w:pPr>
        <w:pStyle w:val="ListParagraph"/>
        <w:numPr>
          <w:ilvl w:val="0"/>
          <w:numId w:val="14"/>
        </w:numPr>
        <w:shd w:val="clear" w:color="auto" w:fill="FFFFFF"/>
        <w:rPr>
          <w:rFonts w:ascii="Arial" w:hAnsi="Arial" w:cs="Arial"/>
          <w:sz w:val="20"/>
          <w:szCs w:val="20"/>
        </w:rPr>
      </w:pPr>
      <w:r>
        <w:rPr>
          <w:rFonts w:ascii="Arial" w:hAnsi="Arial" w:cs="Arial"/>
          <w:sz w:val="20"/>
          <w:szCs w:val="20"/>
        </w:rPr>
        <w:t xml:space="preserve">Worklight Server access from </w:t>
      </w:r>
      <w:r w:rsidR="0057579A">
        <w:rPr>
          <w:rFonts w:ascii="Arial" w:hAnsi="Arial" w:cs="Arial"/>
          <w:sz w:val="20"/>
          <w:szCs w:val="20"/>
        </w:rPr>
        <w:t>MetLife</w:t>
      </w:r>
    </w:p>
    <w:p w:rsidR="002B16D6" w:rsidRPr="002B16D6" w:rsidRDefault="002B16D6" w:rsidP="002B16D6">
      <w:pPr>
        <w:pStyle w:val="BodyText"/>
        <w:ind w:firstLine="720"/>
        <w:rPr>
          <w:u w:val="single"/>
        </w:rPr>
      </w:pPr>
      <w:r w:rsidRPr="002B16D6">
        <w:rPr>
          <w:u w:val="single"/>
        </w:rPr>
        <w:t>Softwares for QAT:</w:t>
      </w:r>
    </w:p>
    <w:p w:rsidR="002B16D6" w:rsidRPr="0067173A" w:rsidRDefault="00CF70E7" w:rsidP="005F5B12">
      <w:pPr>
        <w:pStyle w:val="BodyText"/>
        <w:numPr>
          <w:ilvl w:val="0"/>
          <w:numId w:val="15"/>
        </w:numPr>
        <w:rPr>
          <w:u w:val="single"/>
        </w:rPr>
      </w:pPr>
      <w:r w:rsidRPr="00822643">
        <w:rPr>
          <w:rFonts w:cs="Arial"/>
        </w:rPr>
        <w:t>Android 4.2 and above</w:t>
      </w:r>
    </w:p>
    <w:p w:rsidR="0067173A" w:rsidRPr="00364F97" w:rsidRDefault="0067173A" w:rsidP="005F5B12">
      <w:pPr>
        <w:pStyle w:val="BodyText"/>
        <w:numPr>
          <w:ilvl w:val="0"/>
          <w:numId w:val="15"/>
        </w:numPr>
        <w:rPr>
          <w:u w:val="single"/>
        </w:rPr>
      </w:pPr>
      <w:r>
        <w:rPr>
          <w:rFonts w:cs="Arial"/>
        </w:rPr>
        <w:t>Software to capture the bugs</w:t>
      </w:r>
    </w:p>
    <w:p w:rsidR="00364F97" w:rsidRPr="00822643" w:rsidRDefault="00364F97" w:rsidP="005F5B12">
      <w:pPr>
        <w:pStyle w:val="ListParagraph"/>
        <w:numPr>
          <w:ilvl w:val="0"/>
          <w:numId w:val="15"/>
        </w:numPr>
        <w:shd w:val="clear" w:color="auto" w:fill="FFFFFF"/>
        <w:rPr>
          <w:rFonts w:ascii="Arial" w:hAnsi="Arial" w:cs="Arial"/>
          <w:sz w:val="20"/>
          <w:szCs w:val="20"/>
        </w:rPr>
      </w:pPr>
      <w:r>
        <w:rPr>
          <w:rFonts w:ascii="Arial" w:hAnsi="Arial" w:cs="Arial"/>
          <w:sz w:val="20"/>
          <w:szCs w:val="20"/>
        </w:rPr>
        <w:t xml:space="preserve">Worklight Server access from </w:t>
      </w:r>
      <w:r w:rsidR="0057579A">
        <w:rPr>
          <w:rFonts w:ascii="Arial" w:hAnsi="Arial" w:cs="Arial"/>
          <w:sz w:val="20"/>
          <w:szCs w:val="20"/>
        </w:rPr>
        <w:t>MetLife</w:t>
      </w:r>
    </w:p>
    <w:p w:rsidR="00CF70E7" w:rsidRDefault="00CF70E7" w:rsidP="002B16D6">
      <w:pPr>
        <w:pStyle w:val="BodyText"/>
        <w:ind w:firstLine="720"/>
        <w:rPr>
          <w:u w:val="single"/>
        </w:rPr>
      </w:pPr>
    </w:p>
    <w:p w:rsidR="002B16D6" w:rsidRPr="002B16D6" w:rsidRDefault="002B16D6" w:rsidP="002B16D6">
      <w:pPr>
        <w:pStyle w:val="BodyText"/>
        <w:ind w:firstLine="720"/>
        <w:rPr>
          <w:u w:val="single"/>
        </w:rPr>
      </w:pPr>
      <w:r w:rsidRPr="002B16D6">
        <w:rPr>
          <w:u w:val="single"/>
        </w:rPr>
        <w:t>Softwares for UAT:</w:t>
      </w:r>
    </w:p>
    <w:p w:rsidR="002B16D6" w:rsidRPr="002B16D6" w:rsidRDefault="002B16D6" w:rsidP="00CF70E7">
      <w:pPr>
        <w:pStyle w:val="BodyText"/>
        <w:ind w:left="720" w:firstLine="720"/>
      </w:pPr>
      <w:r w:rsidRPr="002B16D6">
        <w:t xml:space="preserve">&lt;to be provided by </w:t>
      </w:r>
      <w:r w:rsidR="0057579A">
        <w:t>MetLife</w:t>
      </w:r>
      <w:r w:rsidRPr="002B16D6">
        <w:t>&gt;</w:t>
      </w:r>
    </w:p>
    <w:p w:rsidR="002B16D6" w:rsidRDefault="002B16D6" w:rsidP="002B16D6">
      <w:pPr>
        <w:pStyle w:val="BodyText"/>
        <w:ind w:firstLine="720"/>
      </w:pPr>
    </w:p>
    <w:p w:rsidR="002B16D6" w:rsidRPr="002B16D6" w:rsidRDefault="002B16D6" w:rsidP="002B16D6">
      <w:pPr>
        <w:pStyle w:val="BodyText"/>
        <w:ind w:firstLine="720"/>
        <w:rPr>
          <w:u w:val="single"/>
        </w:rPr>
      </w:pPr>
      <w:r w:rsidRPr="002B16D6">
        <w:rPr>
          <w:u w:val="single"/>
        </w:rPr>
        <w:t>Softwares for Production:</w:t>
      </w:r>
    </w:p>
    <w:p w:rsidR="002B16D6" w:rsidRPr="002B16D6" w:rsidRDefault="002B16D6" w:rsidP="00CF70E7">
      <w:pPr>
        <w:pStyle w:val="BodyText"/>
        <w:ind w:left="720" w:firstLine="720"/>
      </w:pPr>
      <w:r w:rsidRPr="002B16D6">
        <w:t xml:space="preserve">&lt;to be provided by </w:t>
      </w:r>
      <w:r w:rsidR="0057579A">
        <w:t>MetLife</w:t>
      </w:r>
      <w:r w:rsidRPr="002B16D6">
        <w:t>&gt;</w:t>
      </w:r>
    </w:p>
    <w:p w:rsidR="002B16D6" w:rsidRDefault="002B16D6" w:rsidP="002B16D6">
      <w:pPr>
        <w:pStyle w:val="BodyText"/>
      </w:pPr>
    </w:p>
    <w:p w:rsidR="00EB37AF" w:rsidRDefault="00EB37AF" w:rsidP="00163C1F">
      <w:pPr>
        <w:pStyle w:val="Heading2"/>
      </w:pPr>
      <w:bookmarkStart w:id="19" w:name="_Toc411530331"/>
      <w:r>
        <w:t>System Integration</w:t>
      </w:r>
      <w:bookmarkEnd w:id="19"/>
    </w:p>
    <w:p w:rsidR="00B0382B" w:rsidRPr="00BF515E" w:rsidRDefault="00BF515E" w:rsidP="00B0382B">
      <w:pPr>
        <w:pStyle w:val="BodyText"/>
      </w:pPr>
      <w:r w:rsidRPr="00BF515E">
        <w:t>HP Embedded Calculator will be integrated with Global Mobile Sales platform to provide the flexibility to do the Sales illustration working offline.</w:t>
      </w:r>
    </w:p>
    <w:p w:rsidR="00BF515E" w:rsidRDefault="00BF515E" w:rsidP="00B0382B">
      <w:pPr>
        <w:pStyle w:val="BodyText"/>
      </w:pPr>
      <w:r w:rsidRPr="00BF515E">
        <w:t>ProductExpress Deployment Pkg</w:t>
      </w:r>
      <w:r>
        <w:t xml:space="preserve">.zip </w:t>
      </w:r>
    </w:p>
    <w:p w:rsidR="00BF515E" w:rsidRDefault="00BF515E" w:rsidP="005F5B12">
      <w:pPr>
        <w:pStyle w:val="BodyText"/>
        <w:numPr>
          <w:ilvl w:val="0"/>
          <w:numId w:val="12"/>
        </w:numPr>
      </w:pPr>
      <w:r w:rsidRPr="00BF515E">
        <w:t>PX_Calculator_Specification.docx</w:t>
      </w:r>
      <w:r>
        <w:t xml:space="preserve"> and </w:t>
      </w:r>
    </w:p>
    <w:p w:rsidR="00BF515E" w:rsidRDefault="00BF515E" w:rsidP="005F5B12">
      <w:pPr>
        <w:pStyle w:val="BodyText"/>
        <w:numPr>
          <w:ilvl w:val="0"/>
          <w:numId w:val="12"/>
        </w:numPr>
      </w:pPr>
      <w:r>
        <w:t>PX Test App will be the reference for integrating the Embedded Calculator in this app.</w:t>
      </w:r>
    </w:p>
    <w:p w:rsidR="00BF515E" w:rsidRPr="00B0382B" w:rsidRDefault="00BF515E" w:rsidP="00BF515E">
      <w:pPr>
        <w:pStyle w:val="BodyText"/>
        <w:ind w:left="720"/>
      </w:pPr>
    </w:p>
    <w:p w:rsidR="00CE72A0" w:rsidRDefault="00CE72A0">
      <w:pPr>
        <w:rPr>
          <w:rFonts w:cs="Arial"/>
          <w:b/>
          <w:iCs/>
          <w:kern w:val="32"/>
          <w:sz w:val="24"/>
          <w:szCs w:val="28"/>
        </w:rPr>
      </w:pPr>
      <w:r>
        <w:br w:type="page"/>
      </w:r>
    </w:p>
    <w:p w:rsidR="00EB37AF" w:rsidRDefault="00E768D4" w:rsidP="00163C1F">
      <w:pPr>
        <w:pStyle w:val="Heading2"/>
      </w:pPr>
      <w:bookmarkStart w:id="20" w:name="_Toc411530332"/>
      <w:r>
        <w:lastRenderedPageBreak/>
        <w:t>Third Party Software</w:t>
      </w:r>
      <w:bookmarkEnd w:id="20"/>
    </w:p>
    <w:p w:rsidR="00BF515E" w:rsidRDefault="00DC0749" w:rsidP="005F5B12">
      <w:pPr>
        <w:pStyle w:val="BodyText"/>
        <w:numPr>
          <w:ilvl w:val="0"/>
          <w:numId w:val="13"/>
        </w:numPr>
      </w:pPr>
      <w:r>
        <w:t>Cordova plug in for File Transfer</w:t>
      </w:r>
    </w:p>
    <w:p w:rsidR="00CD56BB" w:rsidRDefault="00CD56BB" w:rsidP="00CD56BB">
      <w:pPr>
        <w:pStyle w:val="BodyText"/>
        <w:ind w:left="720"/>
      </w:pPr>
      <w:r>
        <w:t>Reference URL:</w:t>
      </w:r>
    </w:p>
    <w:p w:rsidR="00CD56BB" w:rsidRDefault="008E6086" w:rsidP="00CD56BB">
      <w:pPr>
        <w:pStyle w:val="BodyText"/>
        <w:ind w:left="720"/>
      </w:pPr>
      <w:hyperlink r:id="rId18" w:history="1">
        <w:r w:rsidR="00CD56BB" w:rsidRPr="000701B4">
          <w:rPr>
            <w:rStyle w:val="Hyperlink"/>
          </w:rPr>
          <w:t>https://github.com/apache/cordova-plugin-file-transfer/blob/master/doc/index.md</w:t>
        </w:r>
      </w:hyperlink>
    </w:p>
    <w:p w:rsidR="00CD56BB" w:rsidRDefault="00CD56BB" w:rsidP="00CD56BB">
      <w:pPr>
        <w:pStyle w:val="BodyText"/>
        <w:ind w:left="720"/>
      </w:pPr>
    </w:p>
    <w:p w:rsidR="00DC0749" w:rsidRDefault="00CD56BB" w:rsidP="005F5B12">
      <w:pPr>
        <w:pStyle w:val="BodyText"/>
        <w:numPr>
          <w:ilvl w:val="0"/>
          <w:numId w:val="13"/>
        </w:numPr>
      </w:pPr>
      <w:r>
        <w:t xml:space="preserve">Cordova FileSystem API along with crypto-js javascript </w:t>
      </w:r>
      <w:r w:rsidR="002C7D02">
        <w:t>secure algorithm for File encryption and decryption</w:t>
      </w:r>
    </w:p>
    <w:p w:rsidR="00CD56BB" w:rsidRDefault="008E6086" w:rsidP="00CD56BB">
      <w:pPr>
        <w:pStyle w:val="BodyText"/>
        <w:ind w:left="720"/>
      </w:pPr>
      <w:hyperlink r:id="rId19" w:history="1">
        <w:r w:rsidR="00CD56BB" w:rsidRPr="000701B4">
          <w:rPr>
            <w:rStyle w:val="Hyperlink"/>
          </w:rPr>
          <w:t>http://www.html5rocks.com/en/tutorials/file/filesystem/</w:t>
        </w:r>
      </w:hyperlink>
    </w:p>
    <w:p w:rsidR="002C7D02" w:rsidRDefault="008E6086" w:rsidP="00CD56BB">
      <w:pPr>
        <w:pStyle w:val="BodyText"/>
        <w:ind w:left="720"/>
      </w:pPr>
      <w:hyperlink r:id="rId20" w:history="1">
        <w:r w:rsidR="002C7D02" w:rsidRPr="000701B4">
          <w:rPr>
            <w:rStyle w:val="Hyperlink"/>
          </w:rPr>
          <w:t>https://code.google.com/p/crypto-js/</w:t>
        </w:r>
      </w:hyperlink>
    </w:p>
    <w:p w:rsidR="002C7D02" w:rsidRDefault="002C7D02" w:rsidP="00CD56BB">
      <w:pPr>
        <w:pStyle w:val="BodyText"/>
        <w:ind w:left="720"/>
      </w:pPr>
    </w:p>
    <w:p w:rsidR="00CD56BB" w:rsidRDefault="00CD56BB" w:rsidP="00CD56BB">
      <w:pPr>
        <w:pStyle w:val="BodyText"/>
        <w:ind w:left="720"/>
      </w:pPr>
    </w:p>
    <w:p w:rsidR="00BC6314" w:rsidRDefault="00BC6314" w:rsidP="00BC6314">
      <w:pPr>
        <w:pStyle w:val="Heading1"/>
      </w:pPr>
      <w:bookmarkStart w:id="21" w:name="_Toc411530333"/>
      <w:r>
        <w:t>Interface Definition</w:t>
      </w:r>
      <w:bookmarkEnd w:id="21"/>
      <w:r>
        <w:t xml:space="preserve"> </w:t>
      </w:r>
    </w:p>
    <w:p w:rsidR="00BC6314" w:rsidRDefault="00BC6314" w:rsidP="00BC6314">
      <w:pPr>
        <w:pStyle w:val="Heading2"/>
      </w:pPr>
      <w:bookmarkStart w:id="22" w:name="_Toc411530334"/>
      <w:r>
        <w:t>Interface Standards</w:t>
      </w:r>
      <w:bookmarkEnd w:id="22"/>
    </w:p>
    <w:p w:rsidR="00BC6314" w:rsidRDefault="00834B44" w:rsidP="00BC6314">
      <w:pPr>
        <w:pStyle w:val="Heading3"/>
      </w:pPr>
      <w:bookmarkStart w:id="23" w:name="_Toc411530335"/>
      <w:r>
        <w:t>Standards for Global Mobile Sales App Webservice calls</w:t>
      </w:r>
      <w:bookmarkEnd w:id="23"/>
      <w:r>
        <w:t xml:space="preserve"> </w:t>
      </w:r>
    </w:p>
    <w:p w:rsidR="00BC6314" w:rsidRDefault="00BC6314" w:rsidP="00BC6314">
      <w:pPr>
        <w:pStyle w:val="BodyText"/>
        <w:ind w:left="1440"/>
      </w:pPr>
    </w:p>
    <w:p w:rsidR="00BC6314" w:rsidRPr="00FD5860" w:rsidRDefault="00BC6314" w:rsidP="00BC6314">
      <w:pPr>
        <w:pStyle w:val="BodyText"/>
        <w:spacing w:after="0"/>
        <w:ind w:firstLine="360"/>
        <w:rPr>
          <w:rFonts w:cs="Arial"/>
        </w:rPr>
      </w:pPr>
      <w:r w:rsidRPr="00FD5860">
        <w:rPr>
          <w:rFonts w:cs="Arial"/>
        </w:rPr>
        <w:t>Following are the standard list of parameters that must be included in all webservice calls.</w:t>
      </w:r>
    </w:p>
    <w:p w:rsidR="00BC6314" w:rsidRPr="00FD5860" w:rsidRDefault="00BC6314" w:rsidP="005F5B12">
      <w:pPr>
        <w:pStyle w:val="BodyText"/>
        <w:numPr>
          <w:ilvl w:val="0"/>
          <w:numId w:val="16"/>
        </w:numPr>
        <w:spacing w:after="0"/>
        <w:rPr>
          <w:rFonts w:cs="Arial"/>
        </w:rPr>
      </w:pPr>
      <w:r w:rsidRPr="00FD5860">
        <w:rPr>
          <w:rFonts w:cs="Arial"/>
        </w:rPr>
        <w:t>Header information</w:t>
      </w:r>
    </w:p>
    <w:p w:rsidR="00BC6314" w:rsidRPr="00FD5860" w:rsidRDefault="00BC6314" w:rsidP="005F5B12">
      <w:pPr>
        <w:pStyle w:val="BodyText"/>
        <w:numPr>
          <w:ilvl w:val="1"/>
          <w:numId w:val="16"/>
        </w:numPr>
        <w:spacing w:after="0"/>
        <w:rPr>
          <w:rFonts w:cs="Arial"/>
        </w:rPr>
      </w:pPr>
      <w:r w:rsidRPr="00FD5860">
        <w:rPr>
          <w:rFonts w:cs="Arial"/>
        </w:rPr>
        <w:t xml:space="preserve">Must be included in all Webservices request </w:t>
      </w:r>
    </w:p>
    <w:p w:rsidR="00BC6314" w:rsidRPr="00FD5860" w:rsidRDefault="00BC6314" w:rsidP="005F5B12">
      <w:pPr>
        <w:pStyle w:val="BodyText"/>
        <w:numPr>
          <w:ilvl w:val="0"/>
          <w:numId w:val="16"/>
        </w:numPr>
        <w:spacing w:after="0"/>
        <w:rPr>
          <w:rFonts w:cs="Arial"/>
        </w:rPr>
      </w:pPr>
      <w:r w:rsidRPr="00FD5860">
        <w:rPr>
          <w:rFonts w:cs="Arial"/>
        </w:rPr>
        <w:t>Footer information</w:t>
      </w:r>
    </w:p>
    <w:p w:rsidR="00BC6314" w:rsidRPr="00FD5860" w:rsidRDefault="00BC6314" w:rsidP="005F5B12">
      <w:pPr>
        <w:pStyle w:val="BodyText"/>
        <w:numPr>
          <w:ilvl w:val="1"/>
          <w:numId w:val="16"/>
        </w:numPr>
        <w:spacing w:after="0"/>
        <w:rPr>
          <w:rFonts w:cs="Arial"/>
        </w:rPr>
      </w:pPr>
      <w:r w:rsidRPr="00FD5860">
        <w:rPr>
          <w:rFonts w:cs="Arial"/>
        </w:rPr>
        <w:t>Must be included in all Webservices response</w:t>
      </w:r>
    </w:p>
    <w:p w:rsidR="00BC6314" w:rsidRPr="00FD5860" w:rsidRDefault="00BC6314" w:rsidP="005F5B12">
      <w:pPr>
        <w:pStyle w:val="BodyText"/>
        <w:numPr>
          <w:ilvl w:val="0"/>
          <w:numId w:val="16"/>
        </w:numPr>
        <w:spacing w:after="0"/>
        <w:rPr>
          <w:rFonts w:cs="Arial"/>
        </w:rPr>
      </w:pPr>
      <w:r w:rsidRPr="00FD5860">
        <w:rPr>
          <w:rFonts w:cs="Arial"/>
        </w:rPr>
        <w:t>Exception to above rule</w:t>
      </w:r>
    </w:p>
    <w:p w:rsidR="00BC6314" w:rsidRPr="00FD5860" w:rsidRDefault="00BC6314" w:rsidP="005F5B12">
      <w:pPr>
        <w:pStyle w:val="BodyText"/>
        <w:numPr>
          <w:ilvl w:val="1"/>
          <w:numId w:val="16"/>
        </w:numPr>
        <w:spacing w:after="0"/>
        <w:rPr>
          <w:rFonts w:cs="Arial"/>
        </w:rPr>
      </w:pPr>
      <w:r w:rsidRPr="00FD5860">
        <w:rPr>
          <w:rFonts w:cs="Arial"/>
        </w:rPr>
        <w:t>It will be clearly marked in the corresponding Webservice detail section (Webservice Detail section overrides the parameter definition included in this section</w:t>
      </w:r>
    </w:p>
    <w:p w:rsidR="00BC6314" w:rsidRPr="00FD5860" w:rsidRDefault="00473E90" w:rsidP="005F5B12">
      <w:pPr>
        <w:pStyle w:val="BodyText"/>
        <w:numPr>
          <w:ilvl w:val="0"/>
          <w:numId w:val="16"/>
        </w:numPr>
        <w:spacing w:after="0"/>
        <w:rPr>
          <w:rFonts w:cs="Arial"/>
        </w:rPr>
      </w:pPr>
      <w:r>
        <w:rPr>
          <w:rFonts w:cs="Arial"/>
        </w:rPr>
        <w:t>No</w:t>
      </w:r>
      <w:r w:rsidR="00BC6314" w:rsidRPr="00FD5860">
        <w:rPr>
          <w:rFonts w:cs="Arial"/>
        </w:rPr>
        <w:t xml:space="preserve"> information in HTTP headers</w:t>
      </w:r>
    </w:p>
    <w:p w:rsidR="00BC6314" w:rsidRDefault="00BC6314" w:rsidP="00BC6314">
      <w:pPr>
        <w:pStyle w:val="BodyText"/>
        <w:spacing w:after="0"/>
        <w:rPr>
          <w:rFonts w:cs="Arial"/>
        </w:rPr>
      </w:pPr>
    </w:p>
    <w:p w:rsidR="009E0500" w:rsidRPr="00473E90" w:rsidRDefault="009E0500" w:rsidP="009E0500">
      <w:pPr>
        <w:pStyle w:val="BodyText"/>
        <w:spacing w:after="0"/>
        <w:ind w:firstLine="360"/>
        <w:rPr>
          <w:rFonts w:cs="Arial"/>
          <w:color w:val="FF0000"/>
        </w:rPr>
      </w:pPr>
      <w:r w:rsidRPr="00473E90">
        <w:rPr>
          <w:rFonts w:cs="Arial"/>
          <w:color w:val="FF0000"/>
        </w:rPr>
        <w:t>Refer “Interface Specification” document for more information on this.</w:t>
      </w:r>
    </w:p>
    <w:p w:rsidR="00BC6314" w:rsidRPr="00FD5860" w:rsidRDefault="00BC6314" w:rsidP="00BC6314">
      <w:pPr>
        <w:pStyle w:val="Heading3"/>
        <w:keepLines/>
        <w:tabs>
          <w:tab w:val="left" w:pos="540"/>
          <w:tab w:val="num" w:pos="1800"/>
        </w:tabs>
        <w:spacing w:before="480" w:after="120" w:line="240" w:lineRule="atLeast"/>
      </w:pPr>
      <w:bookmarkStart w:id="24" w:name="_Toc385860183"/>
      <w:bookmarkStart w:id="25" w:name="_Toc411530336"/>
      <w:r>
        <w:t>R</w:t>
      </w:r>
      <w:r w:rsidRPr="00FD5860">
        <w:t>equest Header Information</w:t>
      </w:r>
      <w:bookmarkEnd w:id="24"/>
      <w:bookmarkEnd w:id="25"/>
    </w:p>
    <w:p w:rsidR="00BC6314" w:rsidRPr="00FD5860" w:rsidRDefault="00BC6314" w:rsidP="00BC6314">
      <w:pPr>
        <w:pStyle w:val="BodyText"/>
      </w:pPr>
    </w:p>
    <w:tbl>
      <w:tblPr>
        <w:tblW w:w="0" w:type="auto"/>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90"/>
        <w:gridCol w:w="708"/>
        <w:gridCol w:w="993"/>
        <w:gridCol w:w="4394"/>
        <w:gridCol w:w="2065"/>
      </w:tblGrid>
      <w:tr w:rsidR="00BC6314" w:rsidRPr="00FD5860" w:rsidTr="00BC6314">
        <w:trPr>
          <w:trHeight w:val="305"/>
          <w:tblHeader/>
        </w:trPr>
        <w:tc>
          <w:tcPr>
            <w:tcW w:w="1290" w:type="dxa"/>
            <w:shd w:val="clear" w:color="auto" w:fill="D9D9D9"/>
          </w:tcPr>
          <w:p w:rsidR="00BC6314" w:rsidRPr="00FD5860" w:rsidRDefault="00BC6314" w:rsidP="000A00DE">
            <w:pPr>
              <w:pStyle w:val="BodyText"/>
              <w:spacing w:after="0"/>
              <w:rPr>
                <w:rFonts w:cs="Arial"/>
                <w:b/>
              </w:rPr>
            </w:pPr>
            <w:r w:rsidRPr="00FD5860">
              <w:rPr>
                <w:rFonts w:cs="Arial"/>
                <w:b/>
              </w:rPr>
              <w:t>Request</w:t>
            </w:r>
          </w:p>
          <w:p w:rsidR="00BC6314" w:rsidRPr="00FD5860" w:rsidRDefault="00BC6314" w:rsidP="000A00DE">
            <w:pPr>
              <w:pStyle w:val="BodyText"/>
              <w:spacing w:after="0"/>
              <w:rPr>
                <w:rFonts w:cs="Arial"/>
                <w:b/>
              </w:rPr>
            </w:pPr>
            <w:r w:rsidRPr="00FD5860">
              <w:rPr>
                <w:rFonts w:cs="Arial"/>
                <w:b/>
              </w:rPr>
              <w:t>Parameter</w:t>
            </w:r>
          </w:p>
        </w:tc>
        <w:tc>
          <w:tcPr>
            <w:tcW w:w="708" w:type="dxa"/>
            <w:shd w:val="clear" w:color="auto" w:fill="D9D9D9"/>
          </w:tcPr>
          <w:p w:rsidR="00BC6314" w:rsidRPr="00FD5860" w:rsidRDefault="00BC6314" w:rsidP="000A00DE">
            <w:pPr>
              <w:pStyle w:val="BodyText"/>
              <w:spacing w:after="0"/>
              <w:rPr>
                <w:rFonts w:cs="Arial"/>
                <w:b/>
              </w:rPr>
            </w:pPr>
            <w:r w:rsidRPr="00FD5860">
              <w:rPr>
                <w:rFonts w:cs="Arial"/>
                <w:b/>
              </w:rPr>
              <w:t>Required</w:t>
            </w:r>
          </w:p>
        </w:tc>
        <w:tc>
          <w:tcPr>
            <w:tcW w:w="993" w:type="dxa"/>
            <w:shd w:val="clear" w:color="auto" w:fill="D9D9D9"/>
          </w:tcPr>
          <w:p w:rsidR="00BC6314" w:rsidRPr="00FD5860" w:rsidRDefault="00BC6314" w:rsidP="000A00DE">
            <w:pPr>
              <w:pStyle w:val="BodyText"/>
              <w:spacing w:after="0"/>
              <w:rPr>
                <w:rFonts w:cs="Arial"/>
                <w:b/>
              </w:rPr>
            </w:pPr>
            <w:r w:rsidRPr="00FD5860">
              <w:rPr>
                <w:rFonts w:cs="Arial"/>
                <w:b/>
              </w:rPr>
              <w:t>Type</w:t>
            </w:r>
          </w:p>
        </w:tc>
        <w:tc>
          <w:tcPr>
            <w:tcW w:w="4394" w:type="dxa"/>
            <w:shd w:val="clear" w:color="auto" w:fill="D9D9D9"/>
          </w:tcPr>
          <w:p w:rsidR="00BC6314" w:rsidRPr="00FD5860" w:rsidRDefault="00BC6314" w:rsidP="000A00DE">
            <w:pPr>
              <w:pStyle w:val="BodyText"/>
              <w:spacing w:after="0"/>
              <w:rPr>
                <w:rFonts w:cs="Arial"/>
                <w:b/>
              </w:rPr>
            </w:pPr>
            <w:r w:rsidRPr="00FD5860">
              <w:rPr>
                <w:rFonts w:cs="Arial"/>
                <w:b/>
              </w:rPr>
              <w:t>Request Parameter Description</w:t>
            </w:r>
          </w:p>
        </w:tc>
        <w:tc>
          <w:tcPr>
            <w:tcW w:w="2065" w:type="dxa"/>
            <w:shd w:val="clear" w:color="auto" w:fill="D9D9D9"/>
          </w:tcPr>
          <w:p w:rsidR="00BC6314" w:rsidRPr="00FD5860" w:rsidRDefault="00BC6314" w:rsidP="000A00DE">
            <w:pPr>
              <w:pStyle w:val="BodyText"/>
              <w:spacing w:after="0"/>
              <w:rPr>
                <w:rFonts w:cs="Arial"/>
                <w:b/>
              </w:rPr>
            </w:pPr>
            <w:r w:rsidRPr="00FD5860">
              <w:rPr>
                <w:rFonts w:cs="Arial"/>
                <w:b/>
              </w:rPr>
              <w:t>Valid Values</w:t>
            </w:r>
          </w:p>
        </w:tc>
      </w:tr>
      <w:tr w:rsidR="00BC6314" w:rsidRPr="00FD5860" w:rsidTr="00BC6314">
        <w:trPr>
          <w:trHeight w:val="350"/>
          <w:tblHeader/>
        </w:trPr>
        <w:tc>
          <w:tcPr>
            <w:tcW w:w="1290" w:type="dxa"/>
            <w:shd w:val="clear" w:color="auto" w:fill="auto"/>
          </w:tcPr>
          <w:p w:rsidR="00BC6314" w:rsidRPr="00FD5860" w:rsidRDefault="00BC6314" w:rsidP="000A00DE">
            <w:pPr>
              <w:rPr>
                <w:rFonts w:cs="Arial"/>
                <w:lang w:val="en-GB"/>
              </w:rPr>
            </w:pPr>
            <w:r w:rsidRPr="00FD5860">
              <w:rPr>
                <w:rFonts w:cs="Arial"/>
              </w:rPr>
              <w:t>tenantCode</w:t>
            </w:r>
          </w:p>
        </w:tc>
        <w:tc>
          <w:tcPr>
            <w:tcW w:w="708" w:type="dxa"/>
          </w:tcPr>
          <w:p w:rsidR="00BC6314" w:rsidRPr="00FD5860" w:rsidRDefault="00BC6314" w:rsidP="000A00DE">
            <w:pPr>
              <w:rPr>
                <w:rFonts w:cs="Arial"/>
              </w:rPr>
            </w:pPr>
            <w:r w:rsidRPr="00FD5860">
              <w:rPr>
                <w:rFonts w:cs="Arial"/>
              </w:rPr>
              <w:t>Y</w:t>
            </w:r>
          </w:p>
        </w:tc>
        <w:tc>
          <w:tcPr>
            <w:tcW w:w="993" w:type="dxa"/>
          </w:tcPr>
          <w:p w:rsidR="00BC6314" w:rsidRPr="00FD5860" w:rsidRDefault="00BC6314" w:rsidP="000A00DE">
            <w:pPr>
              <w:rPr>
                <w:rFonts w:cs="Arial"/>
              </w:rPr>
            </w:pPr>
            <w:r w:rsidRPr="00FD5860">
              <w:rPr>
                <w:rFonts w:cs="Arial"/>
              </w:rPr>
              <w:t>String</w:t>
            </w:r>
          </w:p>
        </w:tc>
        <w:tc>
          <w:tcPr>
            <w:tcW w:w="4394" w:type="dxa"/>
            <w:shd w:val="clear" w:color="auto" w:fill="auto"/>
          </w:tcPr>
          <w:p w:rsidR="00BC6314" w:rsidRPr="00FD5860" w:rsidRDefault="00BC6314" w:rsidP="000A00DE">
            <w:pPr>
              <w:rPr>
                <w:rFonts w:cs="Arial"/>
              </w:rPr>
            </w:pPr>
            <w:r w:rsidRPr="00FD5860">
              <w:rPr>
                <w:rFonts w:cs="Arial"/>
              </w:rPr>
              <w:t>Tenant code details. This is always same for all requests.</w:t>
            </w:r>
          </w:p>
        </w:tc>
        <w:tc>
          <w:tcPr>
            <w:tcW w:w="2065" w:type="dxa"/>
          </w:tcPr>
          <w:p w:rsidR="00BC6314" w:rsidRPr="00FD5860" w:rsidRDefault="00BC6314" w:rsidP="000A00DE">
            <w:pPr>
              <w:rPr>
                <w:rFonts w:cs="Arial"/>
              </w:rPr>
            </w:pPr>
            <w:r w:rsidRPr="00FD5860">
              <w:rPr>
                <w:rFonts w:cs="Arial"/>
              </w:rPr>
              <w:t>Constan</w:t>
            </w:r>
            <w:r>
              <w:rPr>
                <w:rFonts w:cs="Arial"/>
              </w:rPr>
              <w:t>t value set to “DC.HKG.SALES.&lt;tenant_Name&gt;</w:t>
            </w:r>
            <w:r w:rsidRPr="00FD5860">
              <w:rPr>
                <w:rFonts w:cs="Arial"/>
              </w:rPr>
              <w:t>”</w:t>
            </w:r>
          </w:p>
        </w:tc>
      </w:tr>
      <w:tr w:rsidR="00BC6314" w:rsidRPr="00FD5860" w:rsidTr="00BC6314">
        <w:trPr>
          <w:trHeight w:val="377"/>
          <w:tblHeader/>
        </w:trPr>
        <w:tc>
          <w:tcPr>
            <w:tcW w:w="1290" w:type="dxa"/>
            <w:shd w:val="clear" w:color="auto" w:fill="auto"/>
          </w:tcPr>
          <w:p w:rsidR="00BC6314" w:rsidRPr="00FD5860" w:rsidRDefault="00BC6314" w:rsidP="000A00DE">
            <w:pPr>
              <w:rPr>
                <w:rFonts w:cs="Arial"/>
                <w:lang w:val="en-GB"/>
              </w:rPr>
            </w:pPr>
            <w:r w:rsidRPr="00FD5860">
              <w:rPr>
                <w:rFonts w:cs="Arial"/>
                <w:lang w:val="en-GB"/>
              </w:rPr>
              <w:t>locale</w:t>
            </w:r>
          </w:p>
        </w:tc>
        <w:tc>
          <w:tcPr>
            <w:tcW w:w="708" w:type="dxa"/>
          </w:tcPr>
          <w:p w:rsidR="00BC6314" w:rsidRPr="00FD5860" w:rsidRDefault="00BC6314" w:rsidP="000A00DE">
            <w:pPr>
              <w:rPr>
                <w:rFonts w:cs="Arial"/>
              </w:rPr>
            </w:pPr>
            <w:r w:rsidRPr="00FD5860">
              <w:rPr>
                <w:rFonts w:cs="Arial"/>
              </w:rPr>
              <w:t>Y</w:t>
            </w:r>
          </w:p>
        </w:tc>
        <w:tc>
          <w:tcPr>
            <w:tcW w:w="993" w:type="dxa"/>
          </w:tcPr>
          <w:p w:rsidR="00BC6314" w:rsidRPr="00FD5860" w:rsidRDefault="00BC6314" w:rsidP="000A00DE">
            <w:pPr>
              <w:rPr>
                <w:rFonts w:cs="Arial"/>
              </w:rPr>
            </w:pPr>
            <w:r w:rsidRPr="00FD5860">
              <w:rPr>
                <w:rFonts w:cs="Arial"/>
              </w:rPr>
              <w:t>String</w:t>
            </w:r>
          </w:p>
        </w:tc>
        <w:tc>
          <w:tcPr>
            <w:tcW w:w="4394" w:type="dxa"/>
            <w:shd w:val="clear" w:color="auto" w:fill="auto"/>
          </w:tcPr>
          <w:p w:rsidR="00BC6314" w:rsidRPr="00FD5860" w:rsidRDefault="00BC6314" w:rsidP="000A00DE">
            <w:pPr>
              <w:rPr>
                <w:rFonts w:cs="Arial"/>
              </w:rPr>
            </w:pPr>
            <w:r w:rsidRPr="00FD5860">
              <w:rPr>
                <w:rFonts w:cs="Arial"/>
              </w:rPr>
              <w:t xml:space="preserve">This represents the language in which this Webservices should send the response in </w:t>
            </w:r>
          </w:p>
        </w:tc>
        <w:tc>
          <w:tcPr>
            <w:tcW w:w="2065" w:type="dxa"/>
          </w:tcPr>
          <w:p w:rsidR="00BC6314" w:rsidRPr="00FD5860" w:rsidRDefault="00BC6314" w:rsidP="000A00DE">
            <w:pPr>
              <w:rPr>
                <w:rFonts w:cs="Arial"/>
              </w:rPr>
            </w:pPr>
            <w:r w:rsidRPr="00FD5860">
              <w:rPr>
                <w:rFonts w:cs="Arial"/>
              </w:rPr>
              <w:t>If Language is ENGLISH</w:t>
            </w:r>
          </w:p>
          <w:p w:rsidR="00BC6314" w:rsidRPr="00FD5860" w:rsidRDefault="00BC6314" w:rsidP="000A00DE">
            <w:pPr>
              <w:rPr>
                <w:rFonts w:cs="Arial"/>
              </w:rPr>
            </w:pPr>
            <w:r w:rsidRPr="00FD5860">
              <w:rPr>
                <w:rFonts w:cs="Arial"/>
              </w:rPr>
              <w:t xml:space="preserve"> </w:t>
            </w:r>
            <w:r w:rsidRPr="00FD5860">
              <w:rPr>
                <w:rFonts w:cs="Arial"/>
                <w:lang w:val="en-GB"/>
              </w:rPr>
              <w:t>locale</w:t>
            </w:r>
            <w:r w:rsidRPr="00FD5860">
              <w:rPr>
                <w:rFonts w:cs="Arial"/>
              </w:rPr>
              <w:t xml:space="preserve"> = “en_US”</w:t>
            </w:r>
          </w:p>
          <w:p w:rsidR="00BC6314" w:rsidRPr="00FD5860" w:rsidRDefault="00BC6314" w:rsidP="000A00DE">
            <w:pPr>
              <w:rPr>
                <w:rFonts w:cs="Arial"/>
              </w:rPr>
            </w:pPr>
            <w:r w:rsidRPr="00FD5860">
              <w:rPr>
                <w:rFonts w:cs="Arial"/>
              </w:rPr>
              <w:t>If Language is VIETNAMESE</w:t>
            </w:r>
          </w:p>
          <w:p w:rsidR="00BC6314" w:rsidRPr="00FD5860" w:rsidRDefault="00BC6314" w:rsidP="000A00DE">
            <w:pPr>
              <w:rPr>
                <w:rFonts w:cs="Arial"/>
              </w:rPr>
            </w:pPr>
            <w:r w:rsidRPr="00FD5860">
              <w:rPr>
                <w:rFonts w:cs="Arial"/>
              </w:rPr>
              <w:t xml:space="preserve"> </w:t>
            </w:r>
            <w:r w:rsidRPr="00FD5860">
              <w:rPr>
                <w:rFonts w:cs="Arial"/>
                <w:lang w:val="en-GB"/>
              </w:rPr>
              <w:t xml:space="preserve">Locale = </w:t>
            </w:r>
            <w:r w:rsidRPr="00FD5860">
              <w:rPr>
                <w:rFonts w:cs="Arial"/>
              </w:rPr>
              <w:t xml:space="preserve"> “vn_VN”</w:t>
            </w:r>
          </w:p>
        </w:tc>
      </w:tr>
      <w:tr w:rsidR="00BC6314" w:rsidRPr="00FD5860" w:rsidTr="00BC6314">
        <w:trPr>
          <w:trHeight w:val="377"/>
          <w:tblHeader/>
        </w:trPr>
        <w:tc>
          <w:tcPr>
            <w:tcW w:w="1290" w:type="dxa"/>
            <w:shd w:val="clear" w:color="auto" w:fill="auto"/>
          </w:tcPr>
          <w:p w:rsidR="00BC6314" w:rsidRPr="00FD5860" w:rsidRDefault="00BC6314" w:rsidP="000A00DE">
            <w:pPr>
              <w:rPr>
                <w:rFonts w:cs="Arial"/>
              </w:rPr>
            </w:pPr>
            <w:r w:rsidRPr="00FD5860">
              <w:rPr>
                <w:rFonts w:cs="Arial"/>
              </w:rPr>
              <w:lastRenderedPageBreak/>
              <w:t>authenticationToken</w:t>
            </w:r>
          </w:p>
        </w:tc>
        <w:tc>
          <w:tcPr>
            <w:tcW w:w="708" w:type="dxa"/>
          </w:tcPr>
          <w:p w:rsidR="00BC6314" w:rsidRPr="00FD5860" w:rsidRDefault="00BC6314" w:rsidP="000A00DE">
            <w:pPr>
              <w:rPr>
                <w:rFonts w:cs="Arial"/>
              </w:rPr>
            </w:pPr>
            <w:r w:rsidRPr="00FD5860">
              <w:rPr>
                <w:rFonts w:cs="Arial"/>
              </w:rPr>
              <w:t>Y</w:t>
            </w:r>
          </w:p>
        </w:tc>
        <w:tc>
          <w:tcPr>
            <w:tcW w:w="993" w:type="dxa"/>
          </w:tcPr>
          <w:p w:rsidR="00BC6314" w:rsidRPr="00FD5860" w:rsidRDefault="00BC6314" w:rsidP="000A00DE">
            <w:pPr>
              <w:rPr>
                <w:rFonts w:cs="Arial"/>
              </w:rPr>
            </w:pPr>
            <w:r w:rsidRPr="00FD5860">
              <w:rPr>
                <w:rFonts w:cs="Arial"/>
              </w:rPr>
              <w:t>String</w:t>
            </w:r>
          </w:p>
        </w:tc>
        <w:tc>
          <w:tcPr>
            <w:tcW w:w="4394" w:type="dxa"/>
            <w:shd w:val="clear" w:color="auto" w:fill="auto"/>
          </w:tcPr>
          <w:p w:rsidR="00BC6314" w:rsidRPr="00FD5860" w:rsidRDefault="00BC6314" w:rsidP="000A00DE">
            <w:pPr>
              <w:rPr>
                <w:rFonts w:cs="Arial"/>
              </w:rPr>
            </w:pPr>
            <w:r w:rsidRPr="00FD5860">
              <w:rPr>
                <w:rFonts w:cs="Arial"/>
              </w:rPr>
              <w:t>This parameter is used to track if this user is already authenticated. This ensures that once authenticated each subsequent service request need not re-validate the user</w:t>
            </w:r>
          </w:p>
          <w:p w:rsidR="00BC6314" w:rsidRPr="00FD5860" w:rsidRDefault="00BC6314" w:rsidP="000A00DE">
            <w:pPr>
              <w:rPr>
                <w:rFonts w:cs="Arial"/>
              </w:rPr>
            </w:pPr>
            <w:r w:rsidRPr="00FD5860">
              <w:rPr>
                <w:rFonts w:cs="Arial"/>
              </w:rPr>
              <w:t>GSP application created this Authentication token as part of response to “Authentication” service response.</w:t>
            </w:r>
          </w:p>
          <w:p w:rsidR="00BC6314" w:rsidRPr="00FD5860" w:rsidRDefault="00BC6314" w:rsidP="000A00DE">
            <w:pPr>
              <w:rPr>
                <w:rFonts w:cs="Arial"/>
              </w:rPr>
            </w:pPr>
            <w:r w:rsidRPr="00FD5860">
              <w:rPr>
                <w:rFonts w:cs="Arial"/>
              </w:rPr>
              <w:t>The calling application is expected to manage the same and include it in the subsequent Webservices request parameter</w:t>
            </w:r>
          </w:p>
          <w:p w:rsidR="00BC6314" w:rsidRPr="00FD5860" w:rsidRDefault="00BC6314" w:rsidP="000A00DE">
            <w:pPr>
              <w:rPr>
                <w:rFonts w:cs="Arial"/>
              </w:rPr>
            </w:pPr>
            <w:r w:rsidRPr="00FD5860">
              <w:rPr>
                <w:rFonts w:cs="Arial"/>
              </w:rPr>
              <w:t>Validity</w:t>
            </w:r>
          </w:p>
          <w:p w:rsidR="00BC6314" w:rsidRPr="00FD5860" w:rsidRDefault="00BC6314" w:rsidP="000A00DE">
            <w:pPr>
              <w:rPr>
                <w:rFonts w:cs="Arial"/>
              </w:rPr>
            </w:pPr>
            <w:r w:rsidRPr="00FD5860">
              <w:rPr>
                <w:rFonts w:cs="Arial"/>
              </w:rPr>
              <w:t>TTL for the Token will be defined and will get reset at every Successful service call</w:t>
            </w:r>
          </w:p>
          <w:p w:rsidR="00BC6314" w:rsidRPr="00FD5860" w:rsidRDefault="00BC6314" w:rsidP="000A00DE">
            <w:pPr>
              <w:rPr>
                <w:rFonts w:cs="Arial"/>
              </w:rPr>
            </w:pPr>
            <w:r w:rsidRPr="00FD5860">
              <w:rPr>
                <w:rFonts w:cs="Arial"/>
                <w:u w:val="single"/>
              </w:rPr>
              <w:t>Note:</w:t>
            </w:r>
            <w:r w:rsidRPr="00FD5860">
              <w:rPr>
                <w:rFonts w:cs="Arial"/>
              </w:rPr>
              <w:t xml:space="preserve"> GSP is not doing session management for MOS</w:t>
            </w:r>
          </w:p>
        </w:tc>
        <w:tc>
          <w:tcPr>
            <w:tcW w:w="2065" w:type="dxa"/>
          </w:tcPr>
          <w:p w:rsidR="00BC6314" w:rsidRPr="00FD5860" w:rsidRDefault="00BC6314" w:rsidP="000A00DE">
            <w:pPr>
              <w:rPr>
                <w:rFonts w:cs="Arial"/>
              </w:rPr>
            </w:pPr>
            <w:r w:rsidRPr="00FD5860">
              <w:rPr>
                <w:rFonts w:cs="Arial"/>
              </w:rPr>
              <w:t>Randomly assigned security token</w:t>
            </w:r>
          </w:p>
        </w:tc>
      </w:tr>
      <w:tr w:rsidR="00BC6314" w:rsidRPr="00FD5860" w:rsidTr="00BC6314">
        <w:trPr>
          <w:trHeight w:val="377"/>
          <w:tblHeader/>
        </w:trPr>
        <w:tc>
          <w:tcPr>
            <w:tcW w:w="1290" w:type="dxa"/>
            <w:shd w:val="clear" w:color="auto" w:fill="auto"/>
          </w:tcPr>
          <w:p w:rsidR="00BC6314" w:rsidRPr="00FD5860" w:rsidRDefault="00BC6314" w:rsidP="000A00DE">
            <w:pPr>
              <w:rPr>
                <w:rFonts w:cs="Arial"/>
              </w:rPr>
            </w:pPr>
            <w:r w:rsidRPr="00FD5860">
              <w:rPr>
                <w:rFonts w:cs="Arial"/>
              </w:rPr>
              <w:t>guid</w:t>
            </w:r>
          </w:p>
        </w:tc>
        <w:tc>
          <w:tcPr>
            <w:tcW w:w="708" w:type="dxa"/>
          </w:tcPr>
          <w:p w:rsidR="00BC6314" w:rsidRPr="00FD5860" w:rsidRDefault="00BC6314" w:rsidP="000A00DE">
            <w:pPr>
              <w:rPr>
                <w:rFonts w:cs="Arial"/>
              </w:rPr>
            </w:pPr>
            <w:r w:rsidRPr="00FD5860">
              <w:rPr>
                <w:rFonts w:cs="Arial"/>
              </w:rPr>
              <w:t>Y</w:t>
            </w:r>
          </w:p>
        </w:tc>
        <w:tc>
          <w:tcPr>
            <w:tcW w:w="993" w:type="dxa"/>
          </w:tcPr>
          <w:p w:rsidR="00BC6314" w:rsidRPr="00FD5860" w:rsidRDefault="00BC6314" w:rsidP="000A00DE">
            <w:pPr>
              <w:rPr>
                <w:rFonts w:cs="Arial"/>
              </w:rPr>
            </w:pPr>
            <w:r w:rsidRPr="00FD5860">
              <w:rPr>
                <w:rFonts w:cs="Arial"/>
              </w:rPr>
              <w:t>String</w:t>
            </w:r>
          </w:p>
        </w:tc>
        <w:tc>
          <w:tcPr>
            <w:tcW w:w="4394" w:type="dxa"/>
            <w:shd w:val="clear" w:color="auto" w:fill="auto"/>
          </w:tcPr>
          <w:p w:rsidR="00BC6314" w:rsidRPr="00FD5860" w:rsidRDefault="00BC6314" w:rsidP="000A00DE">
            <w:pPr>
              <w:rPr>
                <w:rFonts w:cs="Arial"/>
              </w:rPr>
            </w:pPr>
            <w:r w:rsidRPr="00FD5860">
              <w:rPr>
                <w:rFonts w:cs="Arial"/>
              </w:rPr>
              <w:t>This is random number generated to keep track of transaction across Front end and Back end.</w:t>
            </w:r>
          </w:p>
          <w:p w:rsidR="00BC6314" w:rsidRPr="00FD5860" w:rsidRDefault="00BC6314" w:rsidP="000A00DE">
            <w:pPr>
              <w:rPr>
                <w:rFonts w:cs="Arial"/>
              </w:rPr>
            </w:pPr>
            <w:r w:rsidRPr="00FD5860">
              <w:rPr>
                <w:rFonts w:cs="Arial"/>
              </w:rPr>
              <w:t>Requesting application will generate and send it as part of request</w:t>
            </w:r>
          </w:p>
        </w:tc>
        <w:tc>
          <w:tcPr>
            <w:tcW w:w="2065" w:type="dxa"/>
          </w:tcPr>
          <w:p w:rsidR="00BC6314" w:rsidRPr="00FD5860" w:rsidRDefault="00BC6314" w:rsidP="000A00DE">
            <w:pPr>
              <w:rPr>
                <w:rFonts w:cs="Arial"/>
              </w:rPr>
            </w:pPr>
            <w:r w:rsidRPr="00FD5860">
              <w:rPr>
                <w:rFonts w:cs="Arial"/>
              </w:rPr>
              <w:t>Randomly assigned 16 digit HEX Number</w:t>
            </w:r>
          </w:p>
        </w:tc>
      </w:tr>
      <w:tr w:rsidR="00BC6314" w:rsidRPr="00FD5860" w:rsidTr="00BC6314">
        <w:trPr>
          <w:trHeight w:val="377"/>
          <w:tblHeader/>
        </w:trPr>
        <w:tc>
          <w:tcPr>
            <w:tcW w:w="1290" w:type="dxa"/>
            <w:shd w:val="clear" w:color="auto" w:fill="auto"/>
          </w:tcPr>
          <w:p w:rsidR="00BC6314" w:rsidRPr="00FD5860" w:rsidRDefault="00BC6314" w:rsidP="000A00DE">
            <w:pPr>
              <w:rPr>
                <w:rFonts w:cs="Arial"/>
                <w:lang w:val="en-GB"/>
              </w:rPr>
            </w:pPr>
            <w:r w:rsidRPr="00FD5860">
              <w:rPr>
                <w:rFonts w:cs="Arial"/>
              </w:rPr>
              <w:t>userId</w:t>
            </w:r>
          </w:p>
        </w:tc>
        <w:tc>
          <w:tcPr>
            <w:tcW w:w="708" w:type="dxa"/>
          </w:tcPr>
          <w:p w:rsidR="00BC6314" w:rsidRPr="00FD5860" w:rsidRDefault="00BC6314" w:rsidP="000A00DE">
            <w:pPr>
              <w:rPr>
                <w:rFonts w:cs="Arial"/>
              </w:rPr>
            </w:pPr>
            <w:r w:rsidRPr="00FD5860">
              <w:rPr>
                <w:rFonts w:cs="Arial"/>
              </w:rPr>
              <w:t>Y</w:t>
            </w:r>
          </w:p>
        </w:tc>
        <w:tc>
          <w:tcPr>
            <w:tcW w:w="993" w:type="dxa"/>
          </w:tcPr>
          <w:p w:rsidR="00BC6314" w:rsidRPr="00FD5860" w:rsidRDefault="00BC6314" w:rsidP="000A00DE">
            <w:pPr>
              <w:rPr>
                <w:rFonts w:cs="Arial"/>
              </w:rPr>
            </w:pPr>
            <w:r w:rsidRPr="00FD5860">
              <w:rPr>
                <w:rFonts w:cs="Arial"/>
              </w:rPr>
              <w:t>String</w:t>
            </w:r>
          </w:p>
        </w:tc>
        <w:tc>
          <w:tcPr>
            <w:tcW w:w="4394" w:type="dxa"/>
            <w:shd w:val="clear" w:color="auto" w:fill="auto"/>
          </w:tcPr>
          <w:p w:rsidR="00BC6314" w:rsidRPr="00FD5860" w:rsidRDefault="00BC6314" w:rsidP="000A00DE">
            <w:pPr>
              <w:rPr>
                <w:rFonts w:cs="Arial"/>
              </w:rPr>
            </w:pPr>
            <w:r w:rsidRPr="00FD5860">
              <w:rPr>
                <w:rFonts w:cs="Arial"/>
              </w:rPr>
              <w:t>User ID of the logged in user</w:t>
            </w:r>
          </w:p>
        </w:tc>
        <w:tc>
          <w:tcPr>
            <w:tcW w:w="2065" w:type="dxa"/>
          </w:tcPr>
          <w:p w:rsidR="00BC6314" w:rsidRPr="00FD5860" w:rsidRDefault="00BC6314" w:rsidP="000A00DE">
            <w:pPr>
              <w:rPr>
                <w:rFonts w:cs="Arial"/>
              </w:rPr>
            </w:pPr>
          </w:p>
        </w:tc>
      </w:tr>
      <w:tr w:rsidR="00BC6314" w:rsidRPr="00FD5860" w:rsidTr="00BC6314">
        <w:trPr>
          <w:trHeight w:val="368"/>
          <w:tblHeader/>
        </w:trPr>
        <w:tc>
          <w:tcPr>
            <w:tcW w:w="1290" w:type="dxa"/>
            <w:shd w:val="clear" w:color="auto" w:fill="auto"/>
          </w:tcPr>
          <w:p w:rsidR="00BC6314" w:rsidRPr="00FD5860" w:rsidRDefault="00BC6314" w:rsidP="000A00DE">
            <w:pPr>
              <w:rPr>
                <w:rFonts w:cs="Arial"/>
              </w:rPr>
            </w:pPr>
            <w:r w:rsidRPr="00FD5860">
              <w:rPr>
                <w:rFonts w:cs="Arial"/>
              </w:rPr>
              <w:t>deviceId</w:t>
            </w:r>
          </w:p>
        </w:tc>
        <w:tc>
          <w:tcPr>
            <w:tcW w:w="708" w:type="dxa"/>
          </w:tcPr>
          <w:p w:rsidR="00BC6314" w:rsidRPr="00FD5860" w:rsidRDefault="00BC6314" w:rsidP="000A00DE">
            <w:pPr>
              <w:rPr>
                <w:rFonts w:cs="Arial"/>
              </w:rPr>
            </w:pPr>
            <w:r w:rsidRPr="00FD5860">
              <w:rPr>
                <w:rFonts w:cs="Arial"/>
              </w:rPr>
              <w:t>Y</w:t>
            </w:r>
          </w:p>
        </w:tc>
        <w:tc>
          <w:tcPr>
            <w:tcW w:w="993" w:type="dxa"/>
          </w:tcPr>
          <w:p w:rsidR="00BC6314" w:rsidRPr="00FD5860" w:rsidRDefault="00BC6314" w:rsidP="000A00DE">
            <w:pPr>
              <w:rPr>
                <w:rFonts w:cs="Arial"/>
              </w:rPr>
            </w:pPr>
            <w:r w:rsidRPr="00FD5860">
              <w:rPr>
                <w:rFonts w:cs="Arial"/>
              </w:rPr>
              <w:t>String</w:t>
            </w:r>
          </w:p>
        </w:tc>
        <w:tc>
          <w:tcPr>
            <w:tcW w:w="4394" w:type="dxa"/>
            <w:shd w:val="clear" w:color="auto" w:fill="auto"/>
          </w:tcPr>
          <w:p w:rsidR="00BC6314" w:rsidRPr="00FD5860" w:rsidRDefault="00BC6314" w:rsidP="000A00DE">
            <w:pPr>
              <w:rPr>
                <w:rFonts w:cs="Arial"/>
              </w:rPr>
            </w:pPr>
            <w:r w:rsidRPr="00FD5860">
              <w:rPr>
                <w:rFonts w:cs="Arial"/>
              </w:rPr>
              <w:t>Device ID which is associated with the user.</w:t>
            </w:r>
          </w:p>
          <w:p w:rsidR="00BC6314" w:rsidRPr="00FD5860" w:rsidRDefault="00BC6314" w:rsidP="000A00DE">
            <w:pPr>
              <w:rPr>
                <w:rFonts w:cs="Arial"/>
              </w:rPr>
            </w:pPr>
            <w:r w:rsidRPr="00FD5860">
              <w:rPr>
                <w:rFonts w:cs="Arial"/>
              </w:rPr>
              <w:t>Calling application determines this and sends it as part of all service requests</w:t>
            </w:r>
          </w:p>
          <w:p w:rsidR="00BC6314" w:rsidRPr="00FD5860" w:rsidRDefault="00BC6314" w:rsidP="000A00DE">
            <w:pPr>
              <w:rPr>
                <w:rFonts w:cs="Arial"/>
              </w:rPr>
            </w:pPr>
            <w:r w:rsidRPr="00FD5860">
              <w:rPr>
                <w:rFonts w:cs="Arial"/>
                <w:u w:val="single"/>
              </w:rPr>
              <w:t>Note:</w:t>
            </w:r>
            <w:r w:rsidRPr="00FD5860">
              <w:rPr>
                <w:rFonts w:cs="Arial"/>
              </w:rPr>
              <w:t xml:space="preserve"> This information is planned to be validated against information stored in Active Directory (One to one relation b/w Device ID and User ID)</w:t>
            </w:r>
          </w:p>
        </w:tc>
        <w:tc>
          <w:tcPr>
            <w:tcW w:w="2065" w:type="dxa"/>
          </w:tcPr>
          <w:p w:rsidR="00BC6314" w:rsidRPr="00FD5860" w:rsidRDefault="00BC6314" w:rsidP="000A00DE">
            <w:pPr>
              <w:rPr>
                <w:rFonts w:cs="Arial"/>
              </w:rPr>
            </w:pPr>
          </w:p>
        </w:tc>
      </w:tr>
      <w:tr w:rsidR="00BC6314" w:rsidRPr="00FD5860" w:rsidTr="00BC6314">
        <w:trPr>
          <w:trHeight w:val="368"/>
          <w:tblHeader/>
        </w:trPr>
        <w:tc>
          <w:tcPr>
            <w:tcW w:w="1290" w:type="dxa"/>
            <w:shd w:val="clear" w:color="auto" w:fill="auto"/>
          </w:tcPr>
          <w:p w:rsidR="00BC6314" w:rsidRPr="00FD5860" w:rsidRDefault="00BC6314" w:rsidP="000A00DE">
            <w:pPr>
              <w:rPr>
                <w:rFonts w:cs="Arial"/>
              </w:rPr>
            </w:pPr>
            <w:r w:rsidRPr="00FD5860">
              <w:rPr>
                <w:rFonts w:cs="Arial"/>
              </w:rPr>
              <w:t>sourceType</w:t>
            </w:r>
          </w:p>
        </w:tc>
        <w:tc>
          <w:tcPr>
            <w:tcW w:w="708" w:type="dxa"/>
          </w:tcPr>
          <w:p w:rsidR="00BC6314" w:rsidRPr="00FD5860" w:rsidRDefault="00BC6314" w:rsidP="000A00DE">
            <w:pPr>
              <w:rPr>
                <w:rFonts w:cs="Arial"/>
              </w:rPr>
            </w:pPr>
            <w:r w:rsidRPr="00FD5860">
              <w:rPr>
                <w:rFonts w:cs="Arial"/>
              </w:rPr>
              <w:t>Y</w:t>
            </w:r>
          </w:p>
        </w:tc>
        <w:tc>
          <w:tcPr>
            <w:tcW w:w="993" w:type="dxa"/>
          </w:tcPr>
          <w:p w:rsidR="00BC6314" w:rsidRPr="00FD5860" w:rsidRDefault="00BC6314" w:rsidP="000A00DE">
            <w:pPr>
              <w:rPr>
                <w:rFonts w:cs="Arial"/>
              </w:rPr>
            </w:pPr>
            <w:r w:rsidRPr="00FD5860">
              <w:rPr>
                <w:rFonts w:cs="Arial"/>
              </w:rPr>
              <w:t>String</w:t>
            </w:r>
          </w:p>
        </w:tc>
        <w:tc>
          <w:tcPr>
            <w:tcW w:w="4394" w:type="dxa"/>
            <w:shd w:val="clear" w:color="auto" w:fill="auto"/>
          </w:tcPr>
          <w:p w:rsidR="00BC6314" w:rsidRPr="00FD5860" w:rsidRDefault="00BC6314" w:rsidP="000A00DE">
            <w:pPr>
              <w:rPr>
                <w:rFonts w:cs="Arial"/>
              </w:rPr>
            </w:pPr>
            <w:r w:rsidRPr="00FD5860">
              <w:rPr>
                <w:rFonts w:cs="Arial"/>
              </w:rPr>
              <w:t>Indicates the origin of the request</w:t>
            </w:r>
          </w:p>
        </w:tc>
        <w:tc>
          <w:tcPr>
            <w:tcW w:w="2065" w:type="dxa"/>
          </w:tcPr>
          <w:p w:rsidR="00BC6314" w:rsidRPr="00FD5860" w:rsidRDefault="00BC6314" w:rsidP="000A00DE">
            <w:pPr>
              <w:rPr>
                <w:rFonts w:cs="Arial"/>
              </w:rPr>
            </w:pPr>
            <w:r w:rsidRPr="00FD5860">
              <w:rPr>
                <w:rFonts w:cs="Arial"/>
              </w:rPr>
              <w:t>Should always be “mobile” for MOS</w:t>
            </w:r>
          </w:p>
        </w:tc>
      </w:tr>
    </w:tbl>
    <w:p w:rsidR="00BC6314" w:rsidRPr="00FD5860" w:rsidRDefault="00BC6314" w:rsidP="00BC6314">
      <w:pPr>
        <w:pStyle w:val="BodyText"/>
      </w:pPr>
    </w:p>
    <w:p w:rsidR="00BC6314" w:rsidRPr="00FD5860" w:rsidRDefault="00BC6314" w:rsidP="00BC6314">
      <w:pPr>
        <w:pStyle w:val="BodyText"/>
      </w:pPr>
    </w:p>
    <w:p w:rsidR="00BC6314" w:rsidRPr="00FD5860" w:rsidRDefault="00BC6314" w:rsidP="00BC6314">
      <w:pPr>
        <w:pStyle w:val="BodyText"/>
        <w:ind w:left="450"/>
        <w:rPr>
          <w:rFonts w:cs="Arial"/>
          <w:b/>
        </w:rPr>
      </w:pPr>
      <w:r w:rsidRPr="002B732C">
        <w:rPr>
          <w:rFonts w:cs="Arial"/>
          <w:b/>
          <w:color w:val="FF0000"/>
        </w:rPr>
        <w:t>Sample request</w:t>
      </w:r>
      <w:r w:rsidRPr="00FD5860">
        <w:rPr>
          <w:rFonts w:cs="Arial"/>
          <w:b/>
        </w:rPr>
        <w:t xml:space="preserve"> with header information:</w:t>
      </w:r>
    </w:p>
    <w:p w:rsidR="00BC6314" w:rsidRPr="00FD5860" w:rsidRDefault="00BC6314" w:rsidP="00BC6314">
      <w:pPr>
        <w:pStyle w:val="BodyText"/>
        <w:ind w:left="450"/>
        <w:rPr>
          <w:rFonts w:cs="Arial"/>
        </w:rPr>
      </w:pPr>
      <w:r w:rsidRPr="00FD5860">
        <w:rPr>
          <w:rFonts w:cs="Arial"/>
        </w:rPr>
        <w:t>{</w:t>
      </w:r>
    </w:p>
    <w:p w:rsidR="00BC6314" w:rsidRPr="00FD5860" w:rsidRDefault="00BC6314" w:rsidP="00BC6314">
      <w:pPr>
        <w:pStyle w:val="BodyText"/>
        <w:ind w:left="450"/>
        <w:rPr>
          <w:rFonts w:cs="Arial"/>
        </w:rPr>
      </w:pPr>
      <w:r w:rsidRPr="00FD5860">
        <w:rPr>
          <w:rFonts w:cs="Arial"/>
        </w:rPr>
        <w:t xml:space="preserve">    "transaction": {</w:t>
      </w:r>
    </w:p>
    <w:p w:rsidR="00BC6314" w:rsidRPr="00FD5860" w:rsidRDefault="00BC6314" w:rsidP="00BC6314">
      <w:pPr>
        <w:pStyle w:val="BodyText"/>
        <w:ind w:left="450"/>
        <w:rPr>
          <w:rFonts w:cs="Arial"/>
        </w:rPr>
      </w:pPr>
      <w:r w:rsidRPr="00FD5860">
        <w:rPr>
          <w:rFonts w:cs="Arial"/>
        </w:rPr>
        <w:t xml:space="preserve">        "header": {</w:t>
      </w:r>
    </w:p>
    <w:p w:rsidR="00BC6314" w:rsidRPr="00FD5860" w:rsidRDefault="00BC6314" w:rsidP="00BC6314">
      <w:pPr>
        <w:pStyle w:val="BodyText"/>
        <w:ind w:left="450"/>
        <w:rPr>
          <w:rFonts w:cs="Arial"/>
        </w:rPr>
      </w:pPr>
      <w:r w:rsidRPr="00FD5860">
        <w:rPr>
          <w:rFonts w:cs="Arial"/>
        </w:rPr>
        <w:t xml:space="preserve">            "tenantCode": "DC.HKG.SALES.</w:t>
      </w:r>
      <w:r w:rsidRPr="00473E90">
        <w:rPr>
          <w:rFonts w:cs="Arial"/>
          <w:highlight w:val="yellow"/>
        </w:rPr>
        <w:t>VNM</w:t>
      </w:r>
      <w:r w:rsidRPr="00FD5860">
        <w:rPr>
          <w:rFonts w:cs="Arial"/>
        </w:rPr>
        <w:t>",</w:t>
      </w:r>
    </w:p>
    <w:p w:rsidR="00BC6314" w:rsidRPr="00FD5860" w:rsidRDefault="00BC6314" w:rsidP="00BC6314">
      <w:pPr>
        <w:pStyle w:val="BodyText"/>
        <w:ind w:left="450"/>
        <w:rPr>
          <w:rFonts w:cs="Arial"/>
        </w:rPr>
      </w:pPr>
      <w:r w:rsidRPr="00FD5860">
        <w:rPr>
          <w:rFonts w:cs="Arial"/>
        </w:rPr>
        <w:t xml:space="preserve">            "locale": "en_US",</w:t>
      </w:r>
    </w:p>
    <w:p w:rsidR="00BC6314" w:rsidRPr="00FD5860" w:rsidRDefault="00BC6314" w:rsidP="00BC6314">
      <w:pPr>
        <w:pStyle w:val="BodyText"/>
        <w:ind w:left="450"/>
        <w:rPr>
          <w:rFonts w:cs="Arial"/>
        </w:rPr>
      </w:pPr>
      <w:r w:rsidRPr="00FD5860">
        <w:rPr>
          <w:rFonts w:cs="Arial"/>
        </w:rPr>
        <w:t xml:space="preserve">            "authenticationToken": "HEXA0000123456",</w:t>
      </w:r>
    </w:p>
    <w:p w:rsidR="00BC6314" w:rsidRPr="00FD5860" w:rsidRDefault="00BC6314" w:rsidP="00BC6314">
      <w:pPr>
        <w:pStyle w:val="BodyText"/>
        <w:ind w:left="450"/>
        <w:rPr>
          <w:rFonts w:cs="Arial"/>
        </w:rPr>
      </w:pPr>
      <w:r w:rsidRPr="00FD5860">
        <w:rPr>
          <w:rFonts w:cs="Arial"/>
        </w:rPr>
        <w:t xml:space="preserve">            "guid": "HEX0000000001111",</w:t>
      </w:r>
    </w:p>
    <w:p w:rsidR="00BC6314" w:rsidRPr="00FD5860" w:rsidRDefault="00BC6314" w:rsidP="00BC6314">
      <w:pPr>
        <w:pStyle w:val="BodyText"/>
        <w:ind w:left="450"/>
        <w:rPr>
          <w:rFonts w:cs="Arial"/>
        </w:rPr>
      </w:pPr>
      <w:r w:rsidRPr="00FD5860">
        <w:rPr>
          <w:rFonts w:cs="Arial"/>
        </w:rPr>
        <w:t xml:space="preserve">            "userId": "admin",</w:t>
      </w:r>
    </w:p>
    <w:p w:rsidR="00BC6314" w:rsidRPr="00FD5860" w:rsidRDefault="00BC6314" w:rsidP="00BC6314">
      <w:pPr>
        <w:pStyle w:val="BodyText"/>
        <w:ind w:left="450"/>
        <w:rPr>
          <w:rFonts w:cs="Arial"/>
        </w:rPr>
      </w:pPr>
      <w:r w:rsidRPr="00FD5860">
        <w:rPr>
          <w:rFonts w:cs="Arial"/>
        </w:rPr>
        <w:t xml:space="preserve">            "deviceId": "macid13",</w:t>
      </w:r>
    </w:p>
    <w:p w:rsidR="00BC6314" w:rsidRPr="00FD5860" w:rsidRDefault="00BC6314" w:rsidP="00BC6314">
      <w:pPr>
        <w:pStyle w:val="BodyText"/>
        <w:ind w:left="450"/>
        <w:rPr>
          <w:rFonts w:cs="Arial"/>
        </w:rPr>
      </w:pPr>
      <w:r w:rsidRPr="00FD5860">
        <w:rPr>
          <w:rFonts w:cs="Arial"/>
        </w:rPr>
        <w:t xml:space="preserve">            "sourceType": "mobile"</w:t>
      </w:r>
    </w:p>
    <w:p w:rsidR="00BC6314" w:rsidRPr="00FD5860" w:rsidRDefault="00BC6314" w:rsidP="00BC6314">
      <w:pPr>
        <w:pStyle w:val="BodyText"/>
        <w:ind w:left="450"/>
        <w:rPr>
          <w:rFonts w:cs="Arial"/>
        </w:rPr>
      </w:pPr>
      <w:r w:rsidRPr="00FD5860">
        <w:rPr>
          <w:rFonts w:cs="Arial"/>
        </w:rPr>
        <w:t xml:space="preserve">        },</w:t>
      </w:r>
    </w:p>
    <w:p w:rsidR="00BC6314" w:rsidRPr="00FD5860" w:rsidRDefault="00BC6314" w:rsidP="00BC6314">
      <w:pPr>
        <w:pStyle w:val="BodyText"/>
        <w:ind w:left="450"/>
        <w:rPr>
          <w:rFonts w:cs="Arial"/>
        </w:rPr>
      </w:pPr>
      <w:r w:rsidRPr="00FD5860">
        <w:rPr>
          <w:rFonts w:cs="Arial"/>
        </w:rPr>
        <w:t xml:space="preserve">        "type": "illustrationId",</w:t>
      </w:r>
    </w:p>
    <w:p w:rsidR="00BC6314" w:rsidRPr="00FD5860" w:rsidRDefault="00BC6314" w:rsidP="00BC6314">
      <w:pPr>
        <w:pStyle w:val="BodyText"/>
        <w:ind w:left="450"/>
        <w:rPr>
          <w:rFonts w:cs="Arial"/>
        </w:rPr>
      </w:pPr>
      <w:r w:rsidRPr="00FD5860">
        <w:rPr>
          <w:rFonts w:cs="Arial"/>
        </w:rPr>
        <w:lastRenderedPageBreak/>
        <w:t xml:space="preserve">        "parameters": {</w:t>
      </w:r>
    </w:p>
    <w:p w:rsidR="00BC6314" w:rsidRPr="00FD5860" w:rsidRDefault="00BC6314" w:rsidP="00BC6314">
      <w:pPr>
        <w:pStyle w:val="BodyText"/>
        <w:ind w:left="450"/>
        <w:rPr>
          <w:rFonts w:cs="Arial"/>
        </w:rPr>
      </w:pPr>
      <w:r w:rsidRPr="00FD5860">
        <w:rPr>
          <w:rFonts w:cs="Arial"/>
        </w:rPr>
        <w:t xml:space="preserve">            "productCode": "UL",</w:t>
      </w:r>
    </w:p>
    <w:p w:rsidR="00BC6314" w:rsidRPr="00FD5860" w:rsidRDefault="00BC6314" w:rsidP="00BC6314">
      <w:pPr>
        <w:pStyle w:val="BodyText"/>
        <w:ind w:left="450"/>
        <w:rPr>
          <w:rFonts w:cs="Arial"/>
        </w:rPr>
      </w:pPr>
      <w:r w:rsidRPr="00FD5860">
        <w:rPr>
          <w:rFonts w:cs="Arial"/>
        </w:rPr>
        <w:t xml:space="preserve">            "planCode": "ULA1"</w:t>
      </w:r>
    </w:p>
    <w:p w:rsidR="00BC6314" w:rsidRPr="00FD5860" w:rsidRDefault="00BC6314" w:rsidP="00BC6314">
      <w:pPr>
        <w:pStyle w:val="BodyText"/>
        <w:ind w:left="450"/>
        <w:rPr>
          <w:rFonts w:cs="Arial"/>
        </w:rPr>
      </w:pPr>
      <w:r w:rsidRPr="00FD5860">
        <w:rPr>
          <w:rFonts w:cs="Arial"/>
        </w:rPr>
        <w:t xml:space="preserve">        }</w:t>
      </w:r>
    </w:p>
    <w:p w:rsidR="00BC6314" w:rsidRPr="00FD5860" w:rsidRDefault="00BC6314" w:rsidP="00BC6314">
      <w:pPr>
        <w:pStyle w:val="BodyText"/>
        <w:ind w:left="450"/>
        <w:rPr>
          <w:rFonts w:cs="Arial"/>
        </w:rPr>
      </w:pPr>
      <w:r w:rsidRPr="00FD5860">
        <w:rPr>
          <w:rFonts w:cs="Arial"/>
        </w:rPr>
        <w:t xml:space="preserve">    }</w:t>
      </w:r>
    </w:p>
    <w:p w:rsidR="00BC6314" w:rsidRDefault="00BC6314" w:rsidP="00BC6314">
      <w:pPr>
        <w:pStyle w:val="BodyText"/>
        <w:ind w:left="450"/>
        <w:rPr>
          <w:rFonts w:cs="Arial"/>
        </w:rPr>
      </w:pPr>
      <w:r w:rsidRPr="00FD5860">
        <w:rPr>
          <w:rFonts w:cs="Arial"/>
        </w:rPr>
        <w:t>}</w:t>
      </w:r>
      <w:bookmarkStart w:id="26" w:name="_Toc383124424"/>
    </w:p>
    <w:p w:rsidR="00BC6314" w:rsidRDefault="00BC6314" w:rsidP="00BC6314">
      <w:pPr>
        <w:pStyle w:val="BodyText"/>
        <w:ind w:left="450"/>
        <w:rPr>
          <w:rFonts w:cs="Arial"/>
        </w:rPr>
      </w:pPr>
    </w:p>
    <w:p w:rsidR="00473E90" w:rsidRPr="00FD5860" w:rsidRDefault="00473E90" w:rsidP="00473E90">
      <w:pPr>
        <w:pStyle w:val="BodyText"/>
        <w:ind w:left="450"/>
        <w:rPr>
          <w:rFonts w:cs="Arial"/>
        </w:rPr>
      </w:pPr>
      <w:r w:rsidRPr="00473E90">
        <w:rPr>
          <w:rFonts w:cs="Arial"/>
          <w:highlight w:val="yellow"/>
        </w:rPr>
        <w:t>@Komal: Please confirm the value for "tenantCode": "DC.HKG.SALES.VNM",</w:t>
      </w:r>
    </w:p>
    <w:p w:rsidR="00473E90" w:rsidRDefault="00473E90" w:rsidP="00BC6314">
      <w:pPr>
        <w:pStyle w:val="BodyText"/>
        <w:ind w:left="450"/>
        <w:rPr>
          <w:rFonts w:cs="Arial"/>
        </w:rPr>
      </w:pPr>
    </w:p>
    <w:p w:rsidR="00BC6314" w:rsidRPr="00FD5860" w:rsidRDefault="00BC6314" w:rsidP="00BC6314">
      <w:pPr>
        <w:pStyle w:val="Heading3"/>
        <w:keepLines/>
        <w:tabs>
          <w:tab w:val="left" w:pos="540"/>
          <w:tab w:val="num" w:pos="1800"/>
        </w:tabs>
        <w:spacing w:before="480" w:after="120" w:line="240" w:lineRule="atLeast"/>
      </w:pPr>
      <w:bookmarkStart w:id="27" w:name="_Toc383295871"/>
      <w:bookmarkStart w:id="28" w:name="_Toc385860185"/>
      <w:bookmarkStart w:id="29" w:name="_Toc411530337"/>
      <w:bookmarkEnd w:id="26"/>
      <w:r w:rsidRPr="00FD5860">
        <w:t>Response Error Information</w:t>
      </w:r>
      <w:bookmarkEnd w:id="27"/>
      <w:bookmarkEnd w:id="28"/>
      <w:bookmarkEnd w:id="29"/>
    </w:p>
    <w:p w:rsidR="00BC6314" w:rsidRDefault="00BC6314" w:rsidP="00834B44">
      <w:pPr>
        <w:pStyle w:val="BodyText"/>
        <w:ind w:left="630"/>
        <w:rPr>
          <w:rFonts w:cs="Arial"/>
        </w:rPr>
      </w:pPr>
      <w:r w:rsidRPr="00FD5860">
        <w:rPr>
          <w:rFonts w:cs="Arial"/>
        </w:rPr>
        <w:t>Following standard data field will be included in the error scenario response body (Standard header information will be included as defined above</w:t>
      </w:r>
      <w:r w:rsidR="00834B44">
        <w:rPr>
          <w:rFonts w:cs="Arial"/>
        </w:rPr>
        <w:t>.</w:t>
      </w:r>
    </w:p>
    <w:p w:rsidR="00834B44" w:rsidRPr="00FD5860" w:rsidRDefault="00834B44" w:rsidP="00BC6314">
      <w:pPr>
        <w:pStyle w:val="BodyText"/>
        <w:ind w:firstLine="630"/>
        <w:rPr>
          <w:rFonts w:cs="Arial"/>
        </w:rPr>
      </w:pPr>
    </w:p>
    <w:tbl>
      <w:tblPr>
        <w:tblW w:w="0" w:type="auto"/>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73"/>
        <w:gridCol w:w="1134"/>
        <w:gridCol w:w="5245"/>
        <w:gridCol w:w="1408"/>
      </w:tblGrid>
      <w:tr w:rsidR="00BC6314" w:rsidRPr="00FD5860" w:rsidTr="00BC6314">
        <w:trPr>
          <w:trHeight w:val="305"/>
          <w:tblHeader/>
        </w:trPr>
        <w:tc>
          <w:tcPr>
            <w:tcW w:w="1573" w:type="dxa"/>
            <w:tcBorders>
              <w:top w:val="single" w:sz="4" w:space="0" w:color="auto"/>
              <w:left w:val="single" w:sz="4" w:space="0" w:color="auto"/>
              <w:bottom w:val="single" w:sz="4" w:space="0" w:color="auto"/>
              <w:right w:val="single" w:sz="4" w:space="0" w:color="auto"/>
            </w:tcBorders>
            <w:shd w:val="clear" w:color="auto" w:fill="D9D9D9"/>
          </w:tcPr>
          <w:p w:rsidR="00BC6314" w:rsidRPr="00FD5860" w:rsidRDefault="00BC6314" w:rsidP="000A00DE">
            <w:pPr>
              <w:pStyle w:val="BodyText"/>
              <w:rPr>
                <w:rFonts w:cs="Arial"/>
                <w:b/>
              </w:rPr>
            </w:pPr>
            <w:r w:rsidRPr="00FD5860">
              <w:rPr>
                <w:rFonts w:cs="Arial"/>
                <w:b/>
              </w:rPr>
              <w:t>Response Parameter</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BC6314" w:rsidRPr="00FD5860" w:rsidRDefault="00BC6314" w:rsidP="000A00DE">
            <w:pPr>
              <w:pStyle w:val="BodyText"/>
              <w:jc w:val="center"/>
              <w:rPr>
                <w:rFonts w:cs="Arial"/>
                <w:b/>
              </w:rPr>
            </w:pPr>
            <w:r w:rsidRPr="00FD5860">
              <w:rPr>
                <w:rFonts w:cs="Arial"/>
                <w:b/>
              </w:rPr>
              <w:t>Required</w:t>
            </w:r>
          </w:p>
        </w:tc>
        <w:tc>
          <w:tcPr>
            <w:tcW w:w="5245" w:type="dxa"/>
            <w:tcBorders>
              <w:top w:val="single" w:sz="4" w:space="0" w:color="auto"/>
              <w:left w:val="single" w:sz="4" w:space="0" w:color="auto"/>
              <w:bottom w:val="single" w:sz="4" w:space="0" w:color="auto"/>
              <w:right w:val="single" w:sz="4" w:space="0" w:color="auto"/>
            </w:tcBorders>
            <w:shd w:val="clear" w:color="auto" w:fill="D9D9D9"/>
          </w:tcPr>
          <w:p w:rsidR="00BC6314" w:rsidRPr="00FD5860" w:rsidRDefault="00BC6314" w:rsidP="000A00DE">
            <w:pPr>
              <w:pStyle w:val="BodyText"/>
              <w:rPr>
                <w:rFonts w:cs="Arial"/>
                <w:b/>
              </w:rPr>
            </w:pPr>
            <w:r w:rsidRPr="00FD5860">
              <w:rPr>
                <w:rFonts w:cs="Arial"/>
                <w:b/>
              </w:rPr>
              <w:t>Response Parameter Description</w:t>
            </w:r>
          </w:p>
        </w:tc>
        <w:tc>
          <w:tcPr>
            <w:tcW w:w="1408" w:type="dxa"/>
            <w:tcBorders>
              <w:top w:val="single" w:sz="4" w:space="0" w:color="auto"/>
              <w:left w:val="single" w:sz="4" w:space="0" w:color="auto"/>
              <w:bottom w:val="single" w:sz="4" w:space="0" w:color="auto"/>
              <w:right w:val="single" w:sz="4" w:space="0" w:color="auto"/>
            </w:tcBorders>
            <w:shd w:val="clear" w:color="auto" w:fill="D9D9D9"/>
          </w:tcPr>
          <w:p w:rsidR="00BC6314" w:rsidRPr="00FD5860" w:rsidRDefault="00BC6314" w:rsidP="000A00DE">
            <w:pPr>
              <w:pStyle w:val="BodyText"/>
              <w:rPr>
                <w:rFonts w:cs="Arial"/>
                <w:b/>
              </w:rPr>
            </w:pPr>
            <w:r w:rsidRPr="00FD5860">
              <w:rPr>
                <w:rFonts w:cs="Arial"/>
                <w:b/>
              </w:rPr>
              <w:t>Valid Value</w:t>
            </w:r>
          </w:p>
        </w:tc>
      </w:tr>
      <w:tr w:rsidR="00BC6314" w:rsidRPr="00FD5860" w:rsidTr="00BC6314">
        <w:trPr>
          <w:trHeight w:val="377"/>
          <w:tblHeader/>
        </w:trPr>
        <w:tc>
          <w:tcPr>
            <w:tcW w:w="1573" w:type="dxa"/>
            <w:tcBorders>
              <w:top w:val="single" w:sz="4" w:space="0" w:color="auto"/>
              <w:left w:val="single" w:sz="4" w:space="0" w:color="auto"/>
              <w:bottom w:val="single" w:sz="4" w:space="0" w:color="auto"/>
              <w:right w:val="single" w:sz="4" w:space="0" w:color="auto"/>
            </w:tcBorders>
          </w:tcPr>
          <w:p w:rsidR="00BC6314" w:rsidRPr="00FD5860" w:rsidRDefault="00BC6314" w:rsidP="000A00DE">
            <w:pPr>
              <w:rPr>
                <w:rFonts w:cs="Arial"/>
              </w:rPr>
            </w:pPr>
            <w:r w:rsidRPr="00FD5860">
              <w:rPr>
                <w:rFonts w:cs="Arial"/>
              </w:rPr>
              <w:t>errorCode</w:t>
            </w:r>
          </w:p>
        </w:tc>
        <w:tc>
          <w:tcPr>
            <w:tcW w:w="1134" w:type="dxa"/>
            <w:tcBorders>
              <w:top w:val="single" w:sz="4" w:space="0" w:color="auto"/>
              <w:left w:val="single" w:sz="4" w:space="0" w:color="auto"/>
              <w:bottom w:val="single" w:sz="4" w:space="0" w:color="auto"/>
              <w:right w:val="single" w:sz="4" w:space="0" w:color="auto"/>
            </w:tcBorders>
          </w:tcPr>
          <w:p w:rsidR="00BC6314" w:rsidRPr="00FD5860" w:rsidRDefault="00BC6314" w:rsidP="000A00DE">
            <w:pPr>
              <w:jc w:val="center"/>
              <w:rPr>
                <w:rFonts w:cs="Arial"/>
              </w:rPr>
            </w:pPr>
            <w:r w:rsidRPr="00FD5860">
              <w:rPr>
                <w:rFonts w:cs="Arial"/>
              </w:rPr>
              <w:t>N</w:t>
            </w:r>
          </w:p>
        </w:tc>
        <w:tc>
          <w:tcPr>
            <w:tcW w:w="5245" w:type="dxa"/>
            <w:tcBorders>
              <w:top w:val="single" w:sz="4" w:space="0" w:color="auto"/>
              <w:left w:val="single" w:sz="4" w:space="0" w:color="auto"/>
              <w:bottom w:val="single" w:sz="4" w:space="0" w:color="auto"/>
              <w:right w:val="single" w:sz="4" w:space="0" w:color="auto"/>
            </w:tcBorders>
          </w:tcPr>
          <w:p w:rsidR="00BC6314" w:rsidRPr="00FD5860" w:rsidRDefault="00BC6314" w:rsidP="000A00DE">
            <w:pPr>
              <w:rPr>
                <w:rFonts w:cs="Arial"/>
              </w:rPr>
            </w:pPr>
            <w:r w:rsidRPr="00FD5860">
              <w:rPr>
                <w:rFonts w:cs="Arial"/>
              </w:rPr>
              <w:t>This tag is mandatory only if responseStatus = “ERR”</w:t>
            </w:r>
          </w:p>
          <w:p w:rsidR="00BC6314" w:rsidRPr="00FD5860" w:rsidRDefault="00BC6314" w:rsidP="000A00DE">
            <w:pPr>
              <w:rPr>
                <w:rFonts w:cs="Arial"/>
              </w:rPr>
            </w:pPr>
            <w:r w:rsidRPr="00FD5860">
              <w:rPr>
                <w:rFonts w:cs="Arial"/>
              </w:rPr>
              <w:t>Standard Format will be followed which will be as follows</w:t>
            </w:r>
          </w:p>
          <w:p w:rsidR="00BC6314" w:rsidRPr="00FD5860" w:rsidRDefault="00BC6314" w:rsidP="000A00DE">
            <w:pPr>
              <w:rPr>
                <w:rFonts w:cs="Arial"/>
              </w:rPr>
            </w:pPr>
            <w:r w:rsidRPr="00FD5860">
              <w:rPr>
                <w:rFonts w:cs="Arial"/>
                <w:b/>
                <w:bCs/>
              </w:rPr>
              <w:t>Format: ERR</w:t>
            </w:r>
            <w:r w:rsidRPr="00FD5860">
              <w:rPr>
                <w:rFonts w:cs="Arial"/>
              </w:rPr>
              <w:t>MNN</w:t>
            </w:r>
          </w:p>
          <w:p w:rsidR="00BC6314" w:rsidRPr="00FD5860" w:rsidRDefault="00BC6314" w:rsidP="005F5B12">
            <w:pPr>
              <w:numPr>
                <w:ilvl w:val="0"/>
                <w:numId w:val="17"/>
              </w:numPr>
              <w:spacing w:line="276" w:lineRule="auto"/>
              <w:rPr>
                <w:rFonts w:cs="Arial"/>
                <w:lang w:val="en-IN"/>
              </w:rPr>
            </w:pPr>
            <w:r w:rsidRPr="00FD5860">
              <w:rPr>
                <w:rFonts w:cs="Arial"/>
              </w:rPr>
              <w:t>ERR – Prefix code stands for error</w:t>
            </w:r>
          </w:p>
          <w:p w:rsidR="00BC6314" w:rsidRPr="00FD5860" w:rsidRDefault="00BC6314" w:rsidP="005F5B12">
            <w:pPr>
              <w:numPr>
                <w:ilvl w:val="0"/>
                <w:numId w:val="17"/>
              </w:numPr>
              <w:spacing w:line="276" w:lineRule="auto"/>
              <w:rPr>
                <w:rFonts w:cs="Arial"/>
                <w:lang w:val="en-IN"/>
              </w:rPr>
            </w:pPr>
            <w:r w:rsidRPr="00FD5860">
              <w:rPr>
                <w:rFonts w:cs="Arial"/>
              </w:rPr>
              <w:t>M – Major error code. There are five major error code –</w:t>
            </w:r>
          </w:p>
          <w:p w:rsidR="00BC6314" w:rsidRPr="00FD5860" w:rsidRDefault="00BC6314" w:rsidP="005F5B12">
            <w:pPr>
              <w:numPr>
                <w:ilvl w:val="1"/>
                <w:numId w:val="17"/>
              </w:numPr>
              <w:spacing w:line="276" w:lineRule="auto"/>
              <w:rPr>
                <w:rFonts w:cs="Arial"/>
                <w:lang w:val="en-IN"/>
              </w:rPr>
            </w:pPr>
            <w:r w:rsidRPr="00FD5860">
              <w:rPr>
                <w:rFonts w:cs="Arial"/>
              </w:rPr>
              <w:t xml:space="preserve">1 – JSON Payload/ Information in JSON related </w:t>
            </w:r>
          </w:p>
          <w:p w:rsidR="00BC6314" w:rsidRPr="00FD5860" w:rsidRDefault="00BC6314" w:rsidP="005F5B12">
            <w:pPr>
              <w:numPr>
                <w:ilvl w:val="1"/>
                <w:numId w:val="17"/>
              </w:numPr>
              <w:spacing w:line="276" w:lineRule="auto"/>
              <w:rPr>
                <w:rFonts w:cs="Arial"/>
                <w:lang w:val="en-IN"/>
              </w:rPr>
            </w:pPr>
            <w:r w:rsidRPr="00FD5860">
              <w:rPr>
                <w:rFonts w:cs="Arial"/>
              </w:rPr>
              <w:t>2 – Data Validation related (Mandatory etc..)</w:t>
            </w:r>
          </w:p>
          <w:p w:rsidR="00BC6314" w:rsidRPr="00FD5860" w:rsidRDefault="00BC6314" w:rsidP="005F5B12">
            <w:pPr>
              <w:numPr>
                <w:ilvl w:val="1"/>
                <w:numId w:val="17"/>
              </w:numPr>
              <w:spacing w:line="276" w:lineRule="auto"/>
              <w:rPr>
                <w:rFonts w:cs="Arial"/>
                <w:lang w:val="en-IN"/>
              </w:rPr>
            </w:pPr>
            <w:r w:rsidRPr="00FD5860">
              <w:rPr>
                <w:rFonts w:cs="Arial"/>
              </w:rPr>
              <w:t>3 – Business Rule validation failed</w:t>
            </w:r>
          </w:p>
          <w:p w:rsidR="00BC6314" w:rsidRPr="00FD5860" w:rsidRDefault="00BC6314" w:rsidP="005F5B12">
            <w:pPr>
              <w:numPr>
                <w:ilvl w:val="1"/>
                <w:numId w:val="17"/>
              </w:numPr>
              <w:spacing w:line="276" w:lineRule="auto"/>
              <w:rPr>
                <w:rFonts w:cs="Arial"/>
                <w:lang w:val="en-IN"/>
              </w:rPr>
            </w:pPr>
            <w:r w:rsidRPr="00FD5860">
              <w:rPr>
                <w:rFonts w:cs="Arial"/>
              </w:rPr>
              <w:t>4 – FILE attachments related</w:t>
            </w:r>
          </w:p>
          <w:p w:rsidR="00BC6314" w:rsidRPr="00FD5860" w:rsidRDefault="00BC6314" w:rsidP="005F5B12">
            <w:pPr>
              <w:numPr>
                <w:ilvl w:val="1"/>
                <w:numId w:val="17"/>
              </w:numPr>
              <w:spacing w:line="276" w:lineRule="auto"/>
              <w:rPr>
                <w:rFonts w:cs="Arial"/>
                <w:lang w:val="en-IN"/>
              </w:rPr>
            </w:pPr>
            <w:r w:rsidRPr="00FD5860">
              <w:rPr>
                <w:rFonts w:cs="Arial"/>
              </w:rPr>
              <w:t xml:space="preserve">5 – Other unrecoverable exception </w:t>
            </w:r>
          </w:p>
          <w:p w:rsidR="00BC6314" w:rsidRPr="00FD5860" w:rsidRDefault="00BC6314" w:rsidP="005F5B12">
            <w:pPr>
              <w:numPr>
                <w:ilvl w:val="0"/>
                <w:numId w:val="17"/>
              </w:numPr>
              <w:spacing w:line="276" w:lineRule="auto"/>
              <w:rPr>
                <w:rFonts w:cs="Arial"/>
                <w:lang w:val="en-IN"/>
              </w:rPr>
            </w:pPr>
            <w:r w:rsidRPr="00FD5860">
              <w:rPr>
                <w:rFonts w:cs="Arial"/>
              </w:rPr>
              <w:t xml:space="preserve">NN – Minor error code. There will be various possible value for minor code returned. </w:t>
            </w:r>
          </w:p>
          <w:p w:rsidR="00BC6314" w:rsidRPr="00FD5860" w:rsidRDefault="00BC6314" w:rsidP="005F5B12">
            <w:pPr>
              <w:numPr>
                <w:ilvl w:val="0"/>
                <w:numId w:val="17"/>
              </w:numPr>
              <w:spacing w:line="276" w:lineRule="auto"/>
              <w:rPr>
                <w:rFonts w:cs="Arial"/>
                <w:lang w:val="en-IN"/>
              </w:rPr>
            </w:pPr>
            <w:r w:rsidRPr="00FD5860">
              <w:rPr>
                <w:rFonts w:cs="Arial"/>
              </w:rPr>
              <w:t>Example of error code: ERR101, ERR204</w:t>
            </w:r>
          </w:p>
        </w:tc>
        <w:tc>
          <w:tcPr>
            <w:tcW w:w="1408" w:type="dxa"/>
            <w:tcBorders>
              <w:top w:val="single" w:sz="4" w:space="0" w:color="auto"/>
              <w:left w:val="single" w:sz="4" w:space="0" w:color="auto"/>
              <w:bottom w:val="single" w:sz="4" w:space="0" w:color="auto"/>
              <w:right w:val="single" w:sz="4" w:space="0" w:color="auto"/>
            </w:tcBorders>
          </w:tcPr>
          <w:p w:rsidR="00BC6314" w:rsidRPr="00FD5860" w:rsidRDefault="00BC6314" w:rsidP="000A00DE">
            <w:pPr>
              <w:rPr>
                <w:rFonts w:cs="Arial"/>
              </w:rPr>
            </w:pPr>
          </w:p>
        </w:tc>
      </w:tr>
      <w:tr w:rsidR="00BC6314" w:rsidRPr="00FD5860" w:rsidTr="00BC6314">
        <w:trPr>
          <w:trHeight w:val="377"/>
          <w:tblHeader/>
        </w:trPr>
        <w:tc>
          <w:tcPr>
            <w:tcW w:w="1573" w:type="dxa"/>
            <w:tcBorders>
              <w:top w:val="single" w:sz="4" w:space="0" w:color="auto"/>
              <w:left w:val="single" w:sz="4" w:space="0" w:color="auto"/>
              <w:bottom w:val="single" w:sz="4" w:space="0" w:color="auto"/>
              <w:right w:val="single" w:sz="4" w:space="0" w:color="auto"/>
            </w:tcBorders>
          </w:tcPr>
          <w:p w:rsidR="00BC6314" w:rsidRPr="00FD5860" w:rsidRDefault="00BC6314" w:rsidP="000A00DE">
            <w:pPr>
              <w:rPr>
                <w:rFonts w:cs="Arial"/>
              </w:rPr>
            </w:pPr>
            <w:r w:rsidRPr="00FD5860">
              <w:rPr>
                <w:rFonts w:cs="Arial"/>
              </w:rPr>
              <w:t>errorMessage</w:t>
            </w:r>
          </w:p>
        </w:tc>
        <w:tc>
          <w:tcPr>
            <w:tcW w:w="1134" w:type="dxa"/>
            <w:tcBorders>
              <w:top w:val="single" w:sz="4" w:space="0" w:color="auto"/>
              <w:left w:val="single" w:sz="4" w:space="0" w:color="auto"/>
              <w:bottom w:val="single" w:sz="4" w:space="0" w:color="auto"/>
              <w:right w:val="single" w:sz="4" w:space="0" w:color="auto"/>
            </w:tcBorders>
          </w:tcPr>
          <w:p w:rsidR="00BC6314" w:rsidRPr="00FD5860" w:rsidRDefault="00BC6314" w:rsidP="000A00DE">
            <w:pPr>
              <w:jc w:val="center"/>
              <w:rPr>
                <w:rFonts w:cs="Arial"/>
              </w:rPr>
            </w:pPr>
            <w:r w:rsidRPr="00FD5860">
              <w:rPr>
                <w:rFonts w:cs="Arial"/>
              </w:rPr>
              <w:t>N</w:t>
            </w:r>
          </w:p>
        </w:tc>
        <w:tc>
          <w:tcPr>
            <w:tcW w:w="5245" w:type="dxa"/>
            <w:tcBorders>
              <w:top w:val="single" w:sz="4" w:space="0" w:color="auto"/>
              <w:left w:val="single" w:sz="4" w:space="0" w:color="auto"/>
              <w:bottom w:val="single" w:sz="4" w:space="0" w:color="auto"/>
              <w:right w:val="single" w:sz="4" w:space="0" w:color="auto"/>
            </w:tcBorders>
          </w:tcPr>
          <w:p w:rsidR="00BC6314" w:rsidRPr="00FD5860" w:rsidRDefault="00BC6314" w:rsidP="000A00DE">
            <w:pPr>
              <w:rPr>
                <w:rFonts w:cs="Arial"/>
              </w:rPr>
            </w:pPr>
            <w:r w:rsidRPr="00FD5860">
              <w:rPr>
                <w:rFonts w:cs="Arial"/>
              </w:rPr>
              <w:t>This tag is mandatory only if responseStatus = “ERR”</w:t>
            </w:r>
          </w:p>
          <w:p w:rsidR="00BC6314" w:rsidRPr="00FD5860" w:rsidRDefault="00BC6314" w:rsidP="000A00DE">
            <w:pPr>
              <w:rPr>
                <w:rFonts w:cs="Arial"/>
              </w:rPr>
            </w:pPr>
            <w:r w:rsidRPr="00FD5860">
              <w:rPr>
                <w:rFonts w:cs="Arial"/>
              </w:rPr>
              <w:t>Brief description of the error that caused the rest service call failure</w:t>
            </w:r>
          </w:p>
        </w:tc>
        <w:tc>
          <w:tcPr>
            <w:tcW w:w="1408" w:type="dxa"/>
            <w:tcBorders>
              <w:top w:val="single" w:sz="4" w:space="0" w:color="auto"/>
              <w:left w:val="single" w:sz="4" w:space="0" w:color="auto"/>
              <w:bottom w:val="single" w:sz="4" w:space="0" w:color="auto"/>
              <w:right w:val="single" w:sz="4" w:space="0" w:color="auto"/>
            </w:tcBorders>
          </w:tcPr>
          <w:p w:rsidR="00BC6314" w:rsidRPr="00FD5860" w:rsidRDefault="00BC6314" w:rsidP="000A00DE">
            <w:pPr>
              <w:rPr>
                <w:rFonts w:cs="Arial"/>
              </w:rPr>
            </w:pPr>
          </w:p>
        </w:tc>
      </w:tr>
    </w:tbl>
    <w:p w:rsidR="00BC6314" w:rsidRPr="00FD5860" w:rsidRDefault="00BC6314" w:rsidP="00BC6314">
      <w:pPr>
        <w:pStyle w:val="BodyText"/>
        <w:spacing w:after="0"/>
        <w:ind w:left="630"/>
        <w:rPr>
          <w:rFonts w:cs="Arial"/>
          <w:b/>
        </w:rPr>
      </w:pPr>
    </w:p>
    <w:p w:rsidR="00BC6314" w:rsidRPr="00FD5860" w:rsidRDefault="00BC6314" w:rsidP="00BC6314">
      <w:pPr>
        <w:pStyle w:val="BodyText"/>
        <w:spacing w:after="0"/>
        <w:ind w:left="630"/>
        <w:rPr>
          <w:rFonts w:cs="Arial"/>
          <w:b/>
        </w:rPr>
      </w:pPr>
      <w:r w:rsidRPr="00FD5860">
        <w:rPr>
          <w:rFonts w:cs="Arial"/>
          <w:b/>
        </w:rPr>
        <w:t>Sample response with error information:</w:t>
      </w:r>
    </w:p>
    <w:p w:rsidR="00BC6314" w:rsidRPr="00FD5860" w:rsidRDefault="00BC6314" w:rsidP="00BC6314">
      <w:pPr>
        <w:pStyle w:val="BodyText"/>
        <w:spacing w:after="0"/>
        <w:ind w:left="630"/>
        <w:rPr>
          <w:rFonts w:cs="Arial"/>
        </w:rPr>
      </w:pPr>
      <w:r w:rsidRPr="00FD5860">
        <w:rPr>
          <w:rFonts w:cs="Arial"/>
        </w:rPr>
        <w:br/>
        <w:t>{</w:t>
      </w:r>
    </w:p>
    <w:p w:rsidR="00BC6314" w:rsidRPr="00FD5860" w:rsidRDefault="00BC6314" w:rsidP="00BC6314">
      <w:pPr>
        <w:pStyle w:val="BodyText"/>
        <w:spacing w:after="0"/>
        <w:ind w:left="630"/>
        <w:rPr>
          <w:rFonts w:cs="Arial"/>
        </w:rPr>
      </w:pPr>
      <w:r w:rsidRPr="00FD5860">
        <w:rPr>
          <w:rFonts w:cs="Arial"/>
        </w:rPr>
        <w:t xml:space="preserve">    "transaction": {</w:t>
      </w:r>
    </w:p>
    <w:p w:rsidR="00BC6314" w:rsidRPr="00FD5860" w:rsidRDefault="00BC6314" w:rsidP="00BC6314">
      <w:pPr>
        <w:pStyle w:val="BodyText"/>
        <w:spacing w:after="0"/>
        <w:ind w:left="630"/>
        <w:rPr>
          <w:rFonts w:cs="Arial"/>
        </w:rPr>
      </w:pPr>
      <w:r w:rsidRPr="00FD5860">
        <w:rPr>
          <w:rFonts w:cs="Arial"/>
        </w:rPr>
        <w:t xml:space="preserve">        "header": {</w:t>
      </w:r>
    </w:p>
    <w:p w:rsidR="00BC6314" w:rsidRPr="00FD5860" w:rsidRDefault="00BC6314" w:rsidP="00BC6314">
      <w:pPr>
        <w:pStyle w:val="BodyText"/>
        <w:spacing w:after="0"/>
        <w:ind w:left="630"/>
        <w:rPr>
          <w:rFonts w:cs="Arial"/>
        </w:rPr>
      </w:pPr>
      <w:r w:rsidRPr="00FD5860">
        <w:rPr>
          <w:rFonts w:cs="Arial"/>
        </w:rPr>
        <w:t xml:space="preserve">            "tenantCode": "DC.HKG.SALES.VNM",</w:t>
      </w:r>
    </w:p>
    <w:p w:rsidR="00BC6314" w:rsidRPr="00FD5860" w:rsidRDefault="00BC6314" w:rsidP="00BC6314">
      <w:pPr>
        <w:pStyle w:val="BodyText"/>
        <w:spacing w:after="0"/>
        <w:ind w:left="630"/>
        <w:rPr>
          <w:rFonts w:cs="Arial"/>
        </w:rPr>
      </w:pPr>
      <w:r w:rsidRPr="00FD5860">
        <w:rPr>
          <w:rFonts w:cs="Arial"/>
        </w:rPr>
        <w:t xml:space="preserve">            "locale": "en_US",</w:t>
      </w:r>
    </w:p>
    <w:p w:rsidR="00BC6314" w:rsidRPr="00FD5860" w:rsidRDefault="00BC6314" w:rsidP="00BC6314">
      <w:pPr>
        <w:pStyle w:val="BodyText"/>
        <w:spacing w:after="0"/>
        <w:ind w:left="630"/>
        <w:rPr>
          <w:rFonts w:cs="Arial"/>
        </w:rPr>
      </w:pPr>
      <w:r w:rsidRPr="00FD5860">
        <w:rPr>
          <w:rFonts w:cs="Arial"/>
        </w:rPr>
        <w:t xml:space="preserve">            "guid": "HEX0000000001111",</w:t>
      </w:r>
    </w:p>
    <w:p w:rsidR="00BC6314" w:rsidRPr="00FD5860" w:rsidRDefault="00BC6314" w:rsidP="00BC6314">
      <w:pPr>
        <w:pStyle w:val="BodyText"/>
        <w:spacing w:after="0"/>
        <w:ind w:left="630"/>
        <w:rPr>
          <w:rFonts w:cs="Arial"/>
        </w:rPr>
      </w:pPr>
      <w:r w:rsidRPr="00FD5860">
        <w:rPr>
          <w:rFonts w:cs="Arial"/>
        </w:rPr>
        <w:t xml:space="preserve">            "sourceType": "mobile",</w:t>
      </w:r>
    </w:p>
    <w:p w:rsidR="00BC6314" w:rsidRPr="00FD5860" w:rsidRDefault="00BC6314" w:rsidP="00BC6314">
      <w:pPr>
        <w:pStyle w:val="BodyText"/>
        <w:spacing w:after="0"/>
        <w:ind w:left="630"/>
        <w:rPr>
          <w:rFonts w:cs="Arial"/>
        </w:rPr>
      </w:pPr>
      <w:r w:rsidRPr="00FD5860">
        <w:rPr>
          <w:rFonts w:cs="Arial"/>
        </w:rPr>
        <w:t xml:space="preserve">            "responseStatus": "ERR"</w:t>
      </w:r>
    </w:p>
    <w:p w:rsidR="00BC6314" w:rsidRPr="00FD5860" w:rsidRDefault="00BC6314" w:rsidP="00BC6314">
      <w:pPr>
        <w:pStyle w:val="BodyText"/>
        <w:spacing w:after="0"/>
        <w:ind w:left="630"/>
        <w:rPr>
          <w:rFonts w:cs="Arial"/>
        </w:rPr>
      </w:pPr>
      <w:r w:rsidRPr="00FD5860">
        <w:rPr>
          <w:rFonts w:cs="Arial"/>
        </w:rPr>
        <w:lastRenderedPageBreak/>
        <w:t xml:space="preserve">        },</w:t>
      </w:r>
    </w:p>
    <w:p w:rsidR="00BC6314" w:rsidRPr="00FD5860" w:rsidRDefault="00BC6314" w:rsidP="00BC6314">
      <w:pPr>
        <w:pStyle w:val="BodyText"/>
        <w:spacing w:after="0"/>
        <w:ind w:left="630"/>
        <w:rPr>
          <w:rFonts w:cs="Arial"/>
        </w:rPr>
      </w:pPr>
      <w:r w:rsidRPr="00FD5860">
        <w:rPr>
          <w:rFonts w:cs="Arial"/>
        </w:rPr>
        <w:t xml:space="preserve">        "type": "authenticate",</w:t>
      </w:r>
    </w:p>
    <w:p w:rsidR="00BC6314" w:rsidRPr="00FD5860" w:rsidRDefault="00BC6314" w:rsidP="00BC6314">
      <w:pPr>
        <w:pStyle w:val="BodyText"/>
        <w:spacing w:after="0"/>
        <w:ind w:left="630"/>
        <w:rPr>
          <w:rFonts w:cs="Arial"/>
        </w:rPr>
      </w:pPr>
      <w:r w:rsidRPr="00FD5860">
        <w:rPr>
          <w:rFonts w:cs="Arial"/>
        </w:rPr>
        <w:t xml:space="preserve">        "parameters": {</w:t>
      </w:r>
    </w:p>
    <w:p w:rsidR="00BC6314" w:rsidRPr="00FD5860" w:rsidRDefault="00BC6314" w:rsidP="00BC6314">
      <w:pPr>
        <w:pStyle w:val="BodyText"/>
        <w:spacing w:after="0"/>
        <w:ind w:left="630"/>
        <w:rPr>
          <w:rFonts w:cs="Arial"/>
        </w:rPr>
      </w:pPr>
      <w:r w:rsidRPr="00FD5860">
        <w:rPr>
          <w:rFonts w:cs="Arial"/>
        </w:rPr>
        <w:t xml:space="preserve">            "errorCode": "ERR101",</w:t>
      </w:r>
    </w:p>
    <w:p w:rsidR="00BC6314" w:rsidRPr="00FD5860" w:rsidRDefault="00BC6314" w:rsidP="00BC6314">
      <w:pPr>
        <w:pStyle w:val="BodyText"/>
        <w:spacing w:after="0"/>
        <w:ind w:left="630"/>
        <w:rPr>
          <w:rFonts w:cs="Arial"/>
        </w:rPr>
      </w:pPr>
      <w:r w:rsidRPr="00FD5860">
        <w:rPr>
          <w:rFonts w:cs="Arial"/>
        </w:rPr>
        <w:t xml:space="preserve">            "errorMessage ": " Invalid JSON request - JSON Structure mismatch found</w:t>
      </w:r>
      <w:r w:rsidRPr="00FD5860" w:rsidDel="007B0F4D">
        <w:rPr>
          <w:rFonts w:cs="Arial"/>
        </w:rPr>
        <w:t xml:space="preserve"> </w:t>
      </w:r>
      <w:r w:rsidRPr="00FD5860">
        <w:rPr>
          <w:rFonts w:cs="Arial"/>
        </w:rPr>
        <w:t>"</w:t>
      </w:r>
    </w:p>
    <w:p w:rsidR="00BC6314" w:rsidRPr="00FD5860" w:rsidRDefault="00BC6314" w:rsidP="00BC6314">
      <w:pPr>
        <w:pStyle w:val="BodyText"/>
        <w:spacing w:after="0"/>
        <w:ind w:left="630"/>
        <w:rPr>
          <w:rFonts w:cs="Arial"/>
        </w:rPr>
      </w:pPr>
      <w:r w:rsidRPr="00FD5860">
        <w:rPr>
          <w:rFonts w:cs="Arial"/>
        </w:rPr>
        <w:t xml:space="preserve">        }</w:t>
      </w:r>
    </w:p>
    <w:p w:rsidR="00BC6314" w:rsidRPr="00FD5860" w:rsidRDefault="00BC6314" w:rsidP="00BC6314">
      <w:pPr>
        <w:pStyle w:val="BodyText"/>
        <w:spacing w:after="0"/>
        <w:ind w:left="630"/>
        <w:rPr>
          <w:rFonts w:cs="Arial"/>
        </w:rPr>
      </w:pPr>
      <w:r w:rsidRPr="00FD5860">
        <w:rPr>
          <w:rFonts w:cs="Arial"/>
        </w:rPr>
        <w:t xml:space="preserve">    }</w:t>
      </w:r>
    </w:p>
    <w:p w:rsidR="00BC6314" w:rsidRPr="00FD5860" w:rsidRDefault="00BC6314" w:rsidP="00BC6314">
      <w:pPr>
        <w:pStyle w:val="BodyText"/>
        <w:spacing w:after="0"/>
        <w:ind w:left="630"/>
        <w:rPr>
          <w:rFonts w:cs="Arial"/>
        </w:rPr>
      </w:pPr>
      <w:r w:rsidRPr="00FD5860">
        <w:rPr>
          <w:rFonts w:cs="Arial"/>
        </w:rPr>
        <w:t>}</w:t>
      </w:r>
    </w:p>
    <w:p w:rsidR="00BC6314" w:rsidRPr="00FD5860" w:rsidRDefault="00BC6314" w:rsidP="00BC6314">
      <w:pPr>
        <w:pStyle w:val="BodyText"/>
        <w:spacing w:after="0"/>
        <w:ind w:left="630"/>
        <w:rPr>
          <w:rFonts w:cs="Arial"/>
          <w:b/>
        </w:rPr>
      </w:pPr>
    </w:p>
    <w:p w:rsidR="00BC6314" w:rsidRDefault="00BC6314" w:rsidP="00BC6314">
      <w:pPr>
        <w:pStyle w:val="BodyText"/>
        <w:ind w:left="1440"/>
      </w:pPr>
    </w:p>
    <w:p w:rsidR="00E768D4" w:rsidRDefault="00E768D4" w:rsidP="00602F81">
      <w:pPr>
        <w:pStyle w:val="Heading1"/>
      </w:pPr>
      <w:bookmarkStart w:id="30" w:name="_Toc411530338"/>
      <w:r>
        <w:t>Processes</w:t>
      </w:r>
      <w:bookmarkEnd w:id="30"/>
    </w:p>
    <w:p w:rsidR="00693F39" w:rsidRDefault="00693F39" w:rsidP="00693F39">
      <w:pPr>
        <w:pStyle w:val="Heading2"/>
      </w:pPr>
      <w:bookmarkStart w:id="31" w:name="_Toc411530339"/>
      <w:r>
        <w:t>Global Components</w:t>
      </w:r>
      <w:bookmarkEnd w:id="31"/>
    </w:p>
    <w:p w:rsidR="00693F39" w:rsidRDefault="00693F39" w:rsidP="00693F39">
      <w:pPr>
        <w:pStyle w:val="Heading3"/>
      </w:pPr>
      <w:bookmarkStart w:id="32" w:name="_Toc411530340"/>
      <w:r>
        <w:t>File Transfer</w:t>
      </w:r>
      <w:bookmarkEnd w:id="32"/>
    </w:p>
    <w:p w:rsidR="00693F39" w:rsidRDefault="00693F39" w:rsidP="00651BDF">
      <w:pPr>
        <w:pStyle w:val="BodyText"/>
        <w:ind w:left="2160"/>
      </w:pPr>
    </w:p>
    <w:p w:rsidR="003A14DF" w:rsidRDefault="003A14DF" w:rsidP="005F5B12">
      <w:pPr>
        <w:pStyle w:val="BodyText"/>
        <w:numPr>
          <w:ilvl w:val="0"/>
          <w:numId w:val="12"/>
        </w:numPr>
        <w:ind w:left="1440"/>
      </w:pPr>
      <w:r>
        <w:t>The files which are downloaded from the server will be stored in the mobile app sandbox.</w:t>
      </w:r>
    </w:p>
    <w:p w:rsidR="003A14DF" w:rsidRDefault="003A14DF" w:rsidP="005F5B12">
      <w:pPr>
        <w:pStyle w:val="BodyText"/>
        <w:numPr>
          <w:ilvl w:val="0"/>
          <w:numId w:val="12"/>
        </w:numPr>
        <w:ind w:left="1440"/>
      </w:pPr>
      <w:r>
        <w:t>To transfer any type of file from server to mobile app, FileTransfer cordova plugin will be used.</w:t>
      </w:r>
    </w:p>
    <w:p w:rsidR="003A14DF" w:rsidRDefault="003A14DF" w:rsidP="005F5B12">
      <w:pPr>
        <w:pStyle w:val="BodyText"/>
        <w:numPr>
          <w:ilvl w:val="0"/>
          <w:numId w:val="12"/>
        </w:numPr>
        <w:ind w:left="1440"/>
      </w:pPr>
      <w:r>
        <w:t>FileTransfer API helps to download one particular file at a time.</w:t>
      </w:r>
    </w:p>
    <w:p w:rsidR="00B84427" w:rsidRPr="00B84427" w:rsidRDefault="00B84427" w:rsidP="005F5B12">
      <w:pPr>
        <w:pStyle w:val="BodyText"/>
        <w:numPr>
          <w:ilvl w:val="0"/>
          <w:numId w:val="12"/>
        </w:numPr>
        <w:ind w:left="1440"/>
      </w:pPr>
      <w:r>
        <w:rPr>
          <w:rFonts w:cs="Calibri"/>
        </w:rPr>
        <w:t xml:space="preserve">We can create a webservice with the url </w:t>
      </w:r>
      <w:hyperlink w:history="1">
        <w:r w:rsidRPr="000701B4">
          <w:rPr>
            <w:rStyle w:val="Hyperlink"/>
            <w:rFonts w:cs="Calibri"/>
          </w:rPr>
          <w:t>https://int.sales.</w:t>
        </w:r>
        <w:r w:rsidR="0057579A">
          <w:rPr>
            <w:rStyle w:val="Hyperlink"/>
            <w:rFonts w:cs="Calibri"/>
          </w:rPr>
          <w:t>MetLife</w:t>
        </w:r>
        <w:r w:rsidRPr="000701B4">
          <w:rPr>
            <w:rStyle w:val="Hyperlink"/>
            <w:rFonts w:cs="Calibri"/>
          </w:rPr>
          <w:t>.com.&lt;tenantname&gt;/gsp/rest/common/downloadfile</w:t>
        </w:r>
      </w:hyperlink>
      <w:r>
        <w:rPr>
          <w:rFonts w:cs="Calibri"/>
        </w:rPr>
        <w:t xml:space="preserve"> and with the  below major parameters:</w:t>
      </w:r>
    </w:p>
    <w:p w:rsidR="00B84427" w:rsidRDefault="00B84427" w:rsidP="00B84427">
      <w:pPr>
        <w:pStyle w:val="BodyText"/>
        <w:ind w:left="1440"/>
        <w:rPr>
          <w:rFonts w:cs="Calibri"/>
        </w:rPr>
      </w:pPr>
      <w:r>
        <w:rPr>
          <w:rFonts w:cs="Calibri"/>
        </w:rPr>
        <w:t>filesource</w:t>
      </w:r>
    </w:p>
    <w:p w:rsidR="00B84427" w:rsidRPr="00B84427" w:rsidRDefault="00B84427" w:rsidP="00B84427">
      <w:pPr>
        <w:pStyle w:val="BodyText"/>
        <w:ind w:left="1440"/>
      </w:pPr>
      <w:r>
        <w:t>filedestination</w:t>
      </w:r>
    </w:p>
    <w:p w:rsidR="003A14DF" w:rsidRDefault="00B84427" w:rsidP="005F5B12">
      <w:pPr>
        <w:pStyle w:val="BodyText"/>
        <w:numPr>
          <w:ilvl w:val="0"/>
          <w:numId w:val="12"/>
        </w:numPr>
        <w:ind w:left="1440"/>
      </w:pPr>
      <w:r>
        <w:t xml:space="preserve"> </w:t>
      </w:r>
      <w:r w:rsidR="003A14DF">
        <w:t xml:space="preserve">To download the files securely from the server, </w:t>
      </w:r>
      <w:r w:rsidR="00BC6314">
        <w:t>authentication</w:t>
      </w:r>
      <w:r w:rsidR="003A14DF">
        <w:t xml:space="preserve"> token</w:t>
      </w:r>
      <w:r w:rsidR="00BC6314">
        <w:t>, guid, device id etc will be passed in the request header like other webservice calls.</w:t>
      </w:r>
    </w:p>
    <w:p w:rsidR="00AB0911" w:rsidRDefault="00152B63" w:rsidP="005F5B12">
      <w:pPr>
        <w:pStyle w:val="BodyText"/>
        <w:numPr>
          <w:ilvl w:val="0"/>
          <w:numId w:val="12"/>
        </w:numPr>
        <w:ind w:left="1440"/>
      </w:pPr>
      <w:r>
        <w:t>Source and Destination needs to passed as parameters for the FileTransfer API.</w:t>
      </w:r>
    </w:p>
    <w:p w:rsidR="00152B63" w:rsidRDefault="00152B63" w:rsidP="005F5B12">
      <w:pPr>
        <w:pStyle w:val="BodyText"/>
        <w:numPr>
          <w:ilvl w:val="0"/>
          <w:numId w:val="12"/>
        </w:numPr>
        <w:ind w:left="1440"/>
      </w:pPr>
      <w:r>
        <w:t>FileTransfer API gives the way to s</w:t>
      </w:r>
      <w:r w:rsidR="000D12C8">
        <w:t xml:space="preserve">how the progress bar during each file </w:t>
      </w:r>
      <w:r>
        <w:t>download.</w:t>
      </w:r>
      <w:r w:rsidR="000A00DE">
        <w:t xml:space="preserve"> </w:t>
      </w:r>
    </w:p>
    <w:p w:rsidR="000A00DE" w:rsidRPr="000A00DE" w:rsidRDefault="000A00DE" w:rsidP="005F5B12">
      <w:pPr>
        <w:pStyle w:val="BodyText"/>
        <w:numPr>
          <w:ilvl w:val="0"/>
          <w:numId w:val="12"/>
        </w:numPr>
        <w:ind w:left="1440"/>
      </w:pPr>
      <w:r w:rsidRPr="000A00DE">
        <w:t>Onprogress</w:t>
      </w:r>
      <w:r>
        <w:t xml:space="preserve"> property will be c</w:t>
      </w:r>
      <w:r w:rsidRPr="000A00DE">
        <w:t>alled with a ProgressEvent whenever a new chunk of data is transferred.</w:t>
      </w:r>
    </w:p>
    <w:p w:rsidR="000A00DE" w:rsidRPr="000A00DE" w:rsidRDefault="000A00DE" w:rsidP="000A00DE">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nsolas"/>
          <w:color w:val="333333"/>
          <w:sz w:val="16"/>
        </w:rPr>
      </w:pPr>
      <w:r w:rsidRPr="000A00DE">
        <w:rPr>
          <w:rFonts w:ascii="Consolas" w:hAnsi="Consolas" w:cs="Consolas"/>
          <w:color w:val="333333"/>
          <w:sz w:val="16"/>
        </w:rPr>
        <w:t>var ft = new FileTransfer();</w:t>
      </w:r>
    </w:p>
    <w:p w:rsidR="000A00DE" w:rsidRPr="000A00DE" w:rsidRDefault="000A00DE" w:rsidP="000A00DE">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nsolas"/>
          <w:color w:val="333333"/>
          <w:sz w:val="16"/>
        </w:rPr>
      </w:pPr>
      <w:r w:rsidRPr="000A00DE">
        <w:rPr>
          <w:rFonts w:ascii="Consolas" w:hAnsi="Consolas" w:cs="Consolas"/>
          <w:color w:val="333333"/>
          <w:sz w:val="16"/>
        </w:rPr>
        <w:t>ft.onprogress = function(progressEvent) {</w:t>
      </w:r>
    </w:p>
    <w:p w:rsidR="000A00DE" w:rsidRPr="000A00DE" w:rsidRDefault="000A00DE" w:rsidP="000A00DE">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nsolas"/>
          <w:color w:val="333333"/>
          <w:sz w:val="16"/>
        </w:rPr>
      </w:pPr>
      <w:r w:rsidRPr="000A00DE">
        <w:rPr>
          <w:rFonts w:ascii="Consolas" w:hAnsi="Consolas" w:cs="Consolas"/>
          <w:color w:val="333333"/>
          <w:sz w:val="16"/>
        </w:rPr>
        <w:t xml:space="preserve">    if (progressEvent.lengthComputable) {</w:t>
      </w:r>
    </w:p>
    <w:p w:rsidR="000A00DE" w:rsidRPr="000A00DE" w:rsidRDefault="000A00DE" w:rsidP="000A00DE">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nsolas"/>
          <w:color w:val="333333"/>
          <w:sz w:val="16"/>
        </w:rPr>
      </w:pPr>
      <w:r w:rsidRPr="000A00DE">
        <w:rPr>
          <w:rFonts w:ascii="Consolas" w:hAnsi="Consolas" w:cs="Consolas"/>
          <w:color w:val="333333"/>
          <w:sz w:val="16"/>
        </w:rPr>
        <w:t xml:space="preserve">      loadingStatus.setPercentage(progressEvent.loaded / progressEvent.total);</w:t>
      </w:r>
    </w:p>
    <w:p w:rsidR="000A00DE" w:rsidRPr="000A00DE" w:rsidRDefault="000A00DE" w:rsidP="000A00DE">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nsolas"/>
          <w:color w:val="333333"/>
          <w:sz w:val="16"/>
        </w:rPr>
      </w:pPr>
      <w:r w:rsidRPr="000A00DE">
        <w:rPr>
          <w:rFonts w:ascii="Consolas" w:hAnsi="Consolas" w:cs="Consolas"/>
          <w:color w:val="333333"/>
          <w:sz w:val="16"/>
        </w:rPr>
        <w:t xml:space="preserve">    } else {</w:t>
      </w:r>
    </w:p>
    <w:p w:rsidR="000A00DE" w:rsidRPr="000A00DE" w:rsidRDefault="000A00DE" w:rsidP="000A00DE">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nsolas"/>
          <w:color w:val="333333"/>
          <w:sz w:val="16"/>
        </w:rPr>
      </w:pPr>
      <w:r w:rsidRPr="000A00DE">
        <w:rPr>
          <w:rFonts w:ascii="Consolas" w:hAnsi="Consolas" w:cs="Consolas"/>
          <w:color w:val="333333"/>
          <w:sz w:val="16"/>
        </w:rPr>
        <w:t xml:space="preserve">      loadingStatus.increment();</w:t>
      </w:r>
    </w:p>
    <w:p w:rsidR="000A00DE" w:rsidRPr="000A00DE" w:rsidRDefault="000A00DE" w:rsidP="000A00DE">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nsolas"/>
          <w:color w:val="333333"/>
          <w:sz w:val="16"/>
        </w:rPr>
      </w:pPr>
      <w:r w:rsidRPr="000A00DE">
        <w:rPr>
          <w:rFonts w:ascii="Consolas" w:hAnsi="Consolas" w:cs="Consolas"/>
          <w:color w:val="333333"/>
          <w:sz w:val="16"/>
        </w:rPr>
        <w:t xml:space="preserve">    }</w:t>
      </w:r>
    </w:p>
    <w:p w:rsidR="000A00DE" w:rsidRPr="000A00DE" w:rsidRDefault="000A00DE" w:rsidP="000A00DE">
      <w:pPr>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nsolas"/>
          <w:color w:val="333333"/>
          <w:sz w:val="16"/>
          <w:szCs w:val="16"/>
        </w:rPr>
      </w:pPr>
      <w:r w:rsidRPr="000A00DE">
        <w:rPr>
          <w:rFonts w:ascii="Consolas" w:hAnsi="Consolas" w:cs="Consolas"/>
          <w:color w:val="333333"/>
          <w:sz w:val="16"/>
        </w:rPr>
        <w:t>};</w:t>
      </w:r>
    </w:p>
    <w:p w:rsidR="000A00DE" w:rsidRDefault="000A00DE" w:rsidP="000A00DE">
      <w:pPr>
        <w:pStyle w:val="BodyText"/>
        <w:ind w:left="1440"/>
      </w:pPr>
    </w:p>
    <w:p w:rsidR="00152B63" w:rsidRDefault="00152B63" w:rsidP="005F5B12">
      <w:pPr>
        <w:pStyle w:val="BodyText"/>
        <w:numPr>
          <w:ilvl w:val="0"/>
          <w:numId w:val="12"/>
        </w:numPr>
        <w:ind w:left="1440"/>
      </w:pPr>
      <w:r>
        <w:t>Sample code</w:t>
      </w:r>
      <w:r w:rsidR="000D12C8">
        <w:t xml:space="preserve"> for FileTransfer</w:t>
      </w:r>
      <w:r>
        <w:t>:</w:t>
      </w:r>
    </w:p>
    <w:p w:rsidR="00152B63" w:rsidRPr="00152B63" w:rsidRDefault="00152B63" w:rsidP="00152B63">
      <w:pPr>
        <w:pStyle w:val="xmsonormal"/>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1440"/>
        <w:rPr>
          <w:rFonts w:ascii="Arial" w:hAnsi="Arial" w:cs="Arial"/>
          <w:color w:val="212121"/>
          <w:sz w:val="16"/>
          <w:szCs w:val="16"/>
        </w:rPr>
      </w:pPr>
      <w:r w:rsidRPr="00152B63">
        <w:rPr>
          <w:rFonts w:ascii="Arial" w:hAnsi="Arial" w:cs="Arial"/>
          <w:b/>
          <w:bCs/>
          <w:color w:val="7F0055"/>
          <w:sz w:val="16"/>
          <w:szCs w:val="16"/>
        </w:rPr>
        <w:t>var</w:t>
      </w:r>
      <w:r w:rsidRPr="00152B63">
        <w:rPr>
          <w:rStyle w:val="apple-converted-space"/>
          <w:rFonts w:ascii="Arial" w:hAnsi="Arial" w:cs="Arial"/>
          <w:color w:val="000000"/>
          <w:sz w:val="16"/>
          <w:szCs w:val="16"/>
        </w:rPr>
        <w:t> </w:t>
      </w:r>
      <w:r w:rsidRPr="00152B63">
        <w:rPr>
          <w:rFonts w:ascii="Arial" w:hAnsi="Arial" w:cs="Arial"/>
          <w:color w:val="000000"/>
          <w:sz w:val="16"/>
          <w:szCs w:val="16"/>
        </w:rPr>
        <w:t>app = {</w:t>
      </w:r>
    </w:p>
    <w:p w:rsidR="00152B63" w:rsidRPr="00152B63" w:rsidRDefault="00152B63" w:rsidP="00152B63">
      <w:pPr>
        <w:pStyle w:val="xmsonormal"/>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1440"/>
        <w:rPr>
          <w:rFonts w:ascii="Arial" w:hAnsi="Arial" w:cs="Arial"/>
          <w:color w:val="212121"/>
          <w:sz w:val="16"/>
          <w:szCs w:val="16"/>
        </w:rPr>
      </w:pPr>
      <w:r w:rsidRPr="00152B63">
        <w:rPr>
          <w:rFonts w:ascii="Arial" w:hAnsi="Arial" w:cs="Arial"/>
          <w:color w:val="000000"/>
          <w:sz w:val="16"/>
          <w:szCs w:val="16"/>
        </w:rPr>
        <w:t>      </w:t>
      </w:r>
      <w:r w:rsidRPr="00152B63">
        <w:rPr>
          <w:rStyle w:val="apple-converted-space"/>
          <w:rFonts w:ascii="Arial" w:hAnsi="Arial" w:cs="Arial"/>
          <w:color w:val="000000"/>
          <w:sz w:val="16"/>
          <w:szCs w:val="16"/>
        </w:rPr>
        <w:t> </w:t>
      </w:r>
      <w:r w:rsidRPr="00152B63">
        <w:rPr>
          <w:rFonts w:ascii="Arial" w:hAnsi="Arial" w:cs="Arial"/>
          <w:color w:val="3F7F5F"/>
          <w:sz w:val="16"/>
          <w:szCs w:val="16"/>
        </w:rPr>
        <w:t>// Application Constructor</w:t>
      </w:r>
    </w:p>
    <w:p w:rsidR="00152B63" w:rsidRPr="00152B63" w:rsidRDefault="00152B63" w:rsidP="00152B63">
      <w:pPr>
        <w:pStyle w:val="xmsonormal"/>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1440"/>
        <w:rPr>
          <w:rFonts w:ascii="Arial" w:hAnsi="Arial" w:cs="Arial"/>
          <w:color w:val="212121"/>
          <w:sz w:val="16"/>
          <w:szCs w:val="16"/>
        </w:rPr>
      </w:pPr>
      <w:r w:rsidRPr="00152B63">
        <w:rPr>
          <w:rFonts w:ascii="Arial" w:hAnsi="Arial" w:cs="Arial"/>
          <w:color w:val="000000"/>
          <w:sz w:val="16"/>
          <w:szCs w:val="16"/>
        </w:rPr>
        <w:t>       initialize :</w:t>
      </w:r>
      <w:r w:rsidRPr="00152B63">
        <w:rPr>
          <w:rStyle w:val="apple-converted-space"/>
          <w:rFonts w:ascii="Arial" w:hAnsi="Arial" w:cs="Arial"/>
          <w:color w:val="000000"/>
          <w:sz w:val="16"/>
          <w:szCs w:val="16"/>
        </w:rPr>
        <w:t> </w:t>
      </w:r>
      <w:r w:rsidRPr="00152B63">
        <w:rPr>
          <w:rFonts w:ascii="Arial" w:hAnsi="Arial" w:cs="Arial"/>
          <w:b/>
          <w:bCs/>
          <w:color w:val="7F0055"/>
          <w:sz w:val="16"/>
          <w:szCs w:val="16"/>
        </w:rPr>
        <w:t>function</w:t>
      </w:r>
      <w:r w:rsidRPr="00152B63">
        <w:rPr>
          <w:rFonts w:ascii="Arial" w:hAnsi="Arial" w:cs="Arial"/>
          <w:color w:val="000000"/>
          <w:sz w:val="16"/>
          <w:szCs w:val="16"/>
        </w:rPr>
        <w:t>() {</w:t>
      </w:r>
    </w:p>
    <w:p w:rsidR="00152B63" w:rsidRPr="00152B63" w:rsidRDefault="00152B63" w:rsidP="00152B63">
      <w:pPr>
        <w:pStyle w:val="xmsonormal"/>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1440"/>
        <w:rPr>
          <w:rFonts w:ascii="Arial" w:hAnsi="Arial" w:cs="Arial"/>
          <w:color w:val="212121"/>
          <w:sz w:val="16"/>
          <w:szCs w:val="16"/>
        </w:rPr>
      </w:pPr>
      <w:r w:rsidRPr="00152B63">
        <w:rPr>
          <w:rFonts w:ascii="Arial" w:hAnsi="Arial" w:cs="Arial"/>
          <w:color w:val="000000"/>
          <w:sz w:val="16"/>
          <w:szCs w:val="16"/>
        </w:rPr>
        <w:t>             </w:t>
      </w:r>
      <w:r w:rsidRPr="00152B63">
        <w:rPr>
          <w:rStyle w:val="apple-converted-space"/>
          <w:rFonts w:ascii="Arial" w:hAnsi="Arial" w:cs="Arial"/>
          <w:color w:val="000000"/>
          <w:sz w:val="16"/>
          <w:szCs w:val="16"/>
        </w:rPr>
        <w:t> </w:t>
      </w:r>
      <w:r w:rsidRPr="00152B63">
        <w:rPr>
          <w:rFonts w:ascii="Arial" w:hAnsi="Arial" w:cs="Arial"/>
          <w:b/>
          <w:bCs/>
          <w:color w:val="7F0055"/>
          <w:sz w:val="16"/>
          <w:szCs w:val="16"/>
        </w:rPr>
        <w:t>this</w:t>
      </w:r>
      <w:r w:rsidRPr="00152B63">
        <w:rPr>
          <w:rFonts w:ascii="Arial" w:hAnsi="Arial" w:cs="Arial"/>
          <w:color w:val="000000"/>
          <w:sz w:val="16"/>
          <w:szCs w:val="16"/>
        </w:rPr>
        <w:t>.bindEvents();</w:t>
      </w:r>
    </w:p>
    <w:p w:rsidR="00152B63" w:rsidRPr="00152B63" w:rsidRDefault="00152B63" w:rsidP="00152B63">
      <w:pPr>
        <w:pStyle w:val="xmsonormal"/>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1440"/>
        <w:rPr>
          <w:rFonts w:ascii="Arial" w:hAnsi="Arial" w:cs="Arial"/>
          <w:color w:val="212121"/>
          <w:sz w:val="16"/>
          <w:szCs w:val="16"/>
        </w:rPr>
      </w:pPr>
      <w:r w:rsidRPr="00152B63">
        <w:rPr>
          <w:rFonts w:ascii="Arial" w:hAnsi="Arial" w:cs="Arial"/>
          <w:color w:val="000000"/>
          <w:sz w:val="16"/>
          <w:szCs w:val="16"/>
        </w:rPr>
        <w:t>       },</w:t>
      </w:r>
    </w:p>
    <w:p w:rsidR="00152B63" w:rsidRPr="00152B63" w:rsidRDefault="00152B63" w:rsidP="00152B63">
      <w:pPr>
        <w:pStyle w:val="xmsonormal"/>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1440"/>
        <w:rPr>
          <w:rFonts w:ascii="Arial" w:hAnsi="Arial" w:cs="Arial"/>
          <w:color w:val="212121"/>
          <w:sz w:val="16"/>
          <w:szCs w:val="16"/>
        </w:rPr>
      </w:pPr>
      <w:r w:rsidRPr="00152B63">
        <w:rPr>
          <w:rFonts w:ascii="Arial" w:hAnsi="Arial" w:cs="Arial"/>
          <w:color w:val="000000"/>
          <w:sz w:val="16"/>
          <w:szCs w:val="16"/>
        </w:rPr>
        <w:t>      </w:t>
      </w:r>
      <w:r w:rsidRPr="00152B63">
        <w:rPr>
          <w:rStyle w:val="apple-converted-space"/>
          <w:rFonts w:ascii="Arial" w:hAnsi="Arial" w:cs="Arial"/>
          <w:color w:val="000000"/>
          <w:sz w:val="16"/>
          <w:szCs w:val="16"/>
        </w:rPr>
        <w:t> </w:t>
      </w:r>
      <w:r w:rsidRPr="00152B63">
        <w:rPr>
          <w:rFonts w:ascii="Arial" w:hAnsi="Arial" w:cs="Arial"/>
          <w:color w:val="3F7F5F"/>
          <w:sz w:val="16"/>
          <w:szCs w:val="16"/>
        </w:rPr>
        <w:t>// Bind Event Listeners</w:t>
      </w:r>
    </w:p>
    <w:p w:rsidR="00152B63" w:rsidRPr="00152B63" w:rsidRDefault="00152B63" w:rsidP="00152B63">
      <w:pPr>
        <w:pStyle w:val="xmsonormal"/>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1440"/>
        <w:rPr>
          <w:rFonts w:ascii="Arial" w:hAnsi="Arial" w:cs="Arial"/>
          <w:color w:val="212121"/>
          <w:sz w:val="16"/>
          <w:szCs w:val="16"/>
        </w:rPr>
      </w:pPr>
      <w:r w:rsidRPr="00152B63">
        <w:rPr>
          <w:rFonts w:ascii="Arial" w:hAnsi="Arial" w:cs="Arial"/>
          <w:color w:val="000000"/>
          <w:sz w:val="16"/>
          <w:szCs w:val="16"/>
        </w:rPr>
        <w:t>      </w:t>
      </w:r>
      <w:r w:rsidRPr="00152B63">
        <w:rPr>
          <w:rStyle w:val="apple-converted-space"/>
          <w:rFonts w:ascii="Arial" w:hAnsi="Arial" w:cs="Arial"/>
          <w:color w:val="000000"/>
          <w:sz w:val="16"/>
          <w:szCs w:val="16"/>
        </w:rPr>
        <w:t> </w:t>
      </w:r>
      <w:r w:rsidRPr="00152B63">
        <w:rPr>
          <w:rFonts w:ascii="Arial" w:hAnsi="Arial" w:cs="Arial"/>
          <w:color w:val="3F7F5F"/>
          <w:sz w:val="16"/>
          <w:szCs w:val="16"/>
        </w:rPr>
        <w:t>//</w:t>
      </w:r>
    </w:p>
    <w:p w:rsidR="00152B63" w:rsidRPr="00152B63" w:rsidRDefault="00152B63" w:rsidP="00152B63">
      <w:pPr>
        <w:pStyle w:val="xmsonormal"/>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1440"/>
        <w:rPr>
          <w:rFonts w:ascii="Arial" w:hAnsi="Arial" w:cs="Arial"/>
          <w:color w:val="212121"/>
          <w:sz w:val="16"/>
          <w:szCs w:val="16"/>
        </w:rPr>
      </w:pPr>
      <w:r w:rsidRPr="00152B63">
        <w:rPr>
          <w:rFonts w:ascii="Arial" w:hAnsi="Arial" w:cs="Arial"/>
          <w:color w:val="000000"/>
          <w:sz w:val="16"/>
          <w:szCs w:val="16"/>
        </w:rPr>
        <w:lastRenderedPageBreak/>
        <w:t>      </w:t>
      </w:r>
      <w:r w:rsidRPr="00152B63">
        <w:rPr>
          <w:rStyle w:val="apple-converted-space"/>
          <w:rFonts w:ascii="Arial" w:hAnsi="Arial" w:cs="Arial"/>
          <w:color w:val="000000"/>
          <w:sz w:val="16"/>
          <w:szCs w:val="16"/>
        </w:rPr>
        <w:t> </w:t>
      </w:r>
      <w:r w:rsidRPr="00152B63">
        <w:rPr>
          <w:rFonts w:ascii="Arial" w:hAnsi="Arial" w:cs="Arial"/>
          <w:color w:val="3F7F5F"/>
          <w:sz w:val="16"/>
          <w:szCs w:val="16"/>
        </w:rPr>
        <w:t>// Bind any events that are required on startup. Common events are:</w:t>
      </w:r>
    </w:p>
    <w:p w:rsidR="00152B63" w:rsidRPr="00152B63" w:rsidRDefault="00152B63" w:rsidP="00152B63">
      <w:pPr>
        <w:pStyle w:val="xmsonormal"/>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1440"/>
        <w:rPr>
          <w:rFonts w:ascii="Arial" w:hAnsi="Arial" w:cs="Arial"/>
          <w:color w:val="212121"/>
          <w:sz w:val="16"/>
          <w:szCs w:val="16"/>
        </w:rPr>
      </w:pPr>
      <w:r w:rsidRPr="00152B63">
        <w:rPr>
          <w:rFonts w:ascii="Arial" w:hAnsi="Arial" w:cs="Arial"/>
          <w:color w:val="000000"/>
          <w:sz w:val="16"/>
          <w:szCs w:val="16"/>
        </w:rPr>
        <w:t>      </w:t>
      </w:r>
      <w:r w:rsidRPr="00152B63">
        <w:rPr>
          <w:rStyle w:val="apple-converted-space"/>
          <w:rFonts w:ascii="Arial" w:hAnsi="Arial" w:cs="Arial"/>
          <w:color w:val="000000"/>
          <w:sz w:val="16"/>
          <w:szCs w:val="16"/>
        </w:rPr>
        <w:t> </w:t>
      </w:r>
      <w:r w:rsidRPr="00152B63">
        <w:rPr>
          <w:rFonts w:ascii="Arial" w:hAnsi="Arial" w:cs="Arial"/>
          <w:color w:val="3F7F5F"/>
          <w:sz w:val="16"/>
          <w:szCs w:val="16"/>
        </w:rPr>
        <w:t>// 'load', '</w:t>
      </w:r>
      <w:r w:rsidRPr="00152B63">
        <w:rPr>
          <w:rFonts w:ascii="Arial" w:hAnsi="Arial" w:cs="Arial"/>
          <w:color w:val="3F7F5F"/>
          <w:sz w:val="16"/>
          <w:szCs w:val="16"/>
          <w:u w:val="single"/>
        </w:rPr>
        <w:t>deviceready</w:t>
      </w:r>
      <w:r w:rsidRPr="00152B63">
        <w:rPr>
          <w:rFonts w:ascii="Arial" w:hAnsi="Arial" w:cs="Arial"/>
          <w:color w:val="3F7F5F"/>
          <w:sz w:val="16"/>
          <w:szCs w:val="16"/>
        </w:rPr>
        <w:t>', '</w:t>
      </w:r>
      <w:r w:rsidRPr="00152B63">
        <w:rPr>
          <w:rFonts w:ascii="Arial" w:hAnsi="Arial" w:cs="Arial"/>
          <w:color w:val="3F7F5F"/>
          <w:sz w:val="16"/>
          <w:szCs w:val="16"/>
          <w:u w:val="single"/>
        </w:rPr>
        <w:t>offline</w:t>
      </w:r>
      <w:r w:rsidRPr="00152B63">
        <w:rPr>
          <w:rFonts w:ascii="Arial" w:hAnsi="Arial" w:cs="Arial"/>
          <w:color w:val="3F7F5F"/>
          <w:sz w:val="16"/>
          <w:szCs w:val="16"/>
        </w:rPr>
        <w:t>', and 'online'.</w:t>
      </w:r>
    </w:p>
    <w:p w:rsidR="00152B63" w:rsidRPr="00152B63" w:rsidRDefault="00152B63" w:rsidP="00152B63">
      <w:pPr>
        <w:pStyle w:val="xmsonormal"/>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1440"/>
        <w:rPr>
          <w:rFonts w:ascii="Arial" w:hAnsi="Arial" w:cs="Arial"/>
          <w:color w:val="212121"/>
          <w:sz w:val="16"/>
          <w:szCs w:val="16"/>
        </w:rPr>
      </w:pPr>
      <w:r w:rsidRPr="00152B63">
        <w:rPr>
          <w:rFonts w:ascii="Arial" w:hAnsi="Arial" w:cs="Arial"/>
          <w:color w:val="000000"/>
          <w:sz w:val="16"/>
          <w:szCs w:val="16"/>
        </w:rPr>
        <w:t>       bindEvents :</w:t>
      </w:r>
      <w:r w:rsidRPr="00152B63">
        <w:rPr>
          <w:rStyle w:val="apple-converted-space"/>
          <w:rFonts w:ascii="Arial" w:hAnsi="Arial" w:cs="Arial"/>
          <w:color w:val="000000"/>
          <w:sz w:val="16"/>
          <w:szCs w:val="16"/>
        </w:rPr>
        <w:t> </w:t>
      </w:r>
      <w:r w:rsidRPr="00152B63">
        <w:rPr>
          <w:rFonts w:ascii="Arial" w:hAnsi="Arial" w:cs="Arial"/>
          <w:b/>
          <w:bCs/>
          <w:color w:val="7F0055"/>
          <w:sz w:val="16"/>
          <w:szCs w:val="16"/>
        </w:rPr>
        <w:t>function</w:t>
      </w:r>
      <w:r w:rsidRPr="00152B63">
        <w:rPr>
          <w:rFonts w:ascii="Arial" w:hAnsi="Arial" w:cs="Arial"/>
          <w:color w:val="000000"/>
          <w:sz w:val="16"/>
          <w:szCs w:val="16"/>
        </w:rPr>
        <w:t>() {</w:t>
      </w:r>
    </w:p>
    <w:p w:rsidR="00152B63" w:rsidRPr="00152B63" w:rsidRDefault="00152B63" w:rsidP="00152B63">
      <w:pPr>
        <w:pStyle w:val="xmsonormal"/>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1440"/>
        <w:rPr>
          <w:rFonts w:ascii="Arial" w:hAnsi="Arial" w:cs="Arial"/>
          <w:color w:val="212121"/>
          <w:sz w:val="16"/>
          <w:szCs w:val="16"/>
        </w:rPr>
      </w:pPr>
      <w:r w:rsidRPr="00152B63">
        <w:rPr>
          <w:rFonts w:ascii="Arial" w:hAnsi="Arial" w:cs="Arial"/>
          <w:color w:val="000000"/>
          <w:sz w:val="16"/>
          <w:szCs w:val="16"/>
        </w:rPr>
        <w:t>              document.addEventListener(</w:t>
      </w:r>
      <w:r w:rsidRPr="00152B63">
        <w:rPr>
          <w:rFonts w:ascii="Arial" w:hAnsi="Arial" w:cs="Arial"/>
          <w:color w:val="2A00FF"/>
          <w:sz w:val="16"/>
          <w:szCs w:val="16"/>
        </w:rPr>
        <w:t>'deviceready'</w:t>
      </w:r>
      <w:r w:rsidRPr="00152B63">
        <w:rPr>
          <w:rFonts w:ascii="Arial" w:hAnsi="Arial" w:cs="Arial"/>
          <w:color w:val="000000"/>
          <w:sz w:val="16"/>
          <w:szCs w:val="16"/>
        </w:rPr>
        <w:t>,</w:t>
      </w:r>
      <w:r w:rsidRPr="00152B63">
        <w:rPr>
          <w:rStyle w:val="apple-converted-space"/>
          <w:rFonts w:ascii="Arial" w:hAnsi="Arial" w:cs="Arial"/>
          <w:color w:val="000000"/>
          <w:sz w:val="16"/>
          <w:szCs w:val="16"/>
        </w:rPr>
        <w:t> </w:t>
      </w:r>
      <w:r w:rsidRPr="00152B63">
        <w:rPr>
          <w:rFonts w:ascii="Arial" w:hAnsi="Arial" w:cs="Arial"/>
          <w:b/>
          <w:bCs/>
          <w:color w:val="7F0055"/>
          <w:sz w:val="16"/>
          <w:szCs w:val="16"/>
        </w:rPr>
        <w:t>this</w:t>
      </w:r>
      <w:r w:rsidRPr="00152B63">
        <w:rPr>
          <w:rFonts w:ascii="Arial" w:hAnsi="Arial" w:cs="Arial"/>
          <w:color w:val="000000"/>
          <w:sz w:val="16"/>
          <w:szCs w:val="16"/>
        </w:rPr>
        <w:t>.onDeviceReady,</w:t>
      </w:r>
      <w:r w:rsidRPr="00152B63">
        <w:rPr>
          <w:rFonts w:ascii="Arial" w:hAnsi="Arial" w:cs="Arial"/>
          <w:b/>
          <w:bCs/>
          <w:color w:val="7F0055"/>
          <w:sz w:val="16"/>
          <w:szCs w:val="16"/>
        </w:rPr>
        <w:t>false</w:t>
      </w:r>
      <w:r w:rsidRPr="00152B63">
        <w:rPr>
          <w:rFonts w:ascii="Arial" w:hAnsi="Arial" w:cs="Arial"/>
          <w:color w:val="000000"/>
          <w:sz w:val="16"/>
          <w:szCs w:val="16"/>
        </w:rPr>
        <w:t>);</w:t>
      </w:r>
    </w:p>
    <w:p w:rsidR="00152B63" w:rsidRPr="00152B63" w:rsidRDefault="00152B63" w:rsidP="00152B63">
      <w:pPr>
        <w:pStyle w:val="xmsonormal"/>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1440"/>
        <w:rPr>
          <w:rFonts w:ascii="Arial" w:hAnsi="Arial" w:cs="Arial"/>
          <w:color w:val="212121"/>
          <w:sz w:val="16"/>
          <w:szCs w:val="16"/>
        </w:rPr>
      </w:pPr>
      <w:r w:rsidRPr="00152B63">
        <w:rPr>
          <w:rFonts w:ascii="Arial" w:hAnsi="Arial" w:cs="Arial"/>
          <w:color w:val="000000"/>
          <w:sz w:val="16"/>
          <w:szCs w:val="16"/>
        </w:rPr>
        <w:t>       },</w:t>
      </w:r>
    </w:p>
    <w:p w:rsidR="00152B63" w:rsidRPr="00152B63" w:rsidRDefault="00152B63" w:rsidP="00152B63">
      <w:pPr>
        <w:pStyle w:val="xmsonormal"/>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1440"/>
        <w:rPr>
          <w:rFonts w:ascii="Arial" w:hAnsi="Arial" w:cs="Arial"/>
          <w:color w:val="212121"/>
          <w:sz w:val="16"/>
          <w:szCs w:val="16"/>
        </w:rPr>
      </w:pPr>
      <w:r w:rsidRPr="00152B63">
        <w:rPr>
          <w:rFonts w:ascii="Arial" w:hAnsi="Arial" w:cs="Arial"/>
          <w:color w:val="212121"/>
          <w:sz w:val="16"/>
          <w:szCs w:val="16"/>
        </w:rPr>
        <w:t> </w:t>
      </w:r>
    </w:p>
    <w:p w:rsidR="00152B63" w:rsidRPr="00152B63" w:rsidRDefault="00152B63" w:rsidP="00152B63">
      <w:pPr>
        <w:pStyle w:val="xmsonormal"/>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1440"/>
        <w:rPr>
          <w:rFonts w:ascii="Arial" w:hAnsi="Arial" w:cs="Arial"/>
          <w:color w:val="212121"/>
          <w:sz w:val="16"/>
          <w:szCs w:val="16"/>
        </w:rPr>
      </w:pPr>
      <w:r w:rsidRPr="00152B63">
        <w:rPr>
          <w:rFonts w:ascii="Arial" w:hAnsi="Arial" w:cs="Arial"/>
          <w:color w:val="000000"/>
          <w:sz w:val="16"/>
          <w:szCs w:val="16"/>
        </w:rPr>
        <w:t>       onDeviceReady :</w:t>
      </w:r>
      <w:r w:rsidRPr="00152B63">
        <w:rPr>
          <w:rStyle w:val="apple-converted-space"/>
          <w:rFonts w:ascii="Arial" w:hAnsi="Arial" w:cs="Arial"/>
          <w:color w:val="000000"/>
          <w:sz w:val="16"/>
          <w:szCs w:val="16"/>
        </w:rPr>
        <w:t> </w:t>
      </w:r>
      <w:r w:rsidRPr="00152B63">
        <w:rPr>
          <w:rFonts w:ascii="Arial" w:hAnsi="Arial" w:cs="Arial"/>
          <w:b/>
          <w:bCs/>
          <w:color w:val="7F0055"/>
          <w:sz w:val="16"/>
          <w:szCs w:val="16"/>
        </w:rPr>
        <w:t>function</w:t>
      </w:r>
      <w:r w:rsidRPr="00152B63">
        <w:rPr>
          <w:rFonts w:ascii="Arial" w:hAnsi="Arial" w:cs="Arial"/>
          <w:color w:val="000000"/>
          <w:sz w:val="16"/>
          <w:szCs w:val="16"/>
        </w:rPr>
        <w:t>() {</w:t>
      </w:r>
    </w:p>
    <w:p w:rsidR="00152B63" w:rsidRPr="003C49BB" w:rsidRDefault="00152B63" w:rsidP="00152B63">
      <w:pPr>
        <w:pStyle w:val="xmsonormal"/>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1440"/>
        <w:rPr>
          <w:rFonts w:ascii="Arial" w:hAnsi="Arial" w:cs="Arial"/>
          <w:color w:val="FF0000"/>
          <w:sz w:val="16"/>
          <w:szCs w:val="16"/>
        </w:rPr>
      </w:pPr>
      <w:r w:rsidRPr="00152B63">
        <w:rPr>
          <w:rFonts w:ascii="Arial" w:hAnsi="Arial" w:cs="Arial"/>
          <w:color w:val="000000"/>
          <w:sz w:val="16"/>
          <w:szCs w:val="16"/>
        </w:rPr>
        <w:t>             </w:t>
      </w:r>
      <w:r w:rsidRPr="00152B63">
        <w:rPr>
          <w:rStyle w:val="apple-converted-space"/>
          <w:rFonts w:ascii="Arial" w:hAnsi="Arial" w:cs="Arial"/>
          <w:color w:val="000000"/>
          <w:sz w:val="16"/>
          <w:szCs w:val="16"/>
        </w:rPr>
        <w:t> </w:t>
      </w:r>
      <w:r w:rsidRPr="003C49BB">
        <w:rPr>
          <w:rFonts w:ascii="Arial" w:hAnsi="Arial" w:cs="Arial"/>
          <w:b/>
          <w:bCs/>
          <w:color w:val="FF0000"/>
          <w:sz w:val="16"/>
          <w:szCs w:val="16"/>
        </w:rPr>
        <w:t>var</w:t>
      </w:r>
      <w:r w:rsidRPr="003C49BB">
        <w:rPr>
          <w:rStyle w:val="apple-converted-space"/>
          <w:rFonts w:ascii="Arial" w:hAnsi="Arial" w:cs="Arial"/>
          <w:color w:val="FF0000"/>
          <w:sz w:val="16"/>
          <w:szCs w:val="16"/>
        </w:rPr>
        <w:t> </w:t>
      </w:r>
      <w:r w:rsidRPr="003C49BB">
        <w:rPr>
          <w:rFonts w:ascii="Arial" w:hAnsi="Arial" w:cs="Arial"/>
          <w:color w:val="FF0000"/>
          <w:sz w:val="16"/>
          <w:szCs w:val="16"/>
        </w:rPr>
        <w:t>sourcePath =</w:t>
      </w:r>
      <w:r w:rsidRPr="003C49BB">
        <w:rPr>
          <w:rStyle w:val="apple-converted-space"/>
          <w:rFonts w:ascii="Arial" w:hAnsi="Arial" w:cs="Arial"/>
          <w:color w:val="FF0000"/>
          <w:sz w:val="16"/>
          <w:szCs w:val="16"/>
        </w:rPr>
        <w:t> </w:t>
      </w:r>
      <w:r w:rsidRPr="003C49BB">
        <w:rPr>
          <w:rFonts w:ascii="Arial" w:hAnsi="Arial" w:cs="Arial"/>
          <w:color w:val="FF0000"/>
          <w:sz w:val="16"/>
          <w:szCs w:val="16"/>
        </w:rPr>
        <w:t>"http://10.207.52.24:8080/test/video.mkv";</w:t>
      </w:r>
    </w:p>
    <w:p w:rsidR="00152B63" w:rsidRPr="00152B63" w:rsidRDefault="00152B63" w:rsidP="00152B63">
      <w:pPr>
        <w:pStyle w:val="xmsonormal"/>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1440"/>
        <w:rPr>
          <w:rFonts w:ascii="Arial" w:hAnsi="Arial" w:cs="Arial"/>
          <w:color w:val="212121"/>
          <w:sz w:val="16"/>
          <w:szCs w:val="16"/>
        </w:rPr>
      </w:pPr>
      <w:r w:rsidRPr="00152B63">
        <w:rPr>
          <w:rFonts w:ascii="Arial" w:hAnsi="Arial" w:cs="Arial"/>
          <w:color w:val="000000"/>
          <w:sz w:val="16"/>
          <w:szCs w:val="16"/>
        </w:rPr>
        <w:t>              app.fileDownload(sourcePath);</w:t>
      </w:r>
    </w:p>
    <w:p w:rsidR="00152B63" w:rsidRPr="00152B63" w:rsidRDefault="00152B63" w:rsidP="00152B63">
      <w:pPr>
        <w:pStyle w:val="xmsonormal"/>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1440"/>
        <w:rPr>
          <w:rFonts w:ascii="Arial" w:hAnsi="Arial" w:cs="Arial"/>
          <w:color w:val="212121"/>
          <w:sz w:val="16"/>
          <w:szCs w:val="16"/>
        </w:rPr>
      </w:pPr>
      <w:r w:rsidRPr="00152B63">
        <w:rPr>
          <w:rFonts w:ascii="Arial" w:hAnsi="Arial" w:cs="Arial"/>
          <w:color w:val="000000"/>
          <w:sz w:val="16"/>
          <w:szCs w:val="16"/>
        </w:rPr>
        <w:t>             </w:t>
      </w:r>
    </w:p>
    <w:p w:rsidR="00152B63" w:rsidRPr="00152B63" w:rsidRDefault="00152B63" w:rsidP="00152B63">
      <w:pPr>
        <w:pStyle w:val="xmsonormal"/>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1440"/>
        <w:rPr>
          <w:rFonts w:ascii="Arial" w:hAnsi="Arial" w:cs="Arial"/>
          <w:color w:val="212121"/>
          <w:sz w:val="16"/>
          <w:szCs w:val="16"/>
        </w:rPr>
      </w:pPr>
      <w:r w:rsidRPr="00152B63">
        <w:rPr>
          <w:rFonts w:ascii="Arial" w:hAnsi="Arial" w:cs="Arial"/>
          <w:color w:val="212121"/>
          <w:sz w:val="16"/>
          <w:szCs w:val="16"/>
        </w:rPr>
        <w:t> </w:t>
      </w:r>
    </w:p>
    <w:p w:rsidR="00152B63" w:rsidRPr="00152B63" w:rsidRDefault="00152B63" w:rsidP="00152B63">
      <w:pPr>
        <w:pStyle w:val="xmsonormal"/>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1440"/>
        <w:rPr>
          <w:rFonts w:ascii="Arial" w:hAnsi="Arial" w:cs="Arial"/>
          <w:color w:val="212121"/>
          <w:sz w:val="16"/>
          <w:szCs w:val="16"/>
        </w:rPr>
      </w:pPr>
      <w:r w:rsidRPr="00152B63">
        <w:rPr>
          <w:rFonts w:ascii="Arial" w:hAnsi="Arial" w:cs="Arial"/>
          <w:color w:val="000000"/>
          <w:sz w:val="16"/>
          <w:szCs w:val="16"/>
        </w:rPr>
        <w:t>       },</w:t>
      </w:r>
    </w:p>
    <w:p w:rsidR="00152B63" w:rsidRPr="00152B63" w:rsidRDefault="00152B63" w:rsidP="00152B63">
      <w:pPr>
        <w:pStyle w:val="xmsonormal"/>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1440"/>
        <w:rPr>
          <w:rFonts w:ascii="Arial" w:hAnsi="Arial" w:cs="Arial"/>
          <w:color w:val="212121"/>
          <w:sz w:val="16"/>
          <w:szCs w:val="16"/>
        </w:rPr>
      </w:pPr>
      <w:r w:rsidRPr="00152B63">
        <w:rPr>
          <w:rFonts w:ascii="Arial" w:hAnsi="Arial" w:cs="Arial"/>
          <w:color w:val="000000"/>
          <w:sz w:val="16"/>
          <w:szCs w:val="16"/>
        </w:rPr>
        <w:t>       fileDownload :</w:t>
      </w:r>
      <w:r w:rsidRPr="00152B63">
        <w:rPr>
          <w:rStyle w:val="apple-converted-space"/>
          <w:rFonts w:ascii="Arial" w:hAnsi="Arial" w:cs="Arial"/>
          <w:color w:val="000000"/>
          <w:sz w:val="16"/>
          <w:szCs w:val="16"/>
        </w:rPr>
        <w:t> </w:t>
      </w:r>
      <w:r w:rsidRPr="00152B63">
        <w:rPr>
          <w:rFonts w:ascii="Arial" w:hAnsi="Arial" w:cs="Arial"/>
          <w:b/>
          <w:bCs/>
          <w:color w:val="7F0055"/>
          <w:sz w:val="16"/>
          <w:szCs w:val="16"/>
        </w:rPr>
        <w:t>function</w:t>
      </w:r>
      <w:r w:rsidRPr="00152B63">
        <w:rPr>
          <w:rFonts w:ascii="Arial" w:hAnsi="Arial" w:cs="Arial"/>
          <w:color w:val="000000"/>
          <w:sz w:val="16"/>
          <w:szCs w:val="16"/>
        </w:rPr>
        <w:t>(path) {</w:t>
      </w:r>
    </w:p>
    <w:p w:rsidR="00152B63" w:rsidRPr="00152B63" w:rsidRDefault="00152B63" w:rsidP="00152B63">
      <w:pPr>
        <w:pStyle w:val="xmsonormal"/>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1440"/>
        <w:rPr>
          <w:rFonts w:ascii="Arial" w:hAnsi="Arial" w:cs="Arial"/>
          <w:color w:val="212121"/>
          <w:sz w:val="16"/>
          <w:szCs w:val="16"/>
        </w:rPr>
      </w:pPr>
      <w:r w:rsidRPr="00152B63">
        <w:rPr>
          <w:rFonts w:ascii="Arial" w:hAnsi="Arial" w:cs="Arial"/>
          <w:color w:val="212121"/>
          <w:sz w:val="16"/>
          <w:szCs w:val="16"/>
        </w:rPr>
        <w:t> </w:t>
      </w:r>
    </w:p>
    <w:p w:rsidR="00152B63" w:rsidRPr="003C49BB" w:rsidRDefault="00152B63" w:rsidP="00152B63">
      <w:pPr>
        <w:pStyle w:val="xmsonormal"/>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1440"/>
        <w:rPr>
          <w:rFonts w:ascii="Arial" w:hAnsi="Arial" w:cs="Arial"/>
          <w:color w:val="FF0000"/>
          <w:sz w:val="16"/>
          <w:szCs w:val="16"/>
        </w:rPr>
      </w:pPr>
      <w:r w:rsidRPr="003C49BB">
        <w:rPr>
          <w:rFonts w:ascii="Arial" w:hAnsi="Arial" w:cs="Arial"/>
          <w:color w:val="FF0000"/>
          <w:sz w:val="16"/>
          <w:szCs w:val="16"/>
        </w:rPr>
        <w:t>             </w:t>
      </w:r>
      <w:r w:rsidRPr="003C49BB">
        <w:rPr>
          <w:rStyle w:val="apple-converted-space"/>
          <w:rFonts w:ascii="Arial" w:hAnsi="Arial" w:cs="Arial"/>
          <w:color w:val="FF0000"/>
          <w:sz w:val="16"/>
          <w:szCs w:val="16"/>
        </w:rPr>
        <w:t> </w:t>
      </w:r>
      <w:r w:rsidRPr="003C49BB">
        <w:rPr>
          <w:rFonts w:ascii="Arial" w:hAnsi="Arial" w:cs="Arial"/>
          <w:b/>
          <w:bCs/>
          <w:color w:val="FF0000"/>
          <w:sz w:val="16"/>
          <w:szCs w:val="16"/>
        </w:rPr>
        <w:t>var</w:t>
      </w:r>
      <w:r w:rsidRPr="003C49BB">
        <w:rPr>
          <w:rStyle w:val="apple-converted-space"/>
          <w:rFonts w:ascii="Arial" w:hAnsi="Arial" w:cs="Arial"/>
          <w:color w:val="FF0000"/>
          <w:sz w:val="16"/>
          <w:szCs w:val="16"/>
        </w:rPr>
        <w:t> </w:t>
      </w:r>
      <w:r w:rsidRPr="003C49BB">
        <w:rPr>
          <w:rFonts w:ascii="Arial" w:hAnsi="Arial" w:cs="Arial"/>
          <w:color w:val="FF0000"/>
          <w:sz w:val="16"/>
          <w:szCs w:val="16"/>
        </w:rPr>
        <w:t>ft =</w:t>
      </w:r>
      <w:r w:rsidRPr="003C49BB">
        <w:rPr>
          <w:rStyle w:val="apple-converted-space"/>
          <w:rFonts w:ascii="Arial" w:hAnsi="Arial" w:cs="Arial"/>
          <w:color w:val="FF0000"/>
          <w:sz w:val="16"/>
          <w:szCs w:val="16"/>
        </w:rPr>
        <w:t> </w:t>
      </w:r>
      <w:r w:rsidRPr="003C49BB">
        <w:rPr>
          <w:rFonts w:ascii="Arial" w:hAnsi="Arial" w:cs="Arial"/>
          <w:b/>
          <w:bCs/>
          <w:color w:val="FF0000"/>
          <w:sz w:val="16"/>
          <w:szCs w:val="16"/>
        </w:rPr>
        <w:t>new</w:t>
      </w:r>
      <w:r w:rsidRPr="003C49BB">
        <w:rPr>
          <w:rStyle w:val="apple-converted-space"/>
          <w:rFonts w:ascii="Arial" w:hAnsi="Arial" w:cs="Arial"/>
          <w:color w:val="FF0000"/>
          <w:sz w:val="16"/>
          <w:szCs w:val="16"/>
        </w:rPr>
        <w:t> </w:t>
      </w:r>
      <w:r w:rsidRPr="003C49BB">
        <w:rPr>
          <w:rFonts w:ascii="Arial" w:hAnsi="Arial" w:cs="Arial"/>
          <w:color w:val="FF0000"/>
          <w:sz w:val="16"/>
          <w:szCs w:val="16"/>
        </w:rPr>
        <w:t>FileTransfer();</w:t>
      </w:r>
    </w:p>
    <w:p w:rsidR="00152B63" w:rsidRPr="003C49BB" w:rsidRDefault="00152B63" w:rsidP="00152B63">
      <w:pPr>
        <w:pStyle w:val="xmsonormal"/>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1440"/>
        <w:rPr>
          <w:rFonts w:ascii="Arial" w:hAnsi="Arial" w:cs="Arial"/>
          <w:color w:val="FF0000"/>
          <w:sz w:val="16"/>
          <w:szCs w:val="16"/>
        </w:rPr>
      </w:pPr>
      <w:r w:rsidRPr="003C49BB">
        <w:rPr>
          <w:rFonts w:ascii="Arial" w:hAnsi="Arial" w:cs="Arial"/>
          <w:color w:val="FF0000"/>
          <w:sz w:val="16"/>
          <w:szCs w:val="16"/>
        </w:rPr>
        <w:t>              ft.download(path,</w:t>
      </w:r>
      <w:r w:rsidRPr="003C49BB">
        <w:rPr>
          <w:rStyle w:val="apple-converted-space"/>
          <w:rFonts w:ascii="Arial" w:hAnsi="Arial" w:cs="Arial"/>
          <w:color w:val="FF0000"/>
          <w:sz w:val="16"/>
          <w:szCs w:val="16"/>
        </w:rPr>
        <w:t> </w:t>
      </w:r>
      <w:r w:rsidRPr="003C49BB">
        <w:rPr>
          <w:rFonts w:ascii="Arial" w:hAnsi="Arial" w:cs="Arial"/>
          <w:color w:val="FF0000"/>
          <w:sz w:val="16"/>
          <w:szCs w:val="16"/>
        </w:rPr>
        <w:t>"/storage/emulated/0/.video.mkv",</w:t>
      </w:r>
    </w:p>
    <w:p w:rsidR="00152B63" w:rsidRPr="00152B63" w:rsidRDefault="00152B63" w:rsidP="00152B63">
      <w:pPr>
        <w:pStyle w:val="xmsonormal"/>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1440"/>
        <w:rPr>
          <w:rFonts w:ascii="Arial" w:hAnsi="Arial" w:cs="Arial"/>
          <w:color w:val="212121"/>
          <w:sz w:val="16"/>
          <w:szCs w:val="16"/>
        </w:rPr>
      </w:pPr>
      <w:r w:rsidRPr="00152B63">
        <w:rPr>
          <w:rFonts w:ascii="Arial" w:hAnsi="Arial" w:cs="Arial"/>
          <w:color w:val="212121"/>
          <w:sz w:val="16"/>
          <w:szCs w:val="16"/>
        </w:rPr>
        <w:t> </w:t>
      </w:r>
    </w:p>
    <w:p w:rsidR="00152B63" w:rsidRPr="00152B63" w:rsidRDefault="00152B63" w:rsidP="00152B63">
      <w:pPr>
        <w:pStyle w:val="xmsonormal"/>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1440"/>
        <w:rPr>
          <w:rFonts w:ascii="Arial" w:hAnsi="Arial" w:cs="Arial"/>
          <w:color w:val="212121"/>
          <w:sz w:val="16"/>
          <w:szCs w:val="16"/>
        </w:rPr>
      </w:pPr>
      <w:r w:rsidRPr="00152B63">
        <w:rPr>
          <w:rFonts w:ascii="Arial" w:hAnsi="Arial" w:cs="Arial"/>
          <w:color w:val="000000"/>
          <w:sz w:val="16"/>
          <w:szCs w:val="16"/>
        </w:rPr>
        <w:t>             </w:t>
      </w:r>
      <w:r w:rsidRPr="00152B63">
        <w:rPr>
          <w:rStyle w:val="apple-converted-space"/>
          <w:rFonts w:ascii="Arial" w:hAnsi="Arial" w:cs="Arial"/>
          <w:color w:val="000000"/>
          <w:sz w:val="16"/>
          <w:szCs w:val="16"/>
        </w:rPr>
        <w:t> </w:t>
      </w:r>
      <w:r w:rsidRPr="00152B63">
        <w:rPr>
          <w:rFonts w:ascii="Arial" w:hAnsi="Arial" w:cs="Arial"/>
          <w:b/>
          <w:bCs/>
          <w:color w:val="7F0055"/>
          <w:sz w:val="16"/>
          <w:szCs w:val="16"/>
        </w:rPr>
        <w:t>function</w:t>
      </w:r>
      <w:r w:rsidRPr="00152B63">
        <w:rPr>
          <w:rFonts w:ascii="Arial" w:hAnsi="Arial" w:cs="Arial"/>
          <w:color w:val="000000"/>
          <w:sz w:val="16"/>
          <w:szCs w:val="16"/>
        </w:rPr>
        <w:t>(entry) {</w:t>
      </w:r>
    </w:p>
    <w:p w:rsidR="00152B63" w:rsidRPr="00152B63" w:rsidRDefault="00152B63" w:rsidP="00152B63">
      <w:pPr>
        <w:pStyle w:val="xmsonormal"/>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1440"/>
        <w:rPr>
          <w:rFonts w:ascii="Arial" w:hAnsi="Arial" w:cs="Arial"/>
          <w:color w:val="212121"/>
          <w:sz w:val="16"/>
          <w:szCs w:val="16"/>
        </w:rPr>
      </w:pPr>
      <w:r w:rsidRPr="00152B63">
        <w:rPr>
          <w:rFonts w:ascii="Arial" w:hAnsi="Arial" w:cs="Arial"/>
          <w:color w:val="000000"/>
          <w:sz w:val="16"/>
          <w:szCs w:val="16"/>
        </w:rPr>
        <w:t>                     alert(</w:t>
      </w:r>
      <w:r w:rsidRPr="00152B63">
        <w:rPr>
          <w:rFonts w:ascii="Arial" w:hAnsi="Arial" w:cs="Arial"/>
          <w:color w:val="2A00FF"/>
          <w:sz w:val="16"/>
          <w:szCs w:val="16"/>
        </w:rPr>
        <w:t>"success"</w:t>
      </w:r>
      <w:r w:rsidRPr="00152B63">
        <w:rPr>
          <w:rFonts w:ascii="Arial" w:hAnsi="Arial" w:cs="Arial"/>
          <w:color w:val="000000"/>
          <w:sz w:val="16"/>
          <w:szCs w:val="16"/>
        </w:rPr>
        <w:t>);</w:t>
      </w:r>
    </w:p>
    <w:p w:rsidR="00152B63" w:rsidRPr="00152B63" w:rsidRDefault="00152B63" w:rsidP="00152B63">
      <w:pPr>
        <w:pStyle w:val="xmsonormal"/>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1440"/>
        <w:rPr>
          <w:rFonts w:ascii="Arial" w:hAnsi="Arial" w:cs="Arial"/>
          <w:color w:val="212121"/>
          <w:sz w:val="16"/>
          <w:szCs w:val="16"/>
        </w:rPr>
      </w:pPr>
      <w:r w:rsidRPr="00152B63">
        <w:rPr>
          <w:rFonts w:ascii="Arial" w:hAnsi="Arial" w:cs="Arial"/>
          <w:color w:val="000000"/>
          <w:sz w:val="16"/>
          <w:szCs w:val="16"/>
        </w:rPr>
        <w:t>              },</w:t>
      </w:r>
      <w:r w:rsidRPr="00152B63">
        <w:rPr>
          <w:rStyle w:val="apple-converted-space"/>
          <w:rFonts w:ascii="Arial" w:hAnsi="Arial" w:cs="Arial"/>
          <w:color w:val="000000"/>
          <w:sz w:val="16"/>
          <w:szCs w:val="16"/>
        </w:rPr>
        <w:t> </w:t>
      </w:r>
      <w:r w:rsidRPr="00152B63">
        <w:rPr>
          <w:rFonts w:ascii="Arial" w:hAnsi="Arial" w:cs="Arial"/>
          <w:b/>
          <w:bCs/>
          <w:color w:val="7F0055"/>
          <w:sz w:val="16"/>
          <w:szCs w:val="16"/>
        </w:rPr>
        <w:t>function</w:t>
      </w:r>
      <w:r w:rsidRPr="00152B63">
        <w:rPr>
          <w:rFonts w:ascii="Arial" w:hAnsi="Arial" w:cs="Arial"/>
          <w:color w:val="000000"/>
          <w:sz w:val="16"/>
          <w:szCs w:val="16"/>
        </w:rPr>
        <w:t>(err) {</w:t>
      </w:r>
    </w:p>
    <w:p w:rsidR="00152B63" w:rsidRPr="00152B63" w:rsidRDefault="00152B63" w:rsidP="00152B63">
      <w:pPr>
        <w:pStyle w:val="xmsonormal"/>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1440"/>
        <w:rPr>
          <w:rFonts w:ascii="Arial" w:hAnsi="Arial" w:cs="Arial"/>
          <w:color w:val="212121"/>
          <w:sz w:val="16"/>
          <w:szCs w:val="16"/>
        </w:rPr>
      </w:pPr>
      <w:r w:rsidRPr="00152B63">
        <w:rPr>
          <w:rFonts w:ascii="Arial" w:hAnsi="Arial" w:cs="Arial"/>
          <w:color w:val="000000"/>
          <w:sz w:val="16"/>
          <w:szCs w:val="16"/>
        </w:rPr>
        <w:t>                     alert(JSON.stringify(err));</w:t>
      </w:r>
    </w:p>
    <w:p w:rsidR="00152B63" w:rsidRPr="00152B63" w:rsidRDefault="00152B63" w:rsidP="00152B63">
      <w:pPr>
        <w:pStyle w:val="xmsonormal"/>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1440"/>
        <w:rPr>
          <w:rFonts w:ascii="Arial" w:hAnsi="Arial" w:cs="Arial"/>
          <w:color w:val="212121"/>
          <w:sz w:val="16"/>
          <w:szCs w:val="16"/>
        </w:rPr>
      </w:pPr>
      <w:r w:rsidRPr="00152B63">
        <w:rPr>
          <w:rFonts w:ascii="Arial" w:hAnsi="Arial" w:cs="Arial"/>
          <w:color w:val="000000"/>
          <w:sz w:val="16"/>
          <w:szCs w:val="16"/>
        </w:rPr>
        <w:t>              });</w:t>
      </w:r>
    </w:p>
    <w:p w:rsidR="00152B63" w:rsidRPr="00152B63" w:rsidRDefault="00152B63" w:rsidP="00152B63">
      <w:pPr>
        <w:pStyle w:val="xmsonormal"/>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1440"/>
        <w:rPr>
          <w:rFonts w:ascii="Arial" w:hAnsi="Arial" w:cs="Arial"/>
          <w:color w:val="212121"/>
          <w:sz w:val="16"/>
          <w:szCs w:val="16"/>
        </w:rPr>
      </w:pPr>
      <w:r w:rsidRPr="00152B63">
        <w:rPr>
          <w:rFonts w:ascii="Arial" w:hAnsi="Arial" w:cs="Arial"/>
          <w:color w:val="212121"/>
          <w:sz w:val="16"/>
          <w:szCs w:val="16"/>
        </w:rPr>
        <w:t> </w:t>
      </w:r>
    </w:p>
    <w:p w:rsidR="00152B63" w:rsidRPr="00152B63" w:rsidRDefault="00152B63" w:rsidP="00152B63">
      <w:pPr>
        <w:pStyle w:val="xmsonormal"/>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1440"/>
        <w:rPr>
          <w:rFonts w:ascii="Arial" w:hAnsi="Arial" w:cs="Arial"/>
          <w:color w:val="212121"/>
          <w:sz w:val="16"/>
          <w:szCs w:val="16"/>
        </w:rPr>
      </w:pPr>
      <w:r w:rsidRPr="00152B63">
        <w:rPr>
          <w:rFonts w:ascii="Arial" w:hAnsi="Arial" w:cs="Arial"/>
          <w:color w:val="000000"/>
          <w:sz w:val="16"/>
          <w:szCs w:val="16"/>
        </w:rPr>
        <w:t>       }</w:t>
      </w:r>
    </w:p>
    <w:p w:rsidR="00152B63" w:rsidRPr="00152B63" w:rsidRDefault="00152B63" w:rsidP="00152B63">
      <w:pPr>
        <w:pStyle w:val="xmsonormal"/>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1440"/>
        <w:rPr>
          <w:rFonts w:ascii="Arial" w:hAnsi="Arial" w:cs="Arial"/>
          <w:color w:val="212121"/>
          <w:sz w:val="16"/>
          <w:szCs w:val="16"/>
        </w:rPr>
      </w:pPr>
      <w:r w:rsidRPr="00152B63">
        <w:rPr>
          <w:rFonts w:ascii="Arial" w:hAnsi="Arial" w:cs="Arial"/>
          <w:color w:val="212121"/>
          <w:sz w:val="16"/>
          <w:szCs w:val="16"/>
        </w:rPr>
        <w:t> </w:t>
      </w:r>
    </w:p>
    <w:p w:rsidR="00152B63" w:rsidRPr="00152B63" w:rsidRDefault="00152B63" w:rsidP="00152B63">
      <w:pPr>
        <w:pStyle w:val="xmsonormal"/>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1440"/>
        <w:rPr>
          <w:rFonts w:ascii="Arial" w:hAnsi="Arial" w:cs="Arial"/>
          <w:color w:val="212121"/>
          <w:sz w:val="16"/>
          <w:szCs w:val="16"/>
        </w:rPr>
      </w:pPr>
      <w:r w:rsidRPr="00152B63">
        <w:rPr>
          <w:rFonts w:ascii="Arial" w:hAnsi="Arial" w:cs="Arial"/>
          <w:color w:val="000000"/>
          <w:sz w:val="16"/>
          <w:szCs w:val="16"/>
        </w:rPr>
        <w:t>};</w:t>
      </w:r>
    </w:p>
    <w:p w:rsidR="00152B63" w:rsidRPr="00152B63" w:rsidRDefault="00152B63" w:rsidP="00152B63">
      <w:pPr>
        <w:pStyle w:val="xmsonormal"/>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1440"/>
        <w:rPr>
          <w:rFonts w:ascii="Arial" w:hAnsi="Arial" w:cs="Arial"/>
          <w:color w:val="212121"/>
          <w:sz w:val="16"/>
          <w:szCs w:val="16"/>
        </w:rPr>
      </w:pPr>
      <w:r w:rsidRPr="00152B63">
        <w:rPr>
          <w:rFonts w:ascii="Arial" w:hAnsi="Arial" w:cs="Arial"/>
          <w:color w:val="212121"/>
          <w:sz w:val="16"/>
          <w:szCs w:val="16"/>
        </w:rPr>
        <w:t> </w:t>
      </w:r>
    </w:p>
    <w:p w:rsidR="00152B63" w:rsidRPr="00152B63" w:rsidRDefault="00152B63" w:rsidP="00152B63">
      <w:pPr>
        <w:pStyle w:val="xmsonormal"/>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1440"/>
        <w:rPr>
          <w:rFonts w:ascii="Arial" w:hAnsi="Arial" w:cs="Arial"/>
          <w:color w:val="212121"/>
          <w:sz w:val="16"/>
          <w:szCs w:val="16"/>
        </w:rPr>
      </w:pPr>
      <w:r w:rsidRPr="00152B63">
        <w:rPr>
          <w:rFonts w:ascii="Arial" w:hAnsi="Arial" w:cs="Arial"/>
          <w:color w:val="000000"/>
          <w:sz w:val="16"/>
          <w:szCs w:val="16"/>
        </w:rPr>
        <w:t>app.initialize();</w:t>
      </w:r>
    </w:p>
    <w:p w:rsidR="000D12C8" w:rsidRDefault="000D12C8" w:rsidP="000D12C8">
      <w:pPr>
        <w:pStyle w:val="BodyText"/>
        <w:ind w:left="1440"/>
      </w:pPr>
    </w:p>
    <w:p w:rsidR="000D12C8" w:rsidRDefault="000D12C8" w:rsidP="005F5B12">
      <w:pPr>
        <w:pStyle w:val="BodyText"/>
        <w:numPr>
          <w:ilvl w:val="0"/>
          <w:numId w:val="12"/>
        </w:numPr>
        <w:ind w:left="1440"/>
      </w:pPr>
      <w:r>
        <w:t>Reference URL:</w:t>
      </w:r>
    </w:p>
    <w:p w:rsidR="000D12C8" w:rsidRDefault="008E6086" w:rsidP="000D12C8">
      <w:pPr>
        <w:pStyle w:val="BodyText"/>
        <w:ind w:left="1440"/>
      </w:pPr>
      <w:hyperlink r:id="rId21" w:history="1">
        <w:r w:rsidR="000D12C8" w:rsidRPr="000701B4">
          <w:rPr>
            <w:rStyle w:val="Hyperlink"/>
          </w:rPr>
          <w:t>https://github.com/apache/cordova-plugin-file-transfer/blob/master/doc/index.md</w:t>
        </w:r>
      </w:hyperlink>
    </w:p>
    <w:p w:rsidR="00152B63" w:rsidRDefault="00152B63" w:rsidP="00152B63">
      <w:pPr>
        <w:pStyle w:val="BodyText"/>
        <w:ind w:left="1440"/>
      </w:pPr>
    </w:p>
    <w:p w:rsidR="001B6739" w:rsidRDefault="0036341D" w:rsidP="001B6739">
      <w:pPr>
        <w:pStyle w:val="Heading3"/>
      </w:pPr>
      <w:bookmarkStart w:id="33" w:name="_Toc411530341"/>
      <w:r>
        <w:t>Embedded Calculator Integration</w:t>
      </w:r>
      <w:bookmarkEnd w:id="33"/>
    </w:p>
    <w:p w:rsidR="001B6739" w:rsidRDefault="001B6739" w:rsidP="001B6739">
      <w:pPr>
        <w:pStyle w:val="BodyText"/>
        <w:ind w:left="2160"/>
      </w:pPr>
    </w:p>
    <w:p w:rsidR="001B6739" w:rsidRDefault="0036341D" w:rsidP="005F5B12">
      <w:pPr>
        <w:pStyle w:val="BodyText"/>
        <w:numPr>
          <w:ilvl w:val="0"/>
          <w:numId w:val="12"/>
        </w:numPr>
        <w:ind w:left="1440"/>
      </w:pPr>
      <w:r>
        <w:t xml:space="preserve">Include the below </w:t>
      </w:r>
      <w:r w:rsidRPr="0036341D">
        <w:t>PX Embeded Calcualtor Runtime en</w:t>
      </w:r>
      <w:r w:rsidR="00CA5FA2">
        <w:t>vironment and other Utility jar files under libs folder of Global Mobile sales app project structure.</w:t>
      </w:r>
    </w:p>
    <w:p w:rsidR="00CA5FA2" w:rsidRDefault="00CA5FA2" w:rsidP="00CA5FA2">
      <w:pPr>
        <w:pStyle w:val="BodyText"/>
        <w:ind w:left="2160"/>
      </w:pPr>
      <w:r>
        <w:t>a.FiaJNI.jar</w:t>
      </w:r>
    </w:p>
    <w:p w:rsidR="00CA5FA2" w:rsidRDefault="00CA5FA2" w:rsidP="00CA5FA2">
      <w:pPr>
        <w:pStyle w:val="BodyText"/>
        <w:ind w:left="2160"/>
      </w:pPr>
      <w:r>
        <w:t>b.pxjavaruntime.jar</w:t>
      </w:r>
    </w:p>
    <w:p w:rsidR="00CA5FA2" w:rsidRDefault="00CA5FA2" w:rsidP="00CA5FA2">
      <w:pPr>
        <w:pStyle w:val="BodyText"/>
        <w:ind w:left="2160"/>
      </w:pPr>
      <w:r>
        <w:t>c.PxUtils.jar</w:t>
      </w:r>
    </w:p>
    <w:p w:rsidR="00CA5FA2" w:rsidRDefault="00CA5FA2" w:rsidP="00CA5FA2">
      <w:pPr>
        <w:pStyle w:val="BodyText"/>
        <w:ind w:left="2160"/>
      </w:pPr>
      <w:r>
        <w:t>d.PxVal.jar</w:t>
      </w:r>
    </w:p>
    <w:p w:rsidR="00CA5FA2" w:rsidRDefault="00CA5FA2" w:rsidP="00CA5FA2">
      <w:pPr>
        <w:pStyle w:val="BodyText"/>
        <w:ind w:left="1440" w:firstLine="720"/>
      </w:pPr>
      <w:r>
        <w:t>=&gt; Total jars size is 64 KB</w:t>
      </w:r>
    </w:p>
    <w:p w:rsidR="001B6739" w:rsidRDefault="00CA5FA2" w:rsidP="005F5B12">
      <w:pPr>
        <w:pStyle w:val="BodyText"/>
        <w:numPr>
          <w:ilvl w:val="0"/>
          <w:numId w:val="12"/>
        </w:numPr>
        <w:ind w:left="1440"/>
      </w:pPr>
      <w:r>
        <w:t xml:space="preserve">Include the below native </w:t>
      </w:r>
      <w:r w:rsidR="00637614">
        <w:t xml:space="preserve">libraries </w:t>
      </w:r>
      <w:r>
        <w:t xml:space="preserve">under </w:t>
      </w:r>
      <w:r w:rsidRPr="00CA5FA2">
        <w:t>\libs\armeabi</w:t>
      </w:r>
      <w:r>
        <w:t xml:space="preserve"> of Global Mobile sales app project structure</w:t>
      </w:r>
      <w:r w:rsidR="001B6739">
        <w:t>.</w:t>
      </w:r>
    </w:p>
    <w:p w:rsidR="00CA5FA2" w:rsidRDefault="00CA5FA2" w:rsidP="00CA5FA2">
      <w:pPr>
        <w:pStyle w:val="BodyText"/>
        <w:ind w:left="2160"/>
      </w:pPr>
      <w:r>
        <w:t>a.libCalculatorJNI.so</w:t>
      </w:r>
    </w:p>
    <w:p w:rsidR="00CA5FA2" w:rsidRDefault="00CA5FA2" w:rsidP="00CA5FA2">
      <w:pPr>
        <w:pStyle w:val="BodyText"/>
        <w:ind w:left="2160"/>
      </w:pPr>
      <w:r>
        <w:t>b.libexslt.so</w:t>
      </w:r>
    </w:p>
    <w:p w:rsidR="00CA5FA2" w:rsidRDefault="00CA5FA2" w:rsidP="00CA5FA2">
      <w:pPr>
        <w:pStyle w:val="BodyText"/>
        <w:ind w:left="2160"/>
      </w:pPr>
      <w:r>
        <w:t>c.libiconv.so</w:t>
      </w:r>
    </w:p>
    <w:p w:rsidR="00CA5FA2" w:rsidRDefault="00CA5FA2" w:rsidP="00CA5FA2">
      <w:pPr>
        <w:pStyle w:val="BodyText"/>
        <w:ind w:left="2160"/>
      </w:pPr>
      <w:r>
        <w:t>d.libxml2.so</w:t>
      </w:r>
    </w:p>
    <w:p w:rsidR="00CA5FA2" w:rsidRDefault="00CA5FA2" w:rsidP="00CA5FA2">
      <w:pPr>
        <w:pStyle w:val="BodyText"/>
        <w:ind w:left="2160"/>
      </w:pPr>
      <w:r>
        <w:t>e.libxslt.so</w:t>
      </w:r>
    </w:p>
    <w:p w:rsidR="001B6739" w:rsidRDefault="00637614" w:rsidP="00637614">
      <w:pPr>
        <w:pStyle w:val="BodyText"/>
        <w:ind w:left="1440" w:firstLine="720"/>
      </w:pPr>
      <w:r>
        <w:t xml:space="preserve">=&gt; </w:t>
      </w:r>
      <w:r w:rsidRPr="00637614">
        <w:t>Total Native size is 24 MB</w:t>
      </w:r>
    </w:p>
    <w:p w:rsidR="00637614" w:rsidRDefault="00637614" w:rsidP="00637614">
      <w:pPr>
        <w:pStyle w:val="BodyText"/>
        <w:ind w:left="1440" w:firstLine="720"/>
      </w:pPr>
    </w:p>
    <w:p w:rsidR="00637614" w:rsidRDefault="00637614" w:rsidP="005F5B12">
      <w:pPr>
        <w:pStyle w:val="BodyText"/>
        <w:numPr>
          <w:ilvl w:val="0"/>
          <w:numId w:val="12"/>
        </w:numPr>
        <w:ind w:left="1440"/>
      </w:pPr>
      <w:r>
        <w:t>Total Size of the Jars + Native Libraries is around 24.64 MB approx. All the distributables are necessary and PX system cannot execute with anything missing</w:t>
      </w:r>
      <w:r w:rsidR="00CB3D9C">
        <w:t>.</w:t>
      </w:r>
    </w:p>
    <w:p w:rsidR="00CB3D9C" w:rsidRDefault="00CB3D9C" w:rsidP="005F5B12">
      <w:pPr>
        <w:pStyle w:val="BodyText"/>
        <w:numPr>
          <w:ilvl w:val="0"/>
          <w:numId w:val="12"/>
        </w:numPr>
        <w:ind w:left="1440"/>
      </w:pPr>
      <w:r>
        <w:t>Enable “Write External Storage Permission” in "AndroidManifest.XML".</w:t>
      </w:r>
    </w:p>
    <w:p w:rsidR="004C5BFB" w:rsidRDefault="004C5BFB" w:rsidP="005F5B12">
      <w:pPr>
        <w:pStyle w:val="BodyText"/>
        <w:numPr>
          <w:ilvl w:val="0"/>
          <w:numId w:val="12"/>
        </w:numPr>
        <w:ind w:left="1440"/>
      </w:pPr>
      <w:r>
        <w:t xml:space="preserve">Sample code for </w:t>
      </w:r>
      <w:r w:rsidR="008B0C22">
        <w:t xml:space="preserve">loading the </w:t>
      </w:r>
      <w:r w:rsidR="0075228A">
        <w:t>deployment package using</w:t>
      </w:r>
      <w:r>
        <w:t xml:space="preserve"> the Embedded Calculator</w:t>
      </w:r>
    </w:p>
    <w:p w:rsidR="004C5BFB" w:rsidRPr="004C5BFB" w:rsidRDefault="004C5BFB" w:rsidP="004C5BFB">
      <w:pPr>
        <w:pStyle w:val="BodyText"/>
        <w:pBdr>
          <w:top w:val="single" w:sz="4" w:space="1" w:color="auto"/>
          <w:left w:val="single" w:sz="4" w:space="4" w:color="auto"/>
          <w:bottom w:val="single" w:sz="4" w:space="1" w:color="auto"/>
          <w:right w:val="single" w:sz="4" w:space="4" w:color="auto"/>
        </w:pBdr>
        <w:ind w:left="1440"/>
        <w:rPr>
          <w:sz w:val="16"/>
          <w:szCs w:val="16"/>
        </w:rPr>
      </w:pPr>
      <w:r w:rsidRPr="004C5BFB">
        <w:rPr>
          <w:sz w:val="16"/>
          <w:szCs w:val="16"/>
        </w:rPr>
        <w:t>PxCalculatorHome calculatorHome = PxCalculatorHomeJNI.instance();</w:t>
      </w:r>
    </w:p>
    <w:p w:rsidR="004C5BFB" w:rsidRPr="004C5BFB" w:rsidRDefault="004C5BFB" w:rsidP="004C5BFB">
      <w:pPr>
        <w:pStyle w:val="BodyText"/>
        <w:pBdr>
          <w:top w:val="single" w:sz="4" w:space="1" w:color="auto"/>
          <w:left w:val="single" w:sz="4" w:space="4" w:color="auto"/>
          <w:bottom w:val="single" w:sz="4" w:space="1" w:color="auto"/>
          <w:right w:val="single" w:sz="4" w:space="4" w:color="auto"/>
        </w:pBdr>
        <w:ind w:left="1440"/>
        <w:rPr>
          <w:sz w:val="16"/>
          <w:szCs w:val="16"/>
        </w:rPr>
      </w:pPr>
      <w:r w:rsidRPr="004C5BFB">
        <w:rPr>
          <w:sz w:val="16"/>
          <w:szCs w:val="16"/>
        </w:rPr>
        <w:t xml:space="preserve"> calculatorHome.initialize(getProductXpressInstallPath()); </w:t>
      </w:r>
    </w:p>
    <w:p w:rsidR="004C5BFB" w:rsidRPr="004C5BFB" w:rsidRDefault="004C5BFB" w:rsidP="004C5BFB">
      <w:pPr>
        <w:pStyle w:val="BodyText"/>
        <w:pBdr>
          <w:top w:val="single" w:sz="4" w:space="1" w:color="auto"/>
          <w:left w:val="single" w:sz="4" w:space="4" w:color="auto"/>
          <w:bottom w:val="single" w:sz="4" w:space="1" w:color="auto"/>
          <w:right w:val="single" w:sz="4" w:space="4" w:color="auto"/>
        </w:pBdr>
        <w:ind w:left="1440"/>
        <w:rPr>
          <w:sz w:val="16"/>
          <w:szCs w:val="16"/>
        </w:rPr>
      </w:pPr>
      <w:r w:rsidRPr="004C5BFB">
        <w:rPr>
          <w:sz w:val="16"/>
          <w:szCs w:val="16"/>
        </w:rPr>
        <w:t>calculatorHome.loadDeploymentPackage("TestInput/MyDeployment2_1_0.pxdp", null, null, null);</w:t>
      </w:r>
    </w:p>
    <w:p w:rsidR="004C5BFB" w:rsidRPr="004C5BFB" w:rsidRDefault="004C5BFB" w:rsidP="004C5BFB">
      <w:pPr>
        <w:pStyle w:val="BodyText"/>
        <w:pBdr>
          <w:top w:val="single" w:sz="4" w:space="1" w:color="auto"/>
          <w:left w:val="single" w:sz="4" w:space="4" w:color="auto"/>
          <w:bottom w:val="single" w:sz="4" w:space="1" w:color="auto"/>
          <w:right w:val="single" w:sz="4" w:space="4" w:color="auto"/>
        </w:pBdr>
        <w:ind w:left="1440"/>
        <w:rPr>
          <w:sz w:val="16"/>
          <w:szCs w:val="16"/>
        </w:rPr>
      </w:pPr>
      <w:r w:rsidRPr="004C5BFB">
        <w:rPr>
          <w:sz w:val="16"/>
          <w:szCs w:val="16"/>
        </w:rPr>
        <w:t>PxPushCalculator calculator = calculatorHome.getPushCalculator();</w:t>
      </w:r>
    </w:p>
    <w:p w:rsidR="004C5BFB" w:rsidRPr="004C5BFB" w:rsidRDefault="004C5BFB" w:rsidP="004C5BFB">
      <w:pPr>
        <w:pStyle w:val="BodyText"/>
        <w:pBdr>
          <w:top w:val="single" w:sz="4" w:space="1" w:color="auto"/>
          <w:left w:val="single" w:sz="4" w:space="4" w:color="auto"/>
          <w:bottom w:val="single" w:sz="4" w:space="1" w:color="auto"/>
          <w:right w:val="single" w:sz="4" w:space="4" w:color="auto"/>
        </w:pBdr>
        <w:ind w:left="1440"/>
        <w:rPr>
          <w:sz w:val="16"/>
          <w:szCs w:val="16"/>
        </w:rPr>
      </w:pPr>
      <w:r w:rsidRPr="004C5BFB">
        <w:rPr>
          <w:sz w:val="16"/>
          <w:szCs w:val="16"/>
        </w:rPr>
        <w:t>String request;</w:t>
      </w:r>
    </w:p>
    <w:p w:rsidR="004C5BFB" w:rsidRPr="004C5BFB" w:rsidRDefault="004C5BFB" w:rsidP="004C5BFB">
      <w:pPr>
        <w:pStyle w:val="BodyText"/>
        <w:pBdr>
          <w:top w:val="single" w:sz="4" w:space="1" w:color="auto"/>
          <w:left w:val="single" w:sz="4" w:space="4" w:color="auto"/>
          <w:bottom w:val="single" w:sz="4" w:space="1" w:color="auto"/>
          <w:right w:val="single" w:sz="4" w:space="4" w:color="auto"/>
        </w:pBdr>
        <w:ind w:left="1440"/>
        <w:rPr>
          <w:sz w:val="16"/>
          <w:szCs w:val="16"/>
        </w:rPr>
      </w:pPr>
      <w:r w:rsidRPr="004C5BFB">
        <w:rPr>
          <w:sz w:val="16"/>
          <w:szCs w:val="16"/>
        </w:rPr>
        <w:t>// Construct the request string</w:t>
      </w:r>
    </w:p>
    <w:p w:rsidR="004C5BFB" w:rsidRPr="004C5BFB" w:rsidRDefault="004C5BFB" w:rsidP="004C5BFB">
      <w:pPr>
        <w:pStyle w:val="BodyText"/>
        <w:pBdr>
          <w:top w:val="single" w:sz="4" w:space="1" w:color="auto"/>
          <w:left w:val="single" w:sz="4" w:space="4" w:color="auto"/>
          <w:bottom w:val="single" w:sz="4" w:space="1" w:color="auto"/>
          <w:right w:val="single" w:sz="4" w:space="4" w:color="auto"/>
        </w:pBdr>
        <w:ind w:left="1440"/>
        <w:rPr>
          <w:sz w:val="16"/>
          <w:szCs w:val="16"/>
        </w:rPr>
      </w:pPr>
      <w:r w:rsidRPr="004C5BFB">
        <w:rPr>
          <w:sz w:val="16"/>
          <w:szCs w:val="16"/>
        </w:rPr>
        <w:t>String result = calculator.calculate(request);</w:t>
      </w:r>
    </w:p>
    <w:p w:rsidR="004C5BFB" w:rsidRDefault="004C5BFB" w:rsidP="004C5BFB">
      <w:pPr>
        <w:pStyle w:val="BodyText"/>
        <w:ind w:left="1440"/>
      </w:pPr>
    </w:p>
    <w:p w:rsidR="002B0B98" w:rsidRDefault="002B0B98" w:rsidP="005F5B12">
      <w:pPr>
        <w:pStyle w:val="BodyText"/>
        <w:numPr>
          <w:ilvl w:val="0"/>
          <w:numId w:val="12"/>
        </w:numPr>
        <w:ind w:left="1440"/>
      </w:pPr>
      <w:r>
        <w:t>Refer “</w:t>
      </w:r>
      <w:r w:rsidRPr="002B0B98">
        <w:t>PX_Calculator_Specification</w:t>
      </w:r>
      <w:r>
        <w:t>.docx” for Request and Response object specification.</w:t>
      </w:r>
    </w:p>
    <w:p w:rsidR="002B0B98" w:rsidRDefault="002B0B98" w:rsidP="005F5B12">
      <w:pPr>
        <w:pStyle w:val="BodyText"/>
        <w:numPr>
          <w:ilvl w:val="0"/>
          <w:numId w:val="12"/>
        </w:numPr>
        <w:ind w:left="1440"/>
      </w:pPr>
      <w:r>
        <w:t>Android sample app (PxTestApp) will be wrapped as a Javascript custom plug-in so that this can be integrated in Global mobile sales app. This wrapper will support only Android as of now.</w:t>
      </w:r>
    </w:p>
    <w:p w:rsidR="007A5024" w:rsidRDefault="007A5024" w:rsidP="005F5B12">
      <w:pPr>
        <w:pStyle w:val="BodyText"/>
        <w:numPr>
          <w:ilvl w:val="0"/>
          <w:numId w:val="12"/>
        </w:numPr>
        <w:ind w:left="1440"/>
      </w:pPr>
      <w:r>
        <w:t xml:space="preserve">For security reasons, the deployment package with “.pxdpz” file will be used as this is in encrypted format. </w:t>
      </w:r>
      <w:r w:rsidR="0057579A">
        <w:t>MetLife</w:t>
      </w:r>
      <w:r>
        <w:t xml:space="preserve"> key is required for the decryption. [Decryption mechanism needs to be checked with Embedded Calculator HP team]</w:t>
      </w:r>
    </w:p>
    <w:p w:rsidR="007A5024" w:rsidRDefault="007A5024" w:rsidP="005F5B12">
      <w:pPr>
        <w:pStyle w:val="BodyText"/>
        <w:numPr>
          <w:ilvl w:val="0"/>
          <w:numId w:val="12"/>
        </w:numPr>
        <w:ind w:left="1440"/>
      </w:pPr>
      <w:r>
        <w:t>Suppose if the pxdpz file format does not work out, then the security can be applied by hiding the Embedded calculator pxdp file from the app sandbox. This can be easily achieved by added a dot in front of the filename.</w:t>
      </w:r>
    </w:p>
    <w:p w:rsidR="00F9393B" w:rsidRDefault="00F9393B" w:rsidP="00F9393B">
      <w:pPr>
        <w:pStyle w:val="BodyText"/>
        <w:ind w:left="1440"/>
      </w:pPr>
    </w:p>
    <w:p w:rsidR="00F9393B" w:rsidRDefault="00F9393B" w:rsidP="00F9393B">
      <w:pPr>
        <w:pStyle w:val="Heading3"/>
      </w:pPr>
      <w:bookmarkStart w:id="34" w:name="_Toc411530342"/>
      <w:r>
        <w:t>Sample Web</w:t>
      </w:r>
      <w:r w:rsidR="001D3AC4">
        <w:t xml:space="preserve"> </w:t>
      </w:r>
      <w:r>
        <w:t>service creation</w:t>
      </w:r>
      <w:bookmarkEnd w:id="34"/>
    </w:p>
    <w:p w:rsidR="00902DC1" w:rsidRPr="00902DC1" w:rsidRDefault="00902DC1" w:rsidP="00902DC1">
      <w:pPr>
        <w:pStyle w:val="BodyText"/>
      </w:pPr>
    </w:p>
    <w:p w:rsidR="00AC72EF" w:rsidRDefault="00DF5B2A" w:rsidP="00F9393B">
      <w:pPr>
        <w:pStyle w:val="BodyText"/>
        <w:numPr>
          <w:ilvl w:val="0"/>
          <w:numId w:val="12"/>
        </w:numPr>
        <w:ind w:left="1440"/>
      </w:pPr>
      <w:r>
        <w:t>Below are the steps tried out to create a web service which returns the results based on the JSON file</w:t>
      </w:r>
      <w:r w:rsidR="00AC72EF">
        <w:t>.</w:t>
      </w:r>
    </w:p>
    <w:p w:rsidR="00DF5B2A" w:rsidRDefault="00DF5B2A" w:rsidP="00F9393B">
      <w:pPr>
        <w:pStyle w:val="BodyText"/>
        <w:numPr>
          <w:ilvl w:val="0"/>
          <w:numId w:val="12"/>
        </w:numPr>
        <w:ind w:left="1440"/>
      </w:pPr>
      <w:r>
        <w:t>The sample webservice reads the static JSON file and returns the JSON object to the called adapter.</w:t>
      </w:r>
    </w:p>
    <w:p w:rsidR="00AC72EF" w:rsidRPr="00AC72EF" w:rsidRDefault="00DF5B2A" w:rsidP="00AC72EF">
      <w:pPr>
        <w:pStyle w:val="BodyText"/>
        <w:numPr>
          <w:ilvl w:val="0"/>
          <w:numId w:val="12"/>
        </w:numPr>
        <w:ind w:left="1440"/>
      </w:pPr>
      <w:r>
        <w:t>S</w:t>
      </w:r>
      <w:r w:rsidR="00AC72EF">
        <w:t>ample code snippe</w:t>
      </w:r>
      <w:r>
        <w:t>t</w:t>
      </w:r>
      <w:r w:rsidR="00AC72EF">
        <w:t xml:space="preserve"> explains the server side implementation.</w:t>
      </w:r>
      <w:r w:rsidR="00AC72EF" w:rsidRPr="00AC72EF">
        <w:rPr>
          <w:rFonts w:ascii="Consolas" w:hAnsi="Consolas" w:cs="Consolas"/>
        </w:rPr>
        <w:t xml:space="preserve"> </w:t>
      </w:r>
    </w:p>
    <w:p w:rsidR="00AC72EF" w:rsidRDefault="00AC72EF" w:rsidP="00AC72EF">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t xml:space="preserve">JSONParser parser = </w:t>
      </w:r>
      <w:r>
        <w:rPr>
          <w:rFonts w:ascii="Consolas" w:hAnsi="Consolas" w:cs="Consolas"/>
          <w:b/>
          <w:bCs/>
          <w:color w:val="7F0055"/>
        </w:rPr>
        <w:t>new</w:t>
      </w:r>
      <w:r>
        <w:rPr>
          <w:rFonts w:ascii="Consolas" w:hAnsi="Consolas" w:cs="Consolas"/>
          <w:color w:val="000000"/>
        </w:rPr>
        <w:t xml:space="preserve"> JSONParser();</w:t>
      </w:r>
    </w:p>
    <w:p w:rsidR="00AC72EF" w:rsidRDefault="00AC72EF" w:rsidP="00AC72EF">
      <w:pPr>
        <w:autoSpaceDE w:val="0"/>
        <w:autoSpaceDN w:val="0"/>
        <w:adjustRightInd w:val="0"/>
        <w:rPr>
          <w:rFonts w:ascii="Consolas" w:hAnsi="Consolas" w:cs="Consolas"/>
        </w:rPr>
      </w:pPr>
    </w:p>
    <w:p w:rsidR="00AC72EF" w:rsidRPr="00DF5B2A" w:rsidRDefault="00AC72EF" w:rsidP="00AC72EF">
      <w:pPr>
        <w:autoSpaceDE w:val="0"/>
        <w:autoSpaceDN w:val="0"/>
        <w:adjustRightInd w:val="0"/>
        <w:rPr>
          <w:rFonts w:cs="Arial"/>
          <w:sz w:val="16"/>
          <w:szCs w:val="16"/>
        </w:rPr>
      </w:pPr>
      <w:r>
        <w:rPr>
          <w:rFonts w:ascii="Consolas" w:hAnsi="Consolas" w:cs="Consolas"/>
          <w:color w:val="000000"/>
        </w:rPr>
        <w:tab/>
      </w:r>
      <w:r>
        <w:rPr>
          <w:rFonts w:ascii="Consolas" w:hAnsi="Consolas" w:cs="Consolas"/>
          <w:color w:val="000000"/>
        </w:rPr>
        <w:tab/>
      </w:r>
      <w:r w:rsidRPr="00DF5B2A">
        <w:rPr>
          <w:rFonts w:cs="Arial"/>
          <w:b/>
          <w:bCs/>
          <w:color w:val="7F0055"/>
          <w:sz w:val="16"/>
          <w:szCs w:val="16"/>
        </w:rPr>
        <w:t>try</w:t>
      </w:r>
      <w:r w:rsidRPr="00DF5B2A">
        <w:rPr>
          <w:rFonts w:cs="Arial"/>
          <w:color w:val="000000"/>
          <w:sz w:val="16"/>
          <w:szCs w:val="16"/>
        </w:rPr>
        <w:t xml:space="preserve"> {</w:t>
      </w:r>
    </w:p>
    <w:p w:rsidR="00AC72EF" w:rsidRPr="00DF5B2A" w:rsidRDefault="00AC72EF" w:rsidP="00AC72EF">
      <w:pPr>
        <w:autoSpaceDE w:val="0"/>
        <w:autoSpaceDN w:val="0"/>
        <w:adjustRightInd w:val="0"/>
        <w:rPr>
          <w:rFonts w:cs="Arial"/>
          <w:sz w:val="16"/>
          <w:szCs w:val="16"/>
        </w:rPr>
      </w:pPr>
    </w:p>
    <w:p w:rsidR="00AC72EF" w:rsidRPr="00DF5B2A" w:rsidRDefault="00AC72EF" w:rsidP="00AC72EF">
      <w:pPr>
        <w:autoSpaceDE w:val="0"/>
        <w:autoSpaceDN w:val="0"/>
        <w:adjustRightInd w:val="0"/>
        <w:rPr>
          <w:rFonts w:cs="Arial"/>
          <w:sz w:val="16"/>
          <w:szCs w:val="16"/>
        </w:rPr>
      </w:pPr>
      <w:r w:rsidRPr="00DF5B2A">
        <w:rPr>
          <w:rFonts w:cs="Arial"/>
          <w:color w:val="000000"/>
          <w:sz w:val="16"/>
          <w:szCs w:val="16"/>
        </w:rPr>
        <w:tab/>
      </w:r>
      <w:r w:rsidRPr="00DF5B2A">
        <w:rPr>
          <w:rFonts w:cs="Arial"/>
          <w:color w:val="000000"/>
          <w:sz w:val="16"/>
          <w:szCs w:val="16"/>
        </w:rPr>
        <w:tab/>
      </w:r>
      <w:r w:rsidRPr="00DF5B2A">
        <w:rPr>
          <w:rFonts w:cs="Arial"/>
          <w:color w:val="000000"/>
          <w:sz w:val="16"/>
          <w:szCs w:val="16"/>
        </w:rPr>
        <w:tab/>
        <w:t>Object obj = parser.parse(</w:t>
      </w:r>
      <w:r w:rsidRPr="00DF5B2A">
        <w:rPr>
          <w:rFonts w:cs="Arial"/>
          <w:b/>
          <w:bCs/>
          <w:color w:val="7F0055"/>
          <w:sz w:val="16"/>
          <w:szCs w:val="16"/>
        </w:rPr>
        <w:t>new</w:t>
      </w:r>
      <w:r w:rsidRPr="00DF5B2A">
        <w:rPr>
          <w:rFonts w:cs="Arial"/>
          <w:color w:val="000000"/>
          <w:sz w:val="16"/>
          <w:szCs w:val="16"/>
        </w:rPr>
        <w:t xml:space="preserve"> FileReader(</w:t>
      </w:r>
      <w:r w:rsidRPr="00DF5B2A">
        <w:rPr>
          <w:rFonts w:cs="Arial"/>
          <w:color w:val="2A00FF"/>
          <w:sz w:val="16"/>
          <w:szCs w:val="16"/>
        </w:rPr>
        <w:t>"C:/</w:t>
      </w:r>
      <w:r w:rsidR="00902DC1">
        <w:rPr>
          <w:rFonts w:cs="Arial"/>
          <w:color w:val="2A00FF"/>
          <w:sz w:val="16"/>
          <w:szCs w:val="16"/>
        </w:rPr>
        <w:t>test</w:t>
      </w:r>
      <w:r w:rsidRPr="00DF5B2A">
        <w:rPr>
          <w:rFonts w:cs="Arial"/>
          <w:color w:val="2A00FF"/>
          <w:sz w:val="16"/>
          <w:szCs w:val="16"/>
        </w:rPr>
        <w:t>/productlist.json"</w:t>
      </w:r>
      <w:r w:rsidRPr="00DF5B2A">
        <w:rPr>
          <w:rFonts w:cs="Arial"/>
          <w:color w:val="000000"/>
          <w:sz w:val="16"/>
          <w:szCs w:val="16"/>
        </w:rPr>
        <w:t>));</w:t>
      </w:r>
    </w:p>
    <w:p w:rsidR="00AC72EF" w:rsidRPr="00DF5B2A" w:rsidRDefault="00AC72EF" w:rsidP="00AC72EF">
      <w:pPr>
        <w:autoSpaceDE w:val="0"/>
        <w:autoSpaceDN w:val="0"/>
        <w:adjustRightInd w:val="0"/>
        <w:rPr>
          <w:rFonts w:cs="Arial"/>
          <w:sz w:val="16"/>
          <w:szCs w:val="16"/>
        </w:rPr>
      </w:pPr>
      <w:r w:rsidRPr="00DF5B2A">
        <w:rPr>
          <w:rFonts w:cs="Arial"/>
          <w:color w:val="000000"/>
          <w:sz w:val="16"/>
          <w:szCs w:val="16"/>
        </w:rPr>
        <w:tab/>
      </w:r>
      <w:r w:rsidRPr="00DF5B2A">
        <w:rPr>
          <w:rFonts w:cs="Arial"/>
          <w:color w:val="000000"/>
          <w:sz w:val="16"/>
          <w:szCs w:val="16"/>
        </w:rPr>
        <w:tab/>
      </w:r>
      <w:r w:rsidRPr="00DF5B2A">
        <w:rPr>
          <w:rFonts w:cs="Arial"/>
          <w:color w:val="000000"/>
          <w:sz w:val="16"/>
          <w:szCs w:val="16"/>
        </w:rPr>
        <w:tab/>
      </w:r>
      <w:r w:rsidRPr="00DF5B2A">
        <w:rPr>
          <w:rFonts w:cs="Arial"/>
          <w:color w:val="000000"/>
          <w:sz w:val="16"/>
          <w:szCs w:val="16"/>
          <w:highlight w:val="lightGray"/>
        </w:rPr>
        <w:t>JSONObject</w:t>
      </w:r>
      <w:r w:rsidRPr="00DF5B2A">
        <w:rPr>
          <w:rFonts w:cs="Arial"/>
          <w:color w:val="000000"/>
          <w:sz w:val="16"/>
          <w:szCs w:val="16"/>
        </w:rPr>
        <w:t xml:space="preserve"> jsonObject = (</w:t>
      </w:r>
      <w:r w:rsidRPr="00DF5B2A">
        <w:rPr>
          <w:rFonts w:cs="Arial"/>
          <w:color w:val="000000"/>
          <w:sz w:val="16"/>
          <w:szCs w:val="16"/>
          <w:highlight w:val="lightGray"/>
        </w:rPr>
        <w:t>JSONObject</w:t>
      </w:r>
      <w:r w:rsidRPr="00DF5B2A">
        <w:rPr>
          <w:rFonts w:cs="Arial"/>
          <w:color w:val="000000"/>
          <w:sz w:val="16"/>
          <w:szCs w:val="16"/>
        </w:rPr>
        <w:t>) obj;</w:t>
      </w:r>
    </w:p>
    <w:p w:rsidR="00AC72EF" w:rsidRPr="00DF5B2A" w:rsidRDefault="00AC72EF" w:rsidP="00AC72EF">
      <w:pPr>
        <w:autoSpaceDE w:val="0"/>
        <w:autoSpaceDN w:val="0"/>
        <w:adjustRightInd w:val="0"/>
        <w:rPr>
          <w:rFonts w:cs="Arial"/>
          <w:sz w:val="16"/>
          <w:szCs w:val="16"/>
        </w:rPr>
      </w:pPr>
      <w:r w:rsidRPr="00DF5B2A">
        <w:rPr>
          <w:rFonts w:cs="Arial"/>
          <w:color w:val="000000"/>
          <w:sz w:val="16"/>
          <w:szCs w:val="16"/>
        </w:rPr>
        <w:tab/>
      </w:r>
      <w:r w:rsidRPr="00DF5B2A">
        <w:rPr>
          <w:rFonts w:cs="Arial"/>
          <w:color w:val="000000"/>
          <w:sz w:val="16"/>
          <w:szCs w:val="16"/>
        </w:rPr>
        <w:tab/>
      </w:r>
      <w:r w:rsidRPr="00DF5B2A">
        <w:rPr>
          <w:rFonts w:cs="Arial"/>
          <w:color w:val="000000"/>
          <w:sz w:val="16"/>
          <w:szCs w:val="16"/>
        </w:rPr>
        <w:tab/>
        <w:t>response.setContentType(</w:t>
      </w:r>
      <w:r w:rsidRPr="00DF5B2A">
        <w:rPr>
          <w:rFonts w:cs="Arial"/>
          <w:color w:val="2A00FF"/>
          <w:sz w:val="16"/>
          <w:szCs w:val="16"/>
        </w:rPr>
        <w:t>"application/json"</w:t>
      </w:r>
      <w:r w:rsidRPr="00DF5B2A">
        <w:rPr>
          <w:rFonts w:cs="Arial"/>
          <w:color w:val="000000"/>
          <w:sz w:val="16"/>
          <w:szCs w:val="16"/>
        </w:rPr>
        <w:t>);</w:t>
      </w:r>
    </w:p>
    <w:p w:rsidR="00AC72EF" w:rsidRPr="00DF5B2A" w:rsidRDefault="00AC72EF" w:rsidP="00AC72EF">
      <w:pPr>
        <w:autoSpaceDE w:val="0"/>
        <w:autoSpaceDN w:val="0"/>
        <w:adjustRightInd w:val="0"/>
        <w:rPr>
          <w:rFonts w:cs="Arial"/>
          <w:sz w:val="16"/>
          <w:szCs w:val="16"/>
        </w:rPr>
      </w:pPr>
      <w:r w:rsidRPr="00DF5B2A">
        <w:rPr>
          <w:rFonts w:cs="Arial"/>
          <w:color w:val="000000"/>
          <w:sz w:val="16"/>
          <w:szCs w:val="16"/>
        </w:rPr>
        <w:tab/>
      </w:r>
      <w:r w:rsidRPr="00DF5B2A">
        <w:rPr>
          <w:rFonts w:cs="Arial"/>
          <w:color w:val="000000"/>
          <w:sz w:val="16"/>
          <w:szCs w:val="16"/>
        </w:rPr>
        <w:tab/>
      </w:r>
      <w:r w:rsidRPr="00DF5B2A">
        <w:rPr>
          <w:rFonts w:cs="Arial"/>
          <w:color w:val="000000"/>
          <w:sz w:val="16"/>
          <w:szCs w:val="16"/>
        </w:rPr>
        <w:tab/>
        <w:t>response.getWriter().print(jsonObject.toString());</w:t>
      </w:r>
    </w:p>
    <w:p w:rsidR="00AC72EF" w:rsidRPr="00DF5B2A" w:rsidRDefault="00AC72EF" w:rsidP="00AC72EF">
      <w:pPr>
        <w:autoSpaceDE w:val="0"/>
        <w:autoSpaceDN w:val="0"/>
        <w:adjustRightInd w:val="0"/>
        <w:rPr>
          <w:rFonts w:cs="Arial"/>
          <w:sz w:val="16"/>
          <w:szCs w:val="16"/>
        </w:rPr>
      </w:pPr>
      <w:r w:rsidRPr="00DF5B2A">
        <w:rPr>
          <w:rFonts w:cs="Arial"/>
          <w:color w:val="000000"/>
          <w:sz w:val="16"/>
          <w:szCs w:val="16"/>
        </w:rPr>
        <w:tab/>
      </w:r>
      <w:r w:rsidRPr="00DF5B2A">
        <w:rPr>
          <w:rFonts w:cs="Arial"/>
          <w:color w:val="000000"/>
          <w:sz w:val="16"/>
          <w:szCs w:val="16"/>
        </w:rPr>
        <w:tab/>
      </w:r>
      <w:r w:rsidRPr="00DF5B2A">
        <w:rPr>
          <w:rFonts w:cs="Arial"/>
          <w:color w:val="000000"/>
          <w:sz w:val="16"/>
          <w:szCs w:val="16"/>
        </w:rPr>
        <w:tab/>
        <w:t>System.</w:t>
      </w:r>
      <w:r w:rsidRPr="00DF5B2A">
        <w:rPr>
          <w:rFonts w:cs="Arial"/>
          <w:i/>
          <w:iCs/>
          <w:color w:val="0000C0"/>
          <w:sz w:val="16"/>
          <w:szCs w:val="16"/>
        </w:rPr>
        <w:t>out</w:t>
      </w:r>
      <w:r w:rsidRPr="00DF5B2A">
        <w:rPr>
          <w:rFonts w:cs="Arial"/>
          <w:color w:val="000000"/>
          <w:sz w:val="16"/>
          <w:szCs w:val="16"/>
        </w:rPr>
        <w:t>.println(jsonObject.toString());</w:t>
      </w:r>
    </w:p>
    <w:p w:rsidR="00DF5B2A" w:rsidRPr="00DF5B2A" w:rsidRDefault="00AC72EF" w:rsidP="00AC72EF">
      <w:pPr>
        <w:autoSpaceDE w:val="0"/>
        <w:autoSpaceDN w:val="0"/>
        <w:adjustRightInd w:val="0"/>
        <w:rPr>
          <w:rFonts w:cs="Arial"/>
          <w:color w:val="000000"/>
          <w:sz w:val="16"/>
          <w:szCs w:val="16"/>
        </w:rPr>
      </w:pPr>
      <w:r w:rsidRPr="00DF5B2A">
        <w:rPr>
          <w:rFonts w:cs="Arial"/>
          <w:color w:val="000000"/>
          <w:sz w:val="16"/>
          <w:szCs w:val="16"/>
        </w:rPr>
        <w:tab/>
      </w:r>
      <w:r w:rsidRPr="00DF5B2A">
        <w:rPr>
          <w:rFonts w:cs="Arial"/>
          <w:color w:val="000000"/>
          <w:sz w:val="16"/>
          <w:szCs w:val="16"/>
        </w:rPr>
        <w:tab/>
      </w:r>
      <w:r w:rsidR="00DF5B2A" w:rsidRPr="00DF5B2A">
        <w:rPr>
          <w:rFonts w:cs="Arial"/>
          <w:color w:val="000000"/>
          <w:sz w:val="16"/>
          <w:szCs w:val="16"/>
        </w:rPr>
        <w:t xml:space="preserve">    </w:t>
      </w:r>
      <w:r w:rsidRPr="00DF5B2A">
        <w:rPr>
          <w:rFonts w:cs="Arial"/>
          <w:color w:val="000000"/>
          <w:sz w:val="16"/>
          <w:szCs w:val="16"/>
        </w:rPr>
        <w:t xml:space="preserve">} </w:t>
      </w:r>
    </w:p>
    <w:p w:rsidR="00DF5B2A" w:rsidRPr="00DF5B2A" w:rsidRDefault="00AC72EF" w:rsidP="00DF5B2A">
      <w:pPr>
        <w:autoSpaceDE w:val="0"/>
        <w:autoSpaceDN w:val="0"/>
        <w:adjustRightInd w:val="0"/>
        <w:ind w:left="720" w:firstLine="720"/>
        <w:rPr>
          <w:rFonts w:cs="Arial"/>
          <w:color w:val="000000"/>
          <w:sz w:val="16"/>
          <w:szCs w:val="16"/>
        </w:rPr>
      </w:pPr>
      <w:r w:rsidRPr="00DF5B2A">
        <w:rPr>
          <w:rFonts w:cs="Arial"/>
          <w:b/>
          <w:bCs/>
          <w:color w:val="7F0055"/>
          <w:sz w:val="16"/>
          <w:szCs w:val="16"/>
        </w:rPr>
        <w:t>catch</w:t>
      </w:r>
      <w:r w:rsidRPr="00DF5B2A">
        <w:rPr>
          <w:rFonts w:cs="Arial"/>
          <w:color w:val="000000"/>
          <w:sz w:val="16"/>
          <w:szCs w:val="16"/>
        </w:rPr>
        <w:t xml:space="preserve"> (Exception e) </w:t>
      </w:r>
    </w:p>
    <w:p w:rsidR="00AC72EF" w:rsidRPr="00DF5B2A" w:rsidRDefault="00AC72EF" w:rsidP="00DF5B2A">
      <w:pPr>
        <w:autoSpaceDE w:val="0"/>
        <w:autoSpaceDN w:val="0"/>
        <w:adjustRightInd w:val="0"/>
        <w:ind w:left="720" w:firstLine="720"/>
        <w:rPr>
          <w:rFonts w:cs="Arial"/>
          <w:sz w:val="16"/>
          <w:szCs w:val="16"/>
        </w:rPr>
      </w:pPr>
      <w:r w:rsidRPr="00DF5B2A">
        <w:rPr>
          <w:rFonts w:cs="Arial"/>
          <w:color w:val="000000"/>
          <w:sz w:val="16"/>
          <w:szCs w:val="16"/>
        </w:rPr>
        <w:t>{</w:t>
      </w:r>
    </w:p>
    <w:p w:rsidR="00AC72EF" w:rsidRPr="00DF5B2A" w:rsidRDefault="00AC72EF" w:rsidP="00DF5B2A">
      <w:pPr>
        <w:autoSpaceDE w:val="0"/>
        <w:autoSpaceDN w:val="0"/>
        <w:adjustRightInd w:val="0"/>
        <w:rPr>
          <w:rFonts w:cs="Arial"/>
          <w:color w:val="000000"/>
          <w:sz w:val="16"/>
          <w:szCs w:val="16"/>
        </w:rPr>
      </w:pPr>
      <w:r w:rsidRPr="00DF5B2A">
        <w:rPr>
          <w:rFonts w:cs="Arial"/>
          <w:color w:val="000000"/>
          <w:sz w:val="16"/>
          <w:szCs w:val="16"/>
        </w:rPr>
        <w:tab/>
      </w:r>
      <w:r w:rsidRPr="00DF5B2A">
        <w:rPr>
          <w:rFonts w:cs="Arial"/>
          <w:color w:val="000000"/>
          <w:sz w:val="16"/>
          <w:szCs w:val="16"/>
        </w:rPr>
        <w:tab/>
      </w:r>
      <w:r w:rsidRPr="00DF5B2A">
        <w:rPr>
          <w:rFonts w:cs="Arial"/>
          <w:color w:val="000000"/>
          <w:sz w:val="16"/>
          <w:szCs w:val="16"/>
        </w:rPr>
        <w:tab/>
        <w:t>e.printStackTrace();</w:t>
      </w:r>
    </w:p>
    <w:p w:rsidR="00DF5B2A" w:rsidRPr="00DF5B2A" w:rsidRDefault="00DF5B2A" w:rsidP="00DF5B2A">
      <w:pPr>
        <w:autoSpaceDE w:val="0"/>
        <w:autoSpaceDN w:val="0"/>
        <w:adjustRightInd w:val="0"/>
        <w:rPr>
          <w:rFonts w:cs="Arial"/>
          <w:sz w:val="16"/>
          <w:szCs w:val="16"/>
        </w:rPr>
      </w:pPr>
      <w:r w:rsidRPr="00DF5B2A">
        <w:rPr>
          <w:rFonts w:cs="Arial"/>
          <w:color w:val="000000"/>
          <w:sz w:val="16"/>
          <w:szCs w:val="16"/>
        </w:rPr>
        <w:tab/>
      </w:r>
      <w:r w:rsidRPr="00DF5B2A">
        <w:rPr>
          <w:rFonts w:cs="Arial"/>
          <w:color w:val="000000"/>
          <w:sz w:val="16"/>
          <w:szCs w:val="16"/>
        </w:rPr>
        <w:tab/>
        <w:t>}</w:t>
      </w:r>
    </w:p>
    <w:p w:rsidR="00AC72EF" w:rsidRDefault="00AC72EF" w:rsidP="00DF5B2A">
      <w:pPr>
        <w:pStyle w:val="BodyText"/>
        <w:ind w:left="720"/>
      </w:pPr>
      <w:r>
        <w:rPr>
          <w:rFonts w:ascii="Consolas" w:hAnsi="Consolas" w:cs="Consolas"/>
          <w:color w:val="000000"/>
        </w:rPr>
        <w:tab/>
      </w:r>
      <w:r>
        <w:rPr>
          <w:rFonts w:ascii="Consolas" w:hAnsi="Consolas" w:cs="Consolas"/>
          <w:color w:val="000000"/>
        </w:rPr>
        <w:tab/>
      </w:r>
    </w:p>
    <w:p w:rsidR="00F9393B" w:rsidRDefault="00F9393B" w:rsidP="00F9393B">
      <w:pPr>
        <w:pStyle w:val="Heading3"/>
      </w:pPr>
      <w:bookmarkStart w:id="35" w:name="_Toc411530343"/>
      <w:r>
        <w:lastRenderedPageBreak/>
        <w:t>Sample Web</w:t>
      </w:r>
      <w:r w:rsidR="001D3AC4">
        <w:t xml:space="preserve"> </w:t>
      </w:r>
      <w:r>
        <w:t>service invocation through Worklight adapter</w:t>
      </w:r>
      <w:bookmarkEnd w:id="35"/>
    </w:p>
    <w:p w:rsidR="00F9393B" w:rsidRDefault="00F9393B" w:rsidP="00F9393B">
      <w:pPr>
        <w:pStyle w:val="BodyText"/>
        <w:ind w:left="2160"/>
      </w:pPr>
    </w:p>
    <w:p w:rsidR="001D3AC4" w:rsidRDefault="00083E1D" w:rsidP="001D3AC4">
      <w:pPr>
        <w:pStyle w:val="BodyText"/>
        <w:numPr>
          <w:ilvl w:val="0"/>
          <w:numId w:val="12"/>
        </w:numPr>
        <w:ind w:left="1440"/>
      </w:pPr>
      <w:r>
        <w:t>W</w:t>
      </w:r>
      <w:r w:rsidR="001D3AC4">
        <w:t xml:space="preserve">orklight adapter </w:t>
      </w:r>
      <w:r>
        <w:t xml:space="preserve">is used </w:t>
      </w:r>
      <w:r w:rsidR="001D3AC4">
        <w:t xml:space="preserve">to invoke </w:t>
      </w:r>
      <w:r>
        <w:t xml:space="preserve">the sample </w:t>
      </w:r>
      <w:r w:rsidR="001D3AC4">
        <w:t>web services</w:t>
      </w:r>
      <w:r>
        <w:t xml:space="preserve"> which returns the static JSON data</w:t>
      </w:r>
      <w:r w:rsidR="001D3AC4">
        <w:t>.</w:t>
      </w:r>
    </w:p>
    <w:p w:rsidR="001D3AC4" w:rsidRPr="001D3AC4" w:rsidRDefault="00083E1D" w:rsidP="001D3AC4">
      <w:pPr>
        <w:pStyle w:val="BodyText"/>
        <w:numPr>
          <w:ilvl w:val="0"/>
          <w:numId w:val="12"/>
        </w:numPr>
        <w:ind w:left="1440"/>
      </w:pPr>
      <w:r>
        <w:t>Steps</w:t>
      </w:r>
      <w:r w:rsidR="001D3AC4">
        <w:t xml:space="preserve"> to create worklight adapter</w:t>
      </w:r>
      <w:r>
        <w:t>:</w:t>
      </w:r>
    </w:p>
    <w:p w:rsidR="00083E1D" w:rsidRDefault="001D3AC4" w:rsidP="00083E1D">
      <w:pPr>
        <w:pStyle w:val="ListParagraph"/>
        <w:numPr>
          <w:ilvl w:val="0"/>
          <w:numId w:val="21"/>
        </w:numPr>
        <w:shd w:val="clear" w:color="auto" w:fill="FFFFFF"/>
        <w:rPr>
          <w:sz w:val="18"/>
          <w:szCs w:val="18"/>
        </w:rPr>
      </w:pPr>
      <w:r w:rsidRPr="00083E1D">
        <w:rPr>
          <w:sz w:val="18"/>
          <w:szCs w:val="18"/>
        </w:rPr>
        <w:t>Click on the Worklight icon  </w:t>
      </w:r>
      <w:r w:rsidRPr="00083E1D">
        <w:rPr>
          <w:noProof/>
          <w:sz w:val="18"/>
          <w:szCs w:val="18"/>
        </w:rPr>
        <w:drawing>
          <wp:inline distT="0" distB="0" distL="0" distR="0">
            <wp:extent cx="229234" cy="152541"/>
            <wp:effectExtent l="0" t="0" r="0" b="0"/>
            <wp:docPr id="4" name="Picture 4" descr="cid:8e8df0f2-ab48-4538-9602-d61d026ec74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8e8df0f2-ab48-4538-9602-d61d026ec74f"/>
                    <pic:cNvPicPr>
                      <a:picLocks noChangeAspect="1" noChangeArrowheads="1"/>
                    </pic:cNvPicPr>
                  </pic:nvPicPr>
                  <pic:blipFill>
                    <a:blip r:embed="rId22" r:link="rId23" cstate="print">
                      <a:extLst>
                        <a:ext uri="{28A0092B-C50C-407E-A947-70E740481C1C}">
                          <a14:useLocalDpi xmlns:a14="http://schemas.microsoft.com/office/drawing/2010/main" val="0"/>
                        </a:ext>
                      </a:extLst>
                    </a:blip>
                    <a:srcRect/>
                    <a:stretch>
                      <a:fillRect/>
                    </a:stretch>
                  </pic:blipFill>
                  <pic:spPr bwMode="auto">
                    <a:xfrm flipH="1">
                      <a:off x="0" y="0"/>
                      <a:ext cx="252515" cy="168033"/>
                    </a:xfrm>
                    <a:prstGeom prst="rect">
                      <a:avLst/>
                    </a:prstGeom>
                    <a:noFill/>
                    <a:ln>
                      <a:noFill/>
                    </a:ln>
                  </pic:spPr>
                </pic:pic>
              </a:graphicData>
            </a:graphic>
          </wp:inline>
        </w:drawing>
      </w:r>
      <w:r w:rsidRPr="00083E1D">
        <w:rPr>
          <w:sz w:val="18"/>
          <w:szCs w:val="18"/>
        </w:rPr>
        <w:t> pulldown from the toolbar and select Worklight Adapter</w:t>
      </w:r>
      <w:r w:rsidR="00083E1D">
        <w:rPr>
          <w:sz w:val="18"/>
          <w:szCs w:val="18"/>
        </w:rPr>
        <w:t xml:space="preserve"> (</w:t>
      </w:r>
      <w:r w:rsidRPr="00083E1D">
        <w:rPr>
          <w:sz w:val="18"/>
          <w:szCs w:val="18"/>
        </w:rPr>
        <w:t>o</w:t>
      </w:r>
      <w:r w:rsidR="00083E1D">
        <w:rPr>
          <w:sz w:val="18"/>
          <w:szCs w:val="18"/>
        </w:rPr>
        <w:t>r)</w:t>
      </w:r>
      <w:r w:rsidRPr="00083E1D">
        <w:rPr>
          <w:sz w:val="18"/>
          <w:szCs w:val="18"/>
        </w:rPr>
        <w:t xml:space="preserve"> </w:t>
      </w:r>
    </w:p>
    <w:p w:rsidR="001D3AC4" w:rsidRPr="00083E1D" w:rsidRDefault="001D3AC4" w:rsidP="00083E1D">
      <w:pPr>
        <w:pStyle w:val="ListParagraph"/>
        <w:numPr>
          <w:ilvl w:val="0"/>
          <w:numId w:val="0"/>
        </w:numPr>
        <w:shd w:val="clear" w:color="auto" w:fill="FFFFFF"/>
        <w:ind w:left="2160"/>
        <w:rPr>
          <w:sz w:val="18"/>
          <w:szCs w:val="18"/>
        </w:rPr>
      </w:pPr>
      <w:r w:rsidRPr="00083E1D">
        <w:rPr>
          <w:sz w:val="18"/>
          <w:szCs w:val="18"/>
        </w:rPr>
        <w:t xml:space="preserve">File </w:t>
      </w:r>
      <w:r w:rsidR="00083E1D">
        <w:rPr>
          <w:sz w:val="18"/>
          <w:szCs w:val="18"/>
        </w:rPr>
        <w:t>=&gt;</w:t>
      </w:r>
      <w:r w:rsidRPr="00083E1D">
        <w:rPr>
          <w:sz w:val="18"/>
          <w:szCs w:val="18"/>
        </w:rPr>
        <w:t xml:space="preserve"> New Workl</w:t>
      </w:r>
      <w:r w:rsidR="00083E1D">
        <w:rPr>
          <w:sz w:val="18"/>
          <w:szCs w:val="18"/>
        </w:rPr>
        <w:t>ight Adapter from the menu bar</w:t>
      </w:r>
    </w:p>
    <w:p w:rsidR="001D3AC4" w:rsidRPr="00083E1D" w:rsidRDefault="001D3AC4" w:rsidP="00083E1D">
      <w:pPr>
        <w:pStyle w:val="ListParagraph"/>
        <w:numPr>
          <w:ilvl w:val="2"/>
          <w:numId w:val="20"/>
        </w:numPr>
        <w:shd w:val="clear" w:color="auto" w:fill="FFFFFF"/>
        <w:rPr>
          <w:sz w:val="18"/>
          <w:szCs w:val="18"/>
        </w:rPr>
      </w:pPr>
      <w:r w:rsidRPr="00083E1D">
        <w:rPr>
          <w:sz w:val="18"/>
          <w:szCs w:val="18"/>
        </w:rPr>
        <w:t>Enter the project name</w:t>
      </w:r>
    </w:p>
    <w:p w:rsidR="001D3AC4" w:rsidRPr="00083E1D" w:rsidRDefault="001D3AC4" w:rsidP="00083E1D">
      <w:pPr>
        <w:pStyle w:val="ListParagraph"/>
        <w:numPr>
          <w:ilvl w:val="2"/>
          <w:numId w:val="20"/>
        </w:numPr>
        <w:shd w:val="clear" w:color="auto" w:fill="FFFFFF"/>
        <w:rPr>
          <w:sz w:val="18"/>
          <w:szCs w:val="18"/>
        </w:rPr>
      </w:pPr>
      <w:r w:rsidRPr="00083E1D">
        <w:rPr>
          <w:sz w:val="18"/>
          <w:szCs w:val="18"/>
        </w:rPr>
        <w:t>Choose Adapter type like HTTP Adapter,</w:t>
      </w:r>
      <w:r w:rsidR="00083E1D">
        <w:rPr>
          <w:sz w:val="18"/>
          <w:szCs w:val="18"/>
        </w:rPr>
        <w:t xml:space="preserve"> SQL Adapter</w:t>
      </w:r>
    </w:p>
    <w:p w:rsidR="001D3AC4" w:rsidRPr="00083E1D" w:rsidRDefault="00083E1D" w:rsidP="00083E1D">
      <w:pPr>
        <w:pStyle w:val="ListParagraph"/>
        <w:numPr>
          <w:ilvl w:val="2"/>
          <w:numId w:val="20"/>
        </w:numPr>
        <w:shd w:val="clear" w:color="auto" w:fill="FFFFFF"/>
        <w:rPr>
          <w:sz w:val="18"/>
          <w:szCs w:val="18"/>
        </w:rPr>
      </w:pPr>
      <w:r>
        <w:rPr>
          <w:sz w:val="18"/>
          <w:szCs w:val="18"/>
        </w:rPr>
        <w:t>Enter name of the adapter</w:t>
      </w:r>
    </w:p>
    <w:p w:rsidR="001D3AC4" w:rsidRPr="00083E1D" w:rsidRDefault="00083E1D" w:rsidP="00083E1D">
      <w:pPr>
        <w:pStyle w:val="ListParagraph"/>
        <w:numPr>
          <w:ilvl w:val="2"/>
          <w:numId w:val="20"/>
        </w:numPr>
        <w:shd w:val="clear" w:color="auto" w:fill="FFFFFF"/>
        <w:rPr>
          <w:sz w:val="18"/>
          <w:szCs w:val="18"/>
        </w:rPr>
      </w:pPr>
      <w:r>
        <w:rPr>
          <w:sz w:val="18"/>
          <w:szCs w:val="18"/>
        </w:rPr>
        <w:t>Click Finish</w:t>
      </w:r>
    </w:p>
    <w:p w:rsidR="003C6B84" w:rsidRDefault="001D3AC4" w:rsidP="003C6B84">
      <w:pPr>
        <w:pStyle w:val="BodyText"/>
        <w:numPr>
          <w:ilvl w:val="0"/>
          <w:numId w:val="12"/>
        </w:numPr>
        <w:ind w:left="1440"/>
      </w:pPr>
      <w:r>
        <w:t>Created adapter will have .xml and –impl.js files wherein the web service and its associated methods</w:t>
      </w:r>
      <w:r w:rsidR="00126336">
        <w:t xml:space="preserve"> need to be configured</w:t>
      </w:r>
      <w:r>
        <w:t>.</w:t>
      </w:r>
    </w:p>
    <w:p w:rsidR="003C6B84" w:rsidRPr="003C6B84" w:rsidRDefault="003C6B84" w:rsidP="003C6B84">
      <w:pPr>
        <w:pStyle w:val="BodyText"/>
        <w:numPr>
          <w:ilvl w:val="0"/>
          <w:numId w:val="12"/>
        </w:numPr>
        <w:ind w:left="1440"/>
        <w:rPr>
          <w:rFonts w:cs="Arial"/>
        </w:rPr>
      </w:pPr>
      <w:r w:rsidRPr="003C6B84">
        <w:rPr>
          <w:rFonts w:cs="Arial"/>
        </w:rPr>
        <w:t>Below are the adapter files for ProductList sample web service.</w:t>
      </w:r>
      <w:r w:rsidRPr="003C6B84">
        <w:rPr>
          <w:rFonts w:cs="Arial"/>
          <w:color w:val="008080"/>
        </w:rPr>
        <w:t xml:space="preserve"> </w:t>
      </w:r>
    </w:p>
    <w:p w:rsidR="003C6B84" w:rsidRPr="003C6B84" w:rsidRDefault="003C6B84" w:rsidP="003C6B84">
      <w:pPr>
        <w:pStyle w:val="BodyText"/>
        <w:numPr>
          <w:ilvl w:val="0"/>
          <w:numId w:val="12"/>
        </w:numPr>
        <w:ind w:left="1440"/>
        <w:rPr>
          <w:rFonts w:cs="Arial"/>
        </w:rPr>
      </w:pPr>
      <w:r w:rsidRPr="003C6B84">
        <w:rPr>
          <w:rFonts w:cs="Arial"/>
        </w:rPr>
        <w:t>PRODUCT_LIST.xml</w:t>
      </w:r>
    </w:p>
    <w:p w:rsidR="003C6B84" w:rsidRPr="002F6AAE" w:rsidRDefault="003C6B84" w:rsidP="002F6AAE">
      <w:pPr>
        <w:pBdr>
          <w:top w:val="single" w:sz="4" w:space="1" w:color="auto"/>
          <w:left w:val="single" w:sz="4" w:space="4" w:color="auto"/>
          <w:bottom w:val="single" w:sz="4" w:space="1" w:color="auto"/>
          <w:right w:val="single" w:sz="4" w:space="4" w:color="auto"/>
        </w:pBdr>
        <w:autoSpaceDE w:val="0"/>
        <w:autoSpaceDN w:val="0"/>
        <w:adjustRightInd w:val="0"/>
        <w:ind w:left="2160"/>
        <w:rPr>
          <w:rFonts w:cs="Arial"/>
          <w:sz w:val="16"/>
          <w:szCs w:val="16"/>
        </w:rPr>
      </w:pPr>
      <w:r w:rsidRPr="002F6AAE">
        <w:rPr>
          <w:rFonts w:cs="Arial"/>
          <w:color w:val="008080"/>
          <w:sz w:val="16"/>
          <w:szCs w:val="16"/>
        </w:rPr>
        <w:t>&lt;?</w:t>
      </w:r>
      <w:r w:rsidRPr="002F6AAE">
        <w:rPr>
          <w:rFonts w:cs="Arial"/>
          <w:color w:val="3F7F7F"/>
          <w:sz w:val="16"/>
          <w:szCs w:val="16"/>
        </w:rPr>
        <w:t>xml</w:t>
      </w:r>
      <w:r w:rsidRPr="002F6AAE">
        <w:rPr>
          <w:rFonts w:cs="Arial"/>
          <w:sz w:val="16"/>
          <w:szCs w:val="16"/>
        </w:rPr>
        <w:t xml:space="preserve"> </w:t>
      </w:r>
      <w:r w:rsidRPr="002F6AAE">
        <w:rPr>
          <w:rFonts w:cs="Arial"/>
          <w:color w:val="7F007F"/>
          <w:sz w:val="16"/>
          <w:szCs w:val="16"/>
        </w:rPr>
        <w:t>version</w:t>
      </w:r>
      <w:r w:rsidRPr="002F6AAE">
        <w:rPr>
          <w:rFonts w:cs="Arial"/>
          <w:color w:val="000000"/>
          <w:sz w:val="16"/>
          <w:szCs w:val="16"/>
        </w:rPr>
        <w:t>=</w:t>
      </w:r>
      <w:r w:rsidRPr="002F6AAE">
        <w:rPr>
          <w:rFonts w:cs="Arial"/>
          <w:i/>
          <w:iCs/>
          <w:color w:val="2A00FF"/>
          <w:sz w:val="16"/>
          <w:szCs w:val="16"/>
        </w:rPr>
        <w:t>"1.0"</w:t>
      </w:r>
      <w:r w:rsidRPr="002F6AAE">
        <w:rPr>
          <w:rFonts w:cs="Arial"/>
          <w:sz w:val="16"/>
          <w:szCs w:val="16"/>
        </w:rPr>
        <w:t xml:space="preserve"> </w:t>
      </w:r>
      <w:r w:rsidRPr="002F6AAE">
        <w:rPr>
          <w:rFonts w:cs="Arial"/>
          <w:color w:val="7F007F"/>
          <w:sz w:val="16"/>
          <w:szCs w:val="16"/>
        </w:rPr>
        <w:t>encoding</w:t>
      </w:r>
      <w:r w:rsidRPr="002F6AAE">
        <w:rPr>
          <w:rFonts w:cs="Arial"/>
          <w:color w:val="000000"/>
          <w:sz w:val="16"/>
          <w:szCs w:val="16"/>
        </w:rPr>
        <w:t>=</w:t>
      </w:r>
      <w:r w:rsidRPr="002F6AAE">
        <w:rPr>
          <w:rFonts w:cs="Arial"/>
          <w:i/>
          <w:iCs/>
          <w:color w:val="2A00FF"/>
          <w:sz w:val="16"/>
          <w:szCs w:val="16"/>
        </w:rPr>
        <w:t>"UTF-8"</w:t>
      </w:r>
      <w:r w:rsidRPr="002F6AAE">
        <w:rPr>
          <w:rFonts w:cs="Arial"/>
          <w:color w:val="008080"/>
          <w:sz w:val="16"/>
          <w:szCs w:val="16"/>
        </w:rPr>
        <w:t>?&gt;</w:t>
      </w:r>
    </w:p>
    <w:p w:rsidR="003C6B84" w:rsidRPr="002F6AAE" w:rsidRDefault="003C6B84" w:rsidP="002F6AAE">
      <w:pPr>
        <w:pBdr>
          <w:top w:val="single" w:sz="4" w:space="1" w:color="auto"/>
          <w:left w:val="single" w:sz="4" w:space="4" w:color="auto"/>
          <w:bottom w:val="single" w:sz="4" w:space="1" w:color="auto"/>
          <w:right w:val="single" w:sz="4" w:space="4" w:color="auto"/>
        </w:pBdr>
        <w:autoSpaceDE w:val="0"/>
        <w:autoSpaceDN w:val="0"/>
        <w:adjustRightInd w:val="0"/>
        <w:ind w:left="2160"/>
        <w:rPr>
          <w:rFonts w:cs="Arial"/>
          <w:sz w:val="16"/>
          <w:szCs w:val="16"/>
        </w:rPr>
      </w:pPr>
      <w:r w:rsidRPr="002F6AAE">
        <w:rPr>
          <w:rFonts w:cs="Arial"/>
          <w:color w:val="3F5FBF"/>
          <w:sz w:val="16"/>
          <w:szCs w:val="16"/>
        </w:rPr>
        <w:t>&lt;!--</w:t>
      </w:r>
    </w:p>
    <w:p w:rsidR="003C6B84" w:rsidRPr="002F6AAE" w:rsidRDefault="003C6B84" w:rsidP="002F6AAE">
      <w:pPr>
        <w:pBdr>
          <w:top w:val="single" w:sz="4" w:space="1" w:color="auto"/>
          <w:left w:val="single" w:sz="4" w:space="4" w:color="auto"/>
          <w:bottom w:val="single" w:sz="4" w:space="1" w:color="auto"/>
          <w:right w:val="single" w:sz="4" w:space="4" w:color="auto"/>
        </w:pBdr>
        <w:autoSpaceDE w:val="0"/>
        <w:autoSpaceDN w:val="0"/>
        <w:adjustRightInd w:val="0"/>
        <w:ind w:left="2160"/>
        <w:rPr>
          <w:rFonts w:cs="Arial"/>
          <w:sz w:val="16"/>
          <w:szCs w:val="16"/>
        </w:rPr>
      </w:pPr>
      <w:r w:rsidRPr="002F6AAE">
        <w:rPr>
          <w:rFonts w:cs="Arial"/>
          <w:color w:val="3F5FBF"/>
          <w:sz w:val="16"/>
          <w:szCs w:val="16"/>
        </w:rPr>
        <w:t xml:space="preserve">    Licensed Materials - Property of IBM</w:t>
      </w:r>
    </w:p>
    <w:p w:rsidR="003C6B84" w:rsidRPr="002F6AAE" w:rsidRDefault="003C6B84" w:rsidP="002F6AAE">
      <w:pPr>
        <w:pBdr>
          <w:top w:val="single" w:sz="4" w:space="1" w:color="auto"/>
          <w:left w:val="single" w:sz="4" w:space="4" w:color="auto"/>
          <w:bottom w:val="single" w:sz="4" w:space="1" w:color="auto"/>
          <w:right w:val="single" w:sz="4" w:space="4" w:color="auto"/>
        </w:pBdr>
        <w:autoSpaceDE w:val="0"/>
        <w:autoSpaceDN w:val="0"/>
        <w:adjustRightInd w:val="0"/>
        <w:ind w:left="2160"/>
        <w:rPr>
          <w:rFonts w:cs="Arial"/>
          <w:sz w:val="16"/>
          <w:szCs w:val="16"/>
        </w:rPr>
      </w:pPr>
      <w:r w:rsidRPr="002F6AAE">
        <w:rPr>
          <w:rFonts w:cs="Arial"/>
          <w:color w:val="3F5FBF"/>
          <w:sz w:val="16"/>
          <w:szCs w:val="16"/>
        </w:rPr>
        <w:t xml:space="preserve">    5725-I43 (C) Copyright IBM </w:t>
      </w:r>
      <w:r w:rsidRPr="002F6AAE">
        <w:rPr>
          <w:rFonts w:cs="Arial"/>
          <w:color w:val="3F5FBF"/>
          <w:sz w:val="16"/>
          <w:szCs w:val="16"/>
          <w:u w:val="single"/>
        </w:rPr>
        <w:t>Corp</w:t>
      </w:r>
      <w:r w:rsidRPr="002F6AAE">
        <w:rPr>
          <w:rFonts w:cs="Arial"/>
          <w:color w:val="3F5FBF"/>
          <w:sz w:val="16"/>
          <w:szCs w:val="16"/>
        </w:rPr>
        <w:t>. 2011, 2013. All Rights Reserved.</w:t>
      </w:r>
    </w:p>
    <w:p w:rsidR="003C6B84" w:rsidRPr="002F6AAE" w:rsidRDefault="003C6B84" w:rsidP="002F6AAE">
      <w:pPr>
        <w:pBdr>
          <w:top w:val="single" w:sz="4" w:space="1" w:color="auto"/>
          <w:left w:val="single" w:sz="4" w:space="4" w:color="auto"/>
          <w:bottom w:val="single" w:sz="4" w:space="1" w:color="auto"/>
          <w:right w:val="single" w:sz="4" w:space="4" w:color="auto"/>
        </w:pBdr>
        <w:autoSpaceDE w:val="0"/>
        <w:autoSpaceDN w:val="0"/>
        <w:adjustRightInd w:val="0"/>
        <w:ind w:left="2160"/>
        <w:rPr>
          <w:rFonts w:cs="Arial"/>
          <w:sz w:val="16"/>
          <w:szCs w:val="16"/>
        </w:rPr>
      </w:pPr>
      <w:r w:rsidRPr="002F6AAE">
        <w:rPr>
          <w:rFonts w:cs="Arial"/>
          <w:color w:val="3F5FBF"/>
          <w:sz w:val="16"/>
          <w:szCs w:val="16"/>
        </w:rPr>
        <w:t xml:space="preserve">    US Government Users Restricted Rights - Use, duplication or</w:t>
      </w:r>
    </w:p>
    <w:p w:rsidR="003C6B84" w:rsidRPr="002F6AAE" w:rsidRDefault="003C6B84" w:rsidP="002F6AAE">
      <w:pPr>
        <w:pBdr>
          <w:top w:val="single" w:sz="4" w:space="1" w:color="auto"/>
          <w:left w:val="single" w:sz="4" w:space="4" w:color="auto"/>
          <w:bottom w:val="single" w:sz="4" w:space="1" w:color="auto"/>
          <w:right w:val="single" w:sz="4" w:space="4" w:color="auto"/>
        </w:pBdr>
        <w:autoSpaceDE w:val="0"/>
        <w:autoSpaceDN w:val="0"/>
        <w:adjustRightInd w:val="0"/>
        <w:ind w:left="2160"/>
        <w:rPr>
          <w:rFonts w:cs="Arial"/>
          <w:sz w:val="16"/>
          <w:szCs w:val="16"/>
        </w:rPr>
      </w:pPr>
      <w:r w:rsidRPr="002F6AAE">
        <w:rPr>
          <w:rFonts w:cs="Arial"/>
          <w:color w:val="3F5FBF"/>
          <w:sz w:val="16"/>
          <w:szCs w:val="16"/>
        </w:rPr>
        <w:t xml:space="preserve">    disclosure restricted by GSA ADP Schedule Contract with IBM </w:t>
      </w:r>
      <w:r w:rsidRPr="002F6AAE">
        <w:rPr>
          <w:rFonts w:cs="Arial"/>
          <w:color w:val="3F5FBF"/>
          <w:sz w:val="16"/>
          <w:szCs w:val="16"/>
          <w:u w:val="single"/>
        </w:rPr>
        <w:t>Corp</w:t>
      </w:r>
      <w:r w:rsidRPr="002F6AAE">
        <w:rPr>
          <w:rFonts w:cs="Arial"/>
          <w:color w:val="3F5FBF"/>
          <w:sz w:val="16"/>
          <w:szCs w:val="16"/>
        </w:rPr>
        <w:t>.</w:t>
      </w:r>
    </w:p>
    <w:p w:rsidR="003C6B84" w:rsidRPr="002F6AAE" w:rsidRDefault="003C6B84" w:rsidP="002F6AAE">
      <w:pPr>
        <w:pBdr>
          <w:top w:val="single" w:sz="4" w:space="1" w:color="auto"/>
          <w:left w:val="single" w:sz="4" w:space="4" w:color="auto"/>
          <w:bottom w:val="single" w:sz="4" w:space="1" w:color="auto"/>
          <w:right w:val="single" w:sz="4" w:space="4" w:color="auto"/>
        </w:pBdr>
        <w:autoSpaceDE w:val="0"/>
        <w:autoSpaceDN w:val="0"/>
        <w:adjustRightInd w:val="0"/>
        <w:ind w:left="2160"/>
        <w:rPr>
          <w:rFonts w:cs="Arial"/>
          <w:sz w:val="16"/>
          <w:szCs w:val="16"/>
        </w:rPr>
      </w:pPr>
      <w:r w:rsidRPr="002F6AAE">
        <w:rPr>
          <w:rFonts w:cs="Arial"/>
          <w:color w:val="3F5FBF"/>
          <w:sz w:val="16"/>
          <w:szCs w:val="16"/>
        </w:rPr>
        <w:t>--&gt;</w:t>
      </w:r>
    </w:p>
    <w:p w:rsidR="003C6B84" w:rsidRPr="002F6AAE" w:rsidRDefault="003C6B84" w:rsidP="002F6AAE">
      <w:pPr>
        <w:pBdr>
          <w:top w:val="single" w:sz="4" w:space="1" w:color="auto"/>
          <w:left w:val="single" w:sz="4" w:space="4" w:color="auto"/>
          <w:bottom w:val="single" w:sz="4" w:space="1" w:color="auto"/>
          <w:right w:val="single" w:sz="4" w:space="4" w:color="auto"/>
        </w:pBdr>
        <w:autoSpaceDE w:val="0"/>
        <w:autoSpaceDN w:val="0"/>
        <w:adjustRightInd w:val="0"/>
        <w:ind w:left="2160"/>
        <w:rPr>
          <w:rFonts w:cs="Arial"/>
          <w:sz w:val="16"/>
          <w:szCs w:val="16"/>
        </w:rPr>
      </w:pPr>
      <w:r w:rsidRPr="002F6AAE">
        <w:rPr>
          <w:rFonts w:cs="Arial"/>
          <w:color w:val="008080"/>
          <w:sz w:val="16"/>
          <w:szCs w:val="16"/>
        </w:rPr>
        <w:t>&lt;</w:t>
      </w:r>
      <w:r w:rsidRPr="002F6AAE">
        <w:rPr>
          <w:rFonts w:cs="Arial"/>
          <w:color w:val="3F7F7F"/>
          <w:sz w:val="16"/>
          <w:szCs w:val="16"/>
        </w:rPr>
        <w:t>wl:adapter</w:t>
      </w:r>
      <w:r w:rsidRPr="002F6AAE">
        <w:rPr>
          <w:rFonts w:cs="Arial"/>
          <w:sz w:val="16"/>
          <w:szCs w:val="16"/>
        </w:rPr>
        <w:t xml:space="preserve"> </w:t>
      </w:r>
      <w:r w:rsidRPr="002F6AAE">
        <w:rPr>
          <w:rFonts w:cs="Arial"/>
          <w:color w:val="7F007F"/>
          <w:sz w:val="16"/>
          <w:szCs w:val="16"/>
        </w:rPr>
        <w:t>name</w:t>
      </w:r>
      <w:r w:rsidRPr="002F6AAE">
        <w:rPr>
          <w:rFonts w:cs="Arial"/>
          <w:color w:val="000000"/>
          <w:sz w:val="16"/>
          <w:szCs w:val="16"/>
        </w:rPr>
        <w:t>=</w:t>
      </w:r>
      <w:r w:rsidRPr="002F6AAE">
        <w:rPr>
          <w:rFonts w:cs="Arial"/>
          <w:i/>
          <w:iCs/>
          <w:color w:val="2A00FF"/>
          <w:sz w:val="16"/>
          <w:szCs w:val="16"/>
        </w:rPr>
        <w:t>"PRODUCT_LIST"</w:t>
      </w:r>
    </w:p>
    <w:p w:rsidR="003C6B84" w:rsidRPr="002F6AAE" w:rsidRDefault="003C6B84" w:rsidP="002F6AAE">
      <w:pPr>
        <w:pBdr>
          <w:top w:val="single" w:sz="4" w:space="1" w:color="auto"/>
          <w:left w:val="single" w:sz="4" w:space="4" w:color="auto"/>
          <w:bottom w:val="single" w:sz="4" w:space="1" w:color="auto"/>
          <w:right w:val="single" w:sz="4" w:space="4" w:color="auto"/>
        </w:pBdr>
        <w:autoSpaceDE w:val="0"/>
        <w:autoSpaceDN w:val="0"/>
        <w:adjustRightInd w:val="0"/>
        <w:ind w:left="2160"/>
        <w:rPr>
          <w:rFonts w:cs="Arial"/>
          <w:sz w:val="16"/>
          <w:szCs w:val="16"/>
        </w:rPr>
      </w:pPr>
      <w:r w:rsidRPr="002F6AAE">
        <w:rPr>
          <w:rFonts w:cs="Arial"/>
          <w:sz w:val="16"/>
          <w:szCs w:val="16"/>
        </w:rPr>
        <w:tab/>
      </w:r>
      <w:r w:rsidRPr="002F6AAE">
        <w:rPr>
          <w:rFonts w:cs="Arial"/>
          <w:color w:val="7F007F"/>
          <w:sz w:val="16"/>
          <w:szCs w:val="16"/>
        </w:rPr>
        <w:t>xmlns:xsi</w:t>
      </w:r>
      <w:r w:rsidRPr="002F6AAE">
        <w:rPr>
          <w:rFonts w:cs="Arial"/>
          <w:color w:val="000000"/>
          <w:sz w:val="16"/>
          <w:szCs w:val="16"/>
        </w:rPr>
        <w:t>=</w:t>
      </w:r>
      <w:r w:rsidRPr="002F6AAE">
        <w:rPr>
          <w:rFonts w:cs="Arial"/>
          <w:i/>
          <w:iCs/>
          <w:color w:val="2A00FF"/>
          <w:sz w:val="16"/>
          <w:szCs w:val="16"/>
        </w:rPr>
        <w:t>"http://www.w3.org/2001/XMLSchema-instance"</w:t>
      </w:r>
      <w:r w:rsidRPr="002F6AAE">
        <w:rPr>
          <w:rFonts w:cs="Arial"/>
          <w:sz w:val="16"/>
          <w:szCs w:val="16"/>
        </w:rPr>
        <w:t xml:space="preserve"> </w:t>
      </w:r>
    </w:p>
    <w:p w:rsidR="003C6B84" w:rsidRPr="002F6AAE" w:rsidRDefault="003C6B84" w:rsidP="002F6AAE">
      <w:pPr>
        <w:pBdr>
          <w:top w:val="single" w:sz="4" w:space="1" w:color="auto"/>
          <w:left w:val="single" w:sz="4" w:space="4" w:color="auto"/>
          <w:bottom w:val="single" w:sz="4" w:space="1" w:color="auto"/>
          <w:right w:val="single" w:sz="4" w:space="4" w:color="auto"/>
        </w:pBdr>
        <w:autoSpaceDE w:val="0"/>
        <w:autoSpaceDN w:val="0"/>
        <w:adjustRightInd w:val="0"/>
        <w:ind w:left="2160"/>
        <w:rPr>
          <w:rFonts w:cs="Arial"/>
          <w:sz w:val="16"/>
          <w:szCs w:val="16"/>
        </w:rPr>
      </w:pPr>
      <w:r w:rsidRPr="002F6AAE">
        <w:rPr>
          <w:rFonts w:cs="Arial"/>
          <w:sz w:val="16"/>
          <w:szCs w:val="16"/>
        </w:rPr>
        <w:tab/>
      </w:r>
      <w:r w:rsidRPr="002F6AAE">
        <w:rPr>
          <w:rFonts w:cs="Arial"/>
          <w:color w:val="7F007F"/>
          <w:sz w:val="16"/>
          <w:szCs w:val="16"/>
        </w:rPr>
        <w:t>xmlns:wl</w:t>
      </w:r>
      <w:r w:rsidRPr="002F6AAE">
        <w:rPr>
          <w:rFonts w:cs="Arial"/>
          <w:color w:val="000000"/>
          <w:sz w:val="16"/>
          <w:szCs w:val="16"/>
        </w:rPr>
        <w:t>=</w:t>
      </w:r>
      <w:r w:rsidRPr="002F6AAE">
        <w:rPr>
          <w:rFonts w:cs="Arial"/>
          <w:i/>
          <w:iCs/>
          <w:color w:val="2A00FF"/>
          <w:sz w:val="16"/>
          <w:szCs w:val="16"/>
        </w:rPr>
        <w:t>"http://www.worklight.com/integration"</w:t>
      </w:r>
    </w:p>
    <w:p w:rsidR="003C6B84" w:rsidRPr="002F6AAE" w:rsidRDefault="003C6B84" w:rsidP="002F6AAE">
      <w:pPr>
        <w:pBdr>
          <w:top w:val="single" w:sz="4" w:space="1" w:color="auto"/>
          <w:left w:val="single" w:sz="4" w:space="4" w:color="auto"/>
          <w:bottom w:val="single" w:sz="4" w:space="1" w:color="auto"/>
          <w:right w:val="single" w:sz="4" w:space="4" w:color="auto"/>
        </w:pBdr>
        <w:autoSpaceDE w:val="0"/>
        <w:autoSpaceDN w:val="0"/>
        <w:adjustRightInd w:val="0"/>
        <w:ind w:left="2160"/>
        <w:rPr>
          <w:rFonts w:cs="Arial"/>
          <w:sz w:val="16"/>
          <w:szCs w:val="16"/>
        </w:rPr>
      </w:pPr>
      <w:r w:rsidRPr="002F6AAE">
        <w:rPr>
          <w:rFonts w:cs="Arial"/>
          <w:sz w:val="16"/>
          <w:szCs w:val="16"/>
        </w:rPr>
        <w:tab/>
      </w:r>
      <w:r w:rsidRPr="002F6AAE">
        <w:rPr>
          <w:rFonts w:cs="Arial"/>
          <w:color w:val="7F007F"/>
          <w:sz w:val="16"/>
          <w:szCs w:val="16"/>
        </w:rPr>
        <w:t>xmlns:http</w:t>
      </w:r>
      <w:r w:rsidRPr="002F6AAE">
        <w:rPr>
          <w:rFonts w:cs="Arial"/>
          <w:color w:val="000000"/>
          <w:sz w:val="16"/>
          <w:szCs w:val="16"/>
        </w:rPr>
        <w:t>=</w:t>
      </w:r>
      <w:r w:rsidRPr="002F6AAE">
        <w:rPr>
          <w:rFonts w:cs="Arial"/>
          <w:i/>
          <w:iCs/>
          <w:color w:val="2A00FF"/>
          <w:sz w:val="16"/>
          <w:szCs w:val="16"/>
        </w:rPr>
        <w:t>"http://www.worklight.com/integration/http"</w:t>
      </w:r>
      <w:r w:rsidRPr="002F6AAE">
        <w:rPr>
          <w:rFonts w:cs="Arial"/>
          <w:color w:val="008080"/>
          <w:sz w:val="16"/>
          <w:szCs w:val="16"/>
        </w:rPr>
        <w:t>&gt;</w:t>
      </w:r>
    </w:p>
    <w:p w:rsidR="003C6B84" w:rsidRPr="002F6AAE" w:rsidRDefault="003C6B84" w:rsidP="002F6AAE">
      <w:pPr>
        <w:pBdr>
          <w:top w:val="single" w:sz="4" w:space="1" w:color="auto"/>
          <w:left w:val="single" w:sz="4" w:space="4" w:color="auto"/>
          <w:bottom w:val="single" w:sz="4" w:space="1" w:color="auto"/>
          <w:right w:val="single" w:sz="4" w:space="4" w:color="auto"/>
        </w:pBdr>
        <w:autoSpaceDE w:val="0"/>
        <w:autoSpaceDN w:val="0"/>
        <w:adjustRightInd w:val="0"/>
        <w:ind w:left="2160"/>
        <w:rPr>
          <w:rFonts w:cs="Arial"/>
          <w:sz w:val="16"/>
          <w:szCs w:val="16"/>
        </w:rPr>
      </w:pPr>
    </w:p>
    <w:p w:rsidR="003C6B84" w:rsidRPr="002F6AAE" w:rsidRDefault="003C6B84" w:rsidP="002F6AAE">
      <w:pPr>
        <w:pBdr>
          <w:top w:val="single" w:sz="4" w:space="1" w:color="auto"/>
          <w:left w:val="single" w:sz="4" w:space="4" w:color="auto"/>
          <w:bottom w:val="single" w:sz="4" w:space="1" w:color="auto"/>
          <w:right w:val="single" w:sz="4" w:space="4" w:color="auto"/>
        </w:pBdr>
        <w:autoSpaceDE w:val="0"/>
        <w:autoSpaceDN w:val="0"/>
        <w:adjustRightInd w:val="0"/>
        <w:ind w:left="2160"/>
        <w:rPr>
          <w:rFonts w:cs="Arial"/>
          <w:sz w:val="16"/>
          <w:szCs w:val="16"/>
        </w:rPr>
      </w:pPr>
      <w:r w:rsidRPr="002F6AAE">
        <w:rPr>
          <w:rFonts w:cs="Arial"/>
          <w:color w:val="000000"/>
          <w:sz w:val="16"/>
          <w:szCs w:val="16"/>
        </w:rPr>
        <w:tab/>
      </w:r>
      <w:r w:rsidRPr="002F6AAE">
        <w:rPr>
          <w:rFonts w:cs="Arial"/>
          <w:color w:val="008080"/>
          <w:sz w:val="16"/>
          <w:szCs w:val="16"/>
        </w:rPr>
        <w:t>&lt;</w:t>
      </w:r>
      <w:r w:rsidRPr="002F6AAE">
        <w:rPr>
          <w:rFonts w:cs="Arial"/>
          <w:color w:val="3F7F7F"/>
          <w:sz w:val="16"/>
          <w:szCs w:val="16"/>
        </w:rPr>
        <w:t>displayName</w:t>
      </w:r>
      <w:r w:rsidRPr="002F6AAE">
        <w:rPr>
          <w:rFonts w:cs="Arial"/>
          <w:color w:val="008080"/>
          <w:sz w:val="16"/>
          <w:szCs w:val="16"/>
        </w:rPr>
        <w:t>&gt;</w:t>
      </w:r>
      <w:r w:rsidRPr="002F6AAE">
        <w:rPr>
          <w:rFonts w:cs="Arial"/>
          <w:color w:val="000000"/>
          <w:sz w:val="16"/>
          <w:szCs w:val="16"/>
        </w:rPr>
        <w:t>PRODUCT_LIST</w:t>
      </w:r>
      <w:r w:rsidRPr="002F6AAE">
        <w:rPr>
          <w:rFonts w:cs="Arial"/>
          <w:color w:val="008080"/>
          <w:sz w:val="16"/>
          <w:szCs w:val="16"/>
        </w:rPr>
        <w:t>&lt;/</w:t>
      </w:r>
      <w:r w:rsidRPr="002F6AAE">
        <w:rPr>
          <w:rFonts w:cs="Arial"/>
          <w:color w:val="3F7F7F"/>
          <w:sz w:val="16"/>
          <w:szCs w:val="16"/>
        </w:rPr>
        <w:t>displayName</w:t>
      </w:r>
      <w:r w:rsidRPr="002F6AAE">
        <w:rPr>
          <w:rFonts w:cs="Arial"/>
          <w:color w:val="008080"/>
          <w:sz w:val="16"/>
          <w:szCs w:val="16"/>
        </w:rPr>
        <w:t>&gt;</w:t>
      </w:r>
    </w:p>
    <w:p w:rsidR="003C6B84" w:rsidRPr="002F6AAE" w:rsidRDefault="003C6B84" w:rsidP="002F6AAE">
      <w:pPr>
        <w:pBdr>
          <w:top w:val="single" w:sz="4" w:space="1" w:color="auto"/>
          <w:left w:val="single" w:sz="4" w:space="4" w:color="auto"/>
          <w:bottom w:val="single" w:sz="4" w:space="1" w:color="auto"/>
          <w:right w:val="single" w:sz="4" w:space="4" w:color="auto"/>
        </w:pBdr>
        <w:autoSpaceDE w:val="0"/>
        <w:autoSpaceDN w:val="0"/>
        <w:adjustRightInd w:val="0"/>
        <w:ind w:left="2160"/>
        <w:rPr>
          <w:rFonts w:cs="Arial"/>
          <w:sz w:val="16"/>
          <w:szCs w:val="16"/>
        </w:rPr>
      </w:pPr>
      <w:r w:rsidRPr="002F6AAE">
        <w:rPr>
          <w:rFonts w:cs="Arial"/>
          <w:color w:val="000000"/>
          <w:sz w:val="16"/>
          <w:szCs w:val="16"/>
        </w:rPr>
        <w:tab/>
      </w:r>
      <w:r w:rsidRPr="002F6AAE">
        <w:rPr>
          <w:rFonts w:cs="Arial"/>
          <w:color w:val="008080"/>
          <w:sz w:val="16"/>
          <w:szCs w:val="16"/>
        </w:rPr>
        <w:t>&lt;</w:t>
      </w:r>
      <w:r w:rsidRPr="002F6AAE">
        <w:rPr>
          <w:rFonts w:cs="Arial"/>
          <w:color w:val="3F7F7F"/>
          <w:sz w:val="16"/>
          <w:szCs w:val="16"/>
        </w:rPr>
        <w:t>description</w:t>
      </w:r>
      <w:r w:rsidRPr="002F6AAE">
        <w:rPr>
          <w:rFonts w:cs="Arial"/>
          <w:color w:val="008080"/>
          <w:sz w:val="16"/>
          <w:szCs w:val="16"/>
        </w:rPr>
        <w:t>&gt;</w:t>
      </w:r>
      <w:r w:rsidRPr="002F6AAE">
        <w:rPr>
          <w:rFonts w:cs="Arial"/>
          <w:color w:val="000000"/>
          <w:sz w:val="16"/>
          <w:szCs w:val="16"/>
        </w:rPr>
        <w:t>PRODUCT_LIST</w:t>
      </w:r>
      <w:r w:rsidRPr="002F6AAE">
        <w:rPr>
          <w:rFonts w:cs="Arial"/>
          <w:color w:val="008080"/>
          <w:sz w:val="16"/>
          <w:szCs w:val="16"/>
        </w:rPr>
        <w:t>&lt;/</w:t>
      </w:r>
      <w:r w:rsidRPr="002F6AAE">
        <w:rPr>
          <w:rFonts w:cs="Arial"/>
          <w:color w:val="3F7F7F"/>
          <w:sz w:val="16"/>
          <w:szCs w:val="16"/>
        </w:rPr>
        <w:t>description</w:t>
      </w:r>
      <w:r w:rsidRPr="002F6AAE">
        <w:rPr>
          <w:rFonts w:cs="Arial"/>
          <w:color w:val="008080"/>
          <w:sz w:val="16"/>
          <w:szCs w:val="16"/>
        </w:rPr>
        <w:t>&gt;</w:t>
      </w:r>
    </w:p>
    <w:p w:rsidR="003C6B84" w:rsidRPr="002F6AAE" w:rsidRDefault="003C6B84" w:rsidP="002F6AAE">
      <w:pPr>
        <w:pBdr>
          <w:top w:val="single" w:sz="4" w:space="1" w:color="auto"/>
          <w:left w:val="single" w:sz="4" w:space="4" w:color="auto"/>
          <w:bottom w:val="single" w:sz="4" w:space="1" w:color="auto"/>
          <w:right w:val="single" w:sz="4" w:space="4" w:color="auto"/>
        </w:pBdr>
        <w:autoSpaceDE w:val="0"/>
        <w:autoSpaceDN w:val="0"/>
        <w:adjustRightInd w:val="0"/>
        <w:ind w:left="2160"/>
        <w:rPr>
          <w:rFonts w:cs="Arial"/>
          <w:sz w:val="16"/>
          <w:szCs w:val="16"/>
        </w:rPr>
      </w:pPr>
      <w:r w:rsidRPr="002F6AAE">
        <w:rPr>
          <w:rFonts w:cs="Arial"/>
          <w:color w:val="000000"/>
          <w:sz w:val="16"/>
          <w:szCs w:val="16"/>
        </w:rPr>
        <w:tab/>
      </w:r>
      <w:r w:rsidRPr="002F6AAE">
        <w:rPr>
          <w:rFonts w:cs="Arial"/>
          <w:color w:val="008080"/>
          <w:sz w:val="16"/>
          <w:szCs w:val="16"/>
        </w:rPr>
        <w:t>&lt;</w:t>
      </w:r>
      <w:r w:rsidRPr="002F6AAE">
        <w:rPr>
          <w:rFonts w:cs="Arial"/>
          <w:color w:val="3F7F7F"/>
          <w:sz w:val="16"/>
          <w:szCs w:val="16"/>
        </w:rPr>
        <w:t>connectivity</w:t>
      </w:r>
      <w:r w:rsidRPr="002F6AAE">
        <w:rPr>
          <w:rFonts w:cs="Arial"/>
          <w:color w:val="008080"/>
          <w:sz w:val="16"/>
          <w:szCs w:val="16"/>
        </w:rPr>
        <w:t>&gt;</w:t>
      </w:r>
    </w:p>
    <w:p w:rsidR="003C6B84" w:rsidRPr="002F6AAE" w:rsidRDefault="003C6B84" w:rsidP="002F6AAE">
      <w:pPr>
        <w:pBdr>
          <w:top w:val="single" w:sz="4" w:space="1" w:color="auto"/>
          <w:left w:val="single" w:sz="4" w:space="4" w:color="auto"/>
          <w:bottom w:val="single" w:sz="4" w:space="1" w:color="auto"/>
          <w:right w:val="single" w:sz="4" w:space="4" w:color="auto"/>
        </w:pBdr>
        <w:autoSpaceDE w:val="0"/>
        <w:autoSpaceDN w:val="0"/>
        <w:adjustRightInd w:val="0"/>
        <w:ind w:left="2160"/>
        <w:rPr>
          <w:rFonts w:cs="Arial"/>
          <w:sz w:val="16"/>
          <w:szCs w:val="16"/>
        </w:rPr>
      </w:pPr>
      <w:r w:rsidRPr="002F6AAE">
        <w:rPr>
          <w:rFonts w:cs="Arial"/>
          <w:color w:val="000000"/>
          <w:sz w:val="16"/>
          <w:szCs w:val="16"/>
        </w:rPr>
        <w:tab/>
      </w:r>
      <w:r w:rsidRPr="002F6AAE">
        <w:rPr>
          <w:rFonts w:cs="Arial"/>
          <w:color w:val="000000"/>
          <w:sz w:val="16"/>
          <w:szCs w:val="16"/>
        </w:rPr>
        <w:tab/>
      </w:r>
      <w:r w:rsidRPr="002F6AAE">
        <w:rPr>
          <w:rFonts w:cs="Arial"/>
          <w:color w:val="008080"/>
          <w:sz w:val="16"/>
          <w:szCs w:val="16"/>
        </w:rPr>
        <w:t>&lt;</w:t>
      </w:r>
      <w:r w:rsidRPr="002F6AAE">
        <w:rPr>
          <w:rFonts w:cs="Arial"/>
          <w:color w:val="3F7F7F"/>
          <w:sz w:val="16"/>
          <w:szCs w:val="16"/>
        </w:rPr>
        <w:t>connectionPolicy</w:t>
      </w:r>
      <w:r w:rsidRPr="002F6AAE">
        <w:rPr>
          <w:rFonts w:cs="Arial"/>
          <w:sz w:val="16"/>
          <w:szCs w:val="16"/>
        </w:rPr>
        <w:t xml:space="preserve"> </w:t>
      </w:r>
      <w:r w:rsidRPr="002F6AAE">
        <w:rPr>
          <w:rFonts w:cs="Arial"/>
          <w:color w:val="7F007F"/>
          <w:sz w:val="16"/>
          <w:szCs w:val="16"/>
        </w:rPr>
        <w:t>xsi:type</w:t>
      </w:r>
      <w:r w:rsidRPr="002F6AAE">
        <w:rPr>
          <w:rFonts w:cs="Arial"/>
          <w:color w:val="000000"/>
          <w:sz w:val="16"/>
          <w:szCs w:val="16"/>
        </w:rPr>
        <w:t>=</w:t>
      </w:r>
      <w:r w:rsidRPr="002F6AAE">
        <w:rPr>
          <w:rFonts w:cs="Arial"/>
          <w:i/>
          <w:iCs/>
          <w:color w:val="2A00FF"/>
          <w:sz w:val="16"/>
          <w:szCs w:val="16"/>
        </w:rPr>
        <w:t>"http:HTTPConnectionPolicyType"</w:t>
      </w:r>
      <w:r w:rsidRPr="002F6AAE">
        <w:rPr>
          <w:rFonts w:cs="Arial"/>
          <w:color w:val="008080"/>
          <w:sz w:val="16"/>
          <w:szCs w:val="16"/>
        </w:rPr>
        <w:t>&gt;</w:t>
      </w:r>
    </w:p>
    <w:p w:rsidR="003C6B84" w:rsidRPr="002F6AAE" w:rsidRDefault="003C6B84" w:rsidP="002F6AAE">
      <w:pPr>
        <w:pBdr>
          <w:top w:val="single" w:sz="4" w:space="1" w:color="auto"/>
          <w:left w:val="single" w:sz="4" w:space="4" w:color="auto"/>
          <w:bottom w:val="single" w:sz="4" w:space="1" w:color="auto"/>
          <w:right w:val="single" w:sz="4" w:space="4" w:color="auto"/>
        </w:pBdr>
        <w:autoSpaceDE w:val="0"/>
        <w:autoSpaceDN w:val="0"/>
        <w:adjustRightInd w:val="0"/>
        <w:ind w:left="2160"/>
        <w:rPr>
          <w:rFonts w:cs="Arial"/>
          <w:sz w:val="16"/>
          <w:szCs w:val="16"/>
        </w:rPr>
      </w:pPr>
      <w:r w:rsidRPr="002F6AAE">
        <w:rPr>
          <w:rFonts w:cs="Arial"/>
          <w:color w:val="000000"/>
          <w:sz w:val="16"/>
          <w:szCs w:val="16"/>
        </w:rPr>
        <w:tab/>
      </w:r>
      <w:r w:rsidRPr="002F6AAE">
        <w:rPr>
          <w:rFonts w:cs="Arial"/>
          <w:color w:val="000000"/>
          <w:sz w:val="16"/>
          <w:szCs w:val="16"/>
        </w:rPr>
        <w:tab/>
      </w:r>
      <w:r w:rsidRPr="002F6AAE">
        <w:rPr>
          <w:rFonts w:cs="Arial"/>
          <w:color w:val="000000"/>
          <w:sz w:val="16"/>
          <w:szCs w:val="16"/>
        </w:rPr>
        <w:tab/>
      </w:r>
      <w:r w:rsidRPr="002F6AAE">
        <w:rPr>
          <w:rFonts w:cs="Arial"/>
          <w:color w:val="008080"/>
          <w:sz w:val="16"/>
          <w:szCs w:val="16"/>
        </w:rPr>
        <w:t>&lt;</w:t>
      </w:r>
      <w:r w:rsidRPr="002F6AAE">
        <w:rPr>
          <w:rFonts w:cs="Arial"/>
          <w:color w:val="3F7F7F"/>
          <w:sz w:val="16"/>
          <w:szCs w:val="16"/>
        </w:rPr>
        <w:t>protocol</w:t>
      </w:r>
      <w:r w:rsidRPr="002F6AAE">
        <w:rPr>
          <w:rFonts w:cs="Arial"/>
          <w:color w:val="008080"/>
          <w:sz w:val="16"/>
          <w:szCs w:val="16"/>
        </w:rPr>
        <w:t>&gt;</w:t>
      </w:r>
      <w:r w:rsidRPr="002F6AAE">
        <w:rPr>
          <w:rFonts w:cs="Arial"/>
          <w:color w:val="000000"/>
          <w:sz w:val="16"/>
          <w:szCs w:val="16"/>
          <w:u w:val="single"/>
        </w:rPr>
        <w:t>http</w:t>
      </w:r>
      <w:r w:rsidRPr="002F6AAE">
        <w:rPr>
          <w:rFonts w:cs="Arial"/>
          <w:color w:val="008080"/>
          <w:sz w:val="16"/>
          <w:szCs w:val="16"/>
        </w:rPr>
        <w:t>&lt;/</w:t>
      </w:r>
      <w:r w:rsidRPr="002F6AAE">
        <w:rPr>
          <w:rFonts w:cs="Arial"/>
          <w:color w:val="3F7F7F"/>
          <w:sz w:val="16"/>
          <w:szCs w:val="16"/>
        </w:rPr>
        <w:t>protocol</w:t>
      </w:r>
      <w:r w:rsidRPr="002F6AAE">
        <w:rPr>
          <w:rFonts w:cs="Arial"/>
          <w:color w:val="008080"/>
          <w:sz w:val="16"/>
          <w:szCs w:val="16"/>
        </w:rPr>
        <w:t>&gt;</w:t>
      </w:r>
    </w:p>
    <w:p w:rsidR="003C6B84" w:rsidRPr="002F6AAE" w:rsidRDefault="003C6B84" w:rsidP="002F6AAE">
      <w:pPr>
        <w:pBdr>
          <w:top w:val="single" w:sz="4" w:space="1" w:color="auto"/>
          <w:left w:val="single" w:sz="4" w:space="4" w:color="auto"/>
          <w:bottom w:val="single" w:sz="4" w:space="1" w:color="auto"/>
          <w:right w:val="single" w:sz="4" w:space="4" w:color="auto"/>
        </w:pBdr>
        <w:autoSpaceDE w:val="0"/>
        <w:autoSpaceDN w:val="0"/>
        <w:adjustRightInd w:val="0"/>
        <w:ind w:left="2160"/>
        <w:rPr>
          <w:rFonts w:cs="Arial"/>
          <w:sz w:val="16"/>
          <w:szCs w:val="16"/>
        </w:rPr>
      </w:pPr>
      <w:r w:rsidRPr="002F6AAE">
        <w:rPr>
          <w:rFonts w:cs="Arial"/>
          <w:color w:val="000000"/>
          <w:sz w:val="16"/>
          <w:szCs w:val="16"/>
        </w:rPr>
        <w:tab/>
      </w:r>
      <w:r w:rsidRPr="002F6AAE">
        <w:rPr>
          <w:rFonts w:cs="Arial"/>
          <w:color w:val="000000"/>
          <w:sz w:val="16"/>
          <w:szCs w:val="16"/>
        </w:rPr>
        <w:tab/>
      </w:r>
      <w:r w:rsidRPr="002F6AAE">
        <w:rPr>
          <w:rFonts w:cs="Arial"/>
          <w:color w:val="000000"/>
          <w:sz w:val="16"/>
          <w:szCs w:val="16"/>
        </w:rPr>
        <w:tab/>
      </w:r>
      <w:r w:rsidRPr="002F6AAE">
        <w:rPr>
          <w:rFonts w:cs="Arial"/>
          <w:color w:val="008080"/>
          <w:sz w:val="16"/>
          <w:szCs w:val="16"/>
        </w:rPr>
        <w:t>&lt;</w:t>
      </w:r>
      <w:r w:rsidRPr="002F6AAE">
        <w:rPr>
          <w:rFonts w:cs="Arial"/>
          <w:color w:val="3F7F7F"/>
          <w:sz w:val="16"/>
          <w:szCs w:val="16"/>
        </w:rPr>
        <w:t>domain</w:t>
      </w:r>
      <w:r w:rsidRPr="002F6AAE">
        <w:rPr>
          <w:rFonts w:cs="Arial"/>
          <w:color w:val="008080"/>
          <w:sz w:val="16"/>
          <w:szCs w:val="16"/>
        </w:rPr>
        <w:t>&gt;</w:t>
      </w:r>
      <w:r w:rsidRPr="002F6AAE">
        <w:rPr>
          <w:rFonts w:cs="Arial"/>
          <w:color w:val="000000"/>
          <w:sz w:val="16"/>
          <w:szCs w:val="16"/>
        </w:rPr>
        <w:t>10.207.52.16</w:t>
      </w:r>
      <w:r w:rsidRPr="002F6AAE">
        <w:rPr>
          <w:rFonts w:cs="Arial"/>
          <w:color w:val="008080"/>
          <w:sz w:val="16"/>
          <w:szCs w:val="16"/>
        </w:rPr>
        <w:t>&lt;/</w:t>
      </w:r>
      <w:r w:rsidRPr="002F6AAE">
        <w:rPr>
          <w:rFonts w:cs="Arial"/>
          <w:color w:val="3F7F7F"/>
          <w:sz w:val="16"/>
          <w:szCs w:val="16"/>
        </w:rPr>
        <w:t>domain</w:t>
      </w:r>
      <w:r w:rsidRPr="002F6AAE">
        <w:rPr>
          <w:rFonts w:cs="Arial"/>
          <w:color w:val="008080"/>
          <w:sz w:val="16"/>
          <w:szCs w:val="16"/>
        </w:rPr>
        <w:t>&gt;</w:t>
      </w:r>
    </w:p>
    <w:p w:rsidR="003C6B84" w:rsidRPr="002F6AAE" w:rsidRDefault="003C6B84" w:rsidP="002F6AAE">
      <w:pPr>
        <w:pBdr>
          <w:top w:val="single" w:sz="4" w:space="1" w:color="auto"/>
          <w:left w:val="single" w:sz="4" w:space="4" w:color="auto"/>
          <w:bottom w:val="single" w:sz="4" w:space="1" w:color="auto"/>
          <w:right w:val="single" w:sz="4" w:space="4" w:color="auto"/>
        </w:pBdr>
        <w:autoSpaceDE w:val="0"/>
        <w:autoSpaceDN w:val="0"/>
        <w:adjustRightInd w:val="0"/>
        <w:ind w:left="2160"/>
        <w:rPr>
          <w:rFonts w:cs="Arial"/>
          <w:sz w:val="16"/>
          <w:szCs w:val="16"/>
        </w:rPr>
      </w:pPr>
      <w:r w:rsidRPr="002F6AAE">
        <w:rPr>
          <w:rFonts w:cs="Arial"/>
          <w:color w:val="000000"/>
          <w:sz w:val="16"/>
          <w:szCs w:val="16"/>
        </w:rPr>
        <w:tab/>
      </w:r>
      <w:r w:rsidRPr="002F6AAE">
        <w:rPr>
          <w:rFonts w:cs="Arial"/>
          <w:color w:val="000000"/>
          <w:sz w:val="16"/>
          <w:szCs w:val="16"/>
        </w:rPr>
        <w:tab/>
      </w:r>
      <w:r w:rsidRPr="002F6AAE">
        <w:rPr>
          <w:rFonts w:cs="Arial"/>
          <w:color w:val="000000"/>
          <w:sz w:val="16"/>
          <w:szCs w:val="16"/>
        </w:rPr>
        <w:tab/>
      </w:r>
      <w:r w:rsidRPr="002F6AAE">
        <w:rPr>
          <w:rFonts w:cs="Arial"/>
          <w:color w:val="008080"/>
          <w:sz w:val="16"/>
          <w:szCs w:val="16"/>
        </w:rPr>
        <w:t>&lt;</w:t>
      </w:r>
      <w:r w:rsidRPr="002F6AAE">
        <w:rPr>
          <w:rFonts w:cs="Arial"/>
          <w:color w:val="3F7F7F"/>
          <w:sz w:val="16"/>
          <w:szCs w:val="16"/>
        </w:rPr>
        <w:t>port</w:t>
      </w:r>
      <w:r w:rsidRPr="002F6AAE">
        <w:rPr>
          <w:rFonts w:cs="Arial"/>
          <w:color w:val="008080"/>
          <w:sz w:val="16"/>
          <w:szCs w:val="16"/>
        </w:rPr>
        <w:t>&gt;</w:t>
      </w:r>
      <w:r w:rsidRPr="002F6AAE">
        <w:rPr>
          <w:rFonts w:cs="Arial"/>
          <w:color w:val="000000"/>
          <w:sz w:val="16"/>
          <w:szCs w:val="16"/>
        </w:rPr>
        <w:t>8080</w:t>
      </w:r>
      <w:r w:rsidRPr="002F6AAE">
        <w:rPr>
          <w:rFonts w:cs="Arial"/>
          <w:color w:val="008080"/>
          <w:sz w:val="16"/>
          <w:szCs w:val="16"/>
        </w:rPr>
        <w:t>&lt;/</w:t>
      </w:r>
      <w:r w:rsidRPr="002F6AAE">
        <w:rPr>
          <w:rFonts w:cs="Arial"/>
          <w:color w:val="3F7F7F"/>
          <w:sz w:val="16"/>
          <w:szCs w:val="16"/>
        </w:rPr>
        <w:t>port</w:t>
      </w:r>
      <w:r w:rsidRPr="002F6AAE">
        <w:rPr>
          <w:rFonts w:cs="Arial"/>
          <w:color w:val="008080"/>
          <w:sz w:val="16"/>
          <w:szCs w:val="16"/>
        </w:rPr>
        <w:t>&gt;</w:t>
      </w:r>
      <w:r w:rsidRPr="002F6AAE">
        <w:rPr>
          <w:rFonts w:cs="Arial"/>
          <w:color w:val="000000"/>
          <w:sz w:val="16"/>
          <w:szCs w:val="16"/>
        </w:rPr>
        <w:tab/>
      </w:r>
    </w:p>
    <w:p w:rsidR="003C6B84" w:rsidRPr="002F6AAE" w:rsidRDefault="003C6B84" w:rsidP="002F6AAE">
      <w:pPr>
        <w:pBdr>
          <w:top w:val="single" w:sz="4" w:space="1" w:color="auto"/>
          <w:left w:val="single" w:sz="4" w:space="4" w:color="auto"/>
          <w:bottom w:val="single" w:sz="4" w:space="1" w:color="auto"/>
          <w:right w:val="single" w:sz="4" w:space="4" w:color="auto"/>
        </w:pBdr>
        <w:autoSpaceDE w:val="0"/>
        <w:autoSpaceDN w:val="0"/>
        <w:adjustRightInd w:val="0"/>
        <w:ind w:left="2160"/>
        <w:rPr>
          <w:rFonts w:cs="Arial"/>
          <w:sz w:val="16"/>
          <w:szCs w:val="16"/>
        </w:rPr>
      </w:pPr>
      <w:r w:rsidRPr="002F6AAE">
        <w:rPr>
          <w:rFonts w:cs="Arial"/>
          <w:color w:val="000000"/>
          <w:sz w:val="16"/>
          <w:szCs w:val="16"/>
        </w:rPr>
        <w:tab/>
      </w:r>
      <w:r w:rsidRPr="002F6AAE">
        <w:rPr>
          <w:rFonts w:cs="Arial"/>
          <w:color w:val="000000"/>
          <w:sz w:val="16"/>
          <w:szCs w:val="16"/>
        </w:rPr>
        <w:tab/>
      </w:r>
      <w:r w:rsidRPr="002F6AAE">
        <w:rPr>
          <w:rFonts w:cs="Arial"/>
          <w:color w:val="000000"/>
          <w:sz w:val="16"/>
          <w:szCs w:val="16"/>
        </w:rPr>
        <w:tab/>
      </w:r>
      <w:r w:rsidRPr="002F6AAE">
        <w:rPr>
          <w:rFonts w:cs="Arial"/>
          <w:color w:val="3F5FBF"/>
          <w:sz w:val="16"/>
          <w:szCs w:val="16"/>
        </w:rPr>
        <w:t xml:space="preserve">&lt;!-- Following properties used by adapter's key manager for choosing specific certificate from key store  </w:t>
      </w:r>
    </w:p>
    <w:p w:rsidR="003C6B84" w:rsidRPr="002F6AAE" w:rsidRDefault="003C6B84" w:rsidP="002F6AAE">
      <w:pPr>
        <w:pBdr>
          <w:top w:val="single" w:sz="4" w:space="1" w:color="auto"/>
          <w:left w:val="single" w:sz="4" w:space="4" w:color="auto"/>
          <w:bottom w:val="single" w:sz="4" w:space="1" w:color="auto"/>
          <w:right w:val="single" w:sz="4" w:space="4" w:color="auto"/>
        </w:pBdr>
        <w:autoSpaceDE w:val="0"/>
        <w:autoSpaceDN w:val="0"/>
        <w:adjustRightInd w:val="0"/>
        <w:ind w:left="2160"/>
        <w:rPr>
          <w:rFonts w:cs="Arial"/>
          <w:sz w:val="16"/>
          <w:szCs w:val="16"/>
        </w:rPr>
      </w:pPr>
      <w:r w:rsidRPr="002F6AAE">
        <w:rPr>
          <w:rFonts w:cs="Arial"/>
          <w:color w:val="3F5FBF"/>
          <w:sz w:val="16"/>
          <w:szCs w:val="16"/>
        </w:rPr>
        <w:tab/>
      </w:r>
      <w:r w:rsidRPr="002F6AAE">
        <w:rPr>
          <w:rFonts w:cs="Arial"/>
          <w:color w:val="3F5FBF"/>
          <w:sz w:val="16"/>
          <w:szCs w:val="16"/>
        </w:rPr>
        <w:tab/>
      </w:r>
      <w:r w:rsidRPr="002F6AAE">
        <w:rPr>
          <w:rFonts w:cs="Arial"/>
          <w:color w:val="3F5FBF"/>
          <w:sz w:val="16"/>
          <w:szCs w:val="16"/>
        </w:rPr>
        <w:tab/>
        <w:t xml:space="preserve">&lt;sslCertificateAlias&gt;&lt;/sslCertificateAlias&gt; </w:t>
      </w:r>
    </w:p>
    <w:p w:rsidR="003C6B84" w:rsidRPr="002F6AAE" w:rsidRDefault="003C6B84" w:rsidP="002F6AAE">
      <w:pPr>
        <w:pBdr>
          <w:top w:val="single" w:sz="4" w:space="1" w:color="auto"/>
          <w:left w:val="single" w:sz="4" w:space="4" w:color="auto"/>
          <w:bottom w:val="single" w:sz="4" w:space="1" w:color="auto"/>
          <w:right w:val="single" w:sz="4" w:space="4" w:color="auto"/>
        </w:pBdr>
        <w:autoSpaceDE w:val="0"/>
        <w:autoSpaceDN w:val="0"/>
        <w:adjustRightInd w:val="0"/>
        <w:ind w:left="2160"/>
        <w:rPr>
          <w:rFonts w:cs="Arial"/>
          <w:sz w:val="16"/>
          <w:szCs w:val="16"/>
        </w:rPr>
      </w:pPr>
      <w:r w:rsidRPr="002F6AAE">
        <w:rPr>
          <w:rFonts w:cs="Arial"/>
          <w:color w:val="3F5FBF"/>
          <w:sz w:val="16"/>
          <w:szCs w:val="16"/>
        </w:rPr>
        <w:tab/>
      </w:r>
      <w:r w:rsidRPr="002F6AAE">
        <w:rPr>
          <w:rFonts w:cs="Arial"/>
          <w:color w:val="3F5FBF"/>
          <w:sz w:val="16"/>
          <w:szCs w:val="16"/>
        </w:rPr>
        <w:tab/>
      </w:r>
      <w:r w:rsidRPr="002F6AAE">
        <w:rPr>
          <w:rFonts w:cs="Arial"/>
          <w:color w:val="3F5FBF"/>
          <w:sz w:val="16"/>
          <w:szCs w:val="16"/>
        </w:rPr>
        <w:tab/>
        <w:t>&lt;sslCertificatePassword&gt;&lt;/sslCertificatePassword&gt;</w:t>
      </w:r>
    </w:p>
    <w:p w:rsidR="003C6B84" w:rsidRPr="002F6AAE" w:rsidRDefault="003C6B84" w:rsidP="002F6AAE">
      <w:pPr>
        <w:pBdr>
          <w:top w:val="single" w:sz="4" w:space="1" w:color="auto"/>
          <w:left w:val="single" w:sz="4" w:space="4" w:color="auto"/>
          <w:bottom w:val="single" w:sz="4" w:space="1" w:color="auto"/>
          <w:right w:val="single" w:sz="4" w:space="4" w:color="auto"/>
        </w:pBdr>
        <w:autoSpaceDE w:val="0"/>
        <w:autoSpaceDN w:val="0"/>
        <w:adjustRightInd w:val="0"/>
        <w:ind w:left="2160"/>
        <w:rPr>
          <w:rFonts w:cs="Arial"/>
          <w:sz w:val="16"/>
          <w:szCs w:val="16"/>
        </w:rPr>
      </w:pPr>
      <w:r w:rsidRPr="002F6AAE">
        <w:rPr>
          <w:rFonts w:cs="Arial"/>
          <w:color w:val="3F5FBF"/>
          <w:sz w:val="16"/>
          <w:szCs w:val="16"/>
        </w:rPr>
        <w:tab/>
      </w:r>
      <w:r w:rsidRPr="002F6AAE">
        <w:rPr>
          <w:rFonts w:cs="Arial"/>
          <w:color w:val="3F5FBF"/>
          <w:sz w:val="16"/>
          <w:szCs w:val="16"/>
        </w:rPr>
        <w:tab/>
      </w:r>
      <w:r w:rsidRPr="002F6AAE">
        <w:rPr>
          <w:rFonts w:cs="Arial"/>
          <w:color w:val="3F5FBF"/>
          <w:sz w:val="16"/>
          <w:szCs w:val="16"/>
        </w:rPr>
        <w:tab/>
        <w:t>--&gt;</w:t>
      </w:r>
      <w:r w:rsidRPr="002F6AAE">
        <w:rPr>
          <w:rFonts w:cs="Arial"/>
          <w:color w:val="000000"/>
          <w:sz w:val="16"/>
          <w:szCs w:val="16"/>
        </w:rPr>
        <w:tab/>
      </w:r>
      <w:r w:rsidRPr="002F6AAE">
        <w:rPr>
          <w:rFonts w:cs="Arial"/>
          <w:color w:val="000000"/>
          <w:sz w:val="16"/>
          <w:szCs w:val="16"/>
        </w:rPr>
        <w:tab/>
      </w:r>
    </w:p>
    <w:p w:rsidR="003C6B84" w:rsidRPr="002F6AAE" w:rsidRDefault="003C6B84" w:rsidP="002F6AAE">
      <w:pPr>
        <w:pBdr>
          <w:top w:val="single" w:sz="4" w:space="1" w:color="auto"/>
          <w:left w:val="single" w:sz="4" w:space="4" w:color="auto"/>
          <w:bottom w:val="single" w:sz="4" w:space="1" w:color="auto"/>
          <w:right w:val="single" w:sz="4" w:space="4" w:color="auto"/>
        </w:pBdr>
        <w:autoSpaceDE w:val="0"/>
        <w:autoSpaceDN w:val="0"/>
        <w:adjustRightInd w:val="0"/>
        <w:ind w:left="2160"/>
        <w:rPr>
          <w:rFonts w:cs="Arial"/>
          <w:sz w:val="16"/>
          <w:szCs w:val="16"/>
        </w:rPr>
      </w:pPr>
      <w:r w:rsidRPr="002F6AAE">
        <w:rPr>
          <w:rFonts w:cs="Arial"/>
          <w:color w:val="000000"/>
          <w:sz w:val="16"/>
          <w:szCs w:val="16"/>
        </w:rPr>
        <w:tab/>
      </w:r>
      <w:r w:rsidRPr="002F6AAE">
        <w:rPr>
          <w:rFonts w:cs="Arial"/>
          <w:color w:val="000000"/>
          <w:sz w:val="16"/>
          <w:szCs w:val="16"/>
        </w:rPr>
        <w:tab/>
      </w:r>
      <w:r w:rsidRPr="002F6AAE">
        <w:rPr>
          <w:rFonts w:cs="Arial"/>
          <w:color w:val="008080"/>
          <w:sz w:val="16"/>
          <w:szCs w:val="16"/>
        </w:rPr>
        <w:t>&lt;/</w:t>
      </w:r>
      <w:r w:rsidRPr="002F6AAE">
        <w:rPr>
          <w:rFonts w:cs="Arial"/>
          <w:color w:val="3F7F7F"/>
          <w:sz w:val="16"/>
          <w:szCs w:val="16"/>
        </w:rPr>
        <w:t>connectionPolicy</w:t>
      </w:r>
      <w:r w:rsidRPr="002F6AAE">
        <w:rPr>
          <w:rFonts w:cs="Arial"/>
          <w:color w:val="008080"/>
          <w:sz w:val="16"/>
          <w:szCs w:val="16"/>
        </w:rPr>
        <w:t>&gt;</w:t>
      </w:r>
    </w:p>
    <w:p w:rsidR="003C6B84" w:rsidRPr="002F6AAE" w:rsidRDefault="003C6B84" w:rsidP="002F6AAE">
      <w:pPr>
        <w:pBdr>
          <w:top w:val="single" w:sz="4" w:space="1" w:color="auto"/>
          <w:left w:val="single" w:sz="4" w:space="4" w:color="auto"/>
          <w:bottom w:val="single" w:sz="4" w:space="1" w:color="auto"/>
          <w:right w:val="single" w:sz="4" w:space="4" w:color="auto"/>
        </w:pBdr>
        <w:autoSpaceDE w:val="0"/>
        <w:autoSpaceDN w:val="0"/>
        <w:adjustRightInd w:val="0"/>
        <w:ind w:left="2160"/>
        <w:rPr>
          <w:rFonts w:cs="Arial"/>
          <w:sz w:val="16"/>
          <w:szCs w:val="16"/>
        </w:rPr>
      </w:pPr>
      <w:r w:rsidRPr="002F6AAE">
        <w:rPr>
          <w:rFonts w:cs="Arial"/>
          <w:color w:val="000000"/>
          <w:sz w:val="16"/>
          <w:szCs w:val="16"/>
        </w:rPr>
        <w:tab/>
      </w:r>
      <w:r w:rsidRPr="002F6AAE">
        <w:rPr>
          <w:rFonts w:cs="Arial"/>
          <w:color w:val="000000"/>
          <w:sz w:val="16"/>
          <w:szCs w:val="16"/>
        </w:rPr>
        <w:tab/>
      </w:r>
      <w:r w:rsidRPr="002F6AAE">
        <w:rPr>
          <w:rFonts w:cs="Arial"/>
          <w:color w:val="008080"/>
          <w:sz w:val="16"/>
          <w:szCs w:val="16"/>
        </w:rPr>
        <w:t>&lt;</w:t>
      </w:r>
      <w:r w:rsidRPr="002F6AAE">
        <w:rPr>
          <w:rFonts w:cs="Arial"/>
          <w:color w:val="3F7F7F"/>
          <w:sz w:val="16"/>
          <w:szCs w:val="16"/>
        </w:rPr>
        <w:t>loadConstraints</w:t>
      </w:r>
      <w:r w:rsidRPr="002F6AAE">
        <w:rPr>
          <w:rFonts w:cs="Arial"/>
          <w:sz w:val="16"/>
          <w:szCs w:val="16"/>
        </w:rPr>
        <w:t xml:space="preserve"> </w:t>
      </w:r>
      <w:r w:rsidRPr="002F6AAE">
        <w:rPr>
          <w:rFonts w:cs="Arial"/>
          <w:color w:val="7F007F"/>
          <w:sz w:val="16"/>
          <w:szCs w:val="16"/>
        </w:rPr>
        <w:t>maxConcurrentConnectionsPerNode</w:t>
      </w:r>
      <w:r w:rsidRPr="002F6AAE">
        <w:rPr>
          <w:rFonts w:cs="Arial"/>
          <w:color w:val="000000"/>
          <w:sz w:val="16"/>
          <w:szCs w:val="16"/>
        </w:rPr>
        <w:t>=</w:t>
      </w:r>
      <w:r w:rsidRPr="002F6AAE">
        <w:rPr>
          <w:rFonts w:cs="Arial"/>
          <w:i/>
          <w:iCs/>
          <w:color w:val="2A00FF"/>
          <w:sz w:val="16"/>
          <w:szCs w:val="16"/>
        </w:rPr>
        <w:t>"2"</w:t>
      </w:r>
      <w:r w:rsidRPr="002F6AAE">
        <w:rPr>
          <w:rFonts w:cs="Arial"/>
          <w:sz w:val="16"/>
          <w:szCs w:val="16"/>
        </w:rPr>
        <w:t xml:space="preserve"> </w:t>
      </w:r>
      <w:r w:rsidRPr="002F6AAE">
        <w:rPr>
          <w:rFonts w:cs="Arial"/>
          <w:color w:val="008080"/>
          <w:sz w:val="16"/>
          <w:szCs w:val="16"/>
        </w:rPr>
        <w:t>/&gt;</w:t>
      </w:r>
    </w:p>
    <w:p w:rsidR="003C6B84" w:rsidRPr="002F6AAE" w:rsidRDefault="003C6B84" w:rsidP="002F6AAE">
      <w:pPr>
        <w:pBdr>
          <w:top w:val="single" w:sz="4" w:space="1" w:color="auto"/>
          <w:left w:val="single" w:sz="4" w:space="4" w:color="auto"/>
          <w:bottom w:val="single" w:sz="4" w:space="1" w:color="auto"/>
          <w:right w:val="single" w:sz="4" w:space="4" w:color="auto"/>
        </w:pBdr>
        <w:autoSpaceDE w:val="0"/>
        <w:autoSpaceDN w:val="0"/>
        <w:adjustRightInd w:val="0"/>
        <w:ind w:left="2160"/>
        <w:rPr>
          <w:rFonts w:cs="Arial"/>
          <w:sz w:val="16"/>
          <w:szCs w:val="16"/>
        </w:rPr>
      </w:pPr>
      <w:r w:rsidRPr="002F6AAE">
        <w:rPr>
          <w:rFonts w:cs="Arial"/>
          <w:color w:val="000000"/>
          <w:sz w:val="16"/>
          <w:szCs w:val="16"/>
        </w:rPr>
        <w:tab/>
      </w:r>
      <w:r w:rsidRPr="002F6AAE">
        <w:rPr>
          <w:rFonts w:cs="Arial"/>
          <w:color w:val="008080"/>
          <w:sz w:val="16"/>
          <w:szCs w:val="16"/>
        </w:rPr>
        <w:t>&lt;/</w:t>
      </w:r>
      <w:r w:rsidRPr="002F6AAE">
        <w:rPr>
          <w:rFonts w:cs="Arial"/>
          <w:color w:val="3F7F7F"/>
          <w:sz w:val="16"/>
          <w:szCs w:val="16"/>
        </w:rPr>
        <w:t>connectivity</w:t>
      </w:r>
      <w:r w:rsidRPr="002F6AAE">
        <w:rPr>
          <w:rFonts w:cs="Arial"/>
          <w:color w:val="008080"/>
          <w:sz w:val="16"/>
          <w:szCs w:val="16"/>
        </w:rPr>
        <w:t>&gt;</w:t>
      </w:r>
    </w:p>
    <w:p w:rsidR="003C6B84" w:rsidRPr="002F6AAE" w:rsidRDefault="003C6B84" w:rsidP="002F6AAE">
      <w:pPr>
        <w:pBdr>
          <w:top w:val="single" w:sz="4" w:space="1" w:color="auto"/>
          <w:left w:val="single" w:sz="4" w:space="4" w:color="auto"/>
          <w:bottom w:val="single" w:sz="4" w:space="1" w:color="auto"/>
          <w:right w:val="single" w:sz="4" w:space="4" w:color="auto"/>
        </w:pBdr>
        <w:autoSpaceDE w:val="0"/>
        <w:autoSpaceDN w:val="0"/>
        <w:adjustRightInd w:val="0"/>
        <w:ind w:left="2160"/>
        <w:rPr>
          <w:rFonts w:cs="Arial"/>
          <w:sz w:val="16"/>
          <w:szCs w:val="16"/>
        </w:rPr>
      </w:pPr>
    </w:p>
    <w:p w:rsidR="003C6B84" w:rsidRPr="002F6AAE" w:rsidRDefault="003C6B84" w:rsidP="002F6AAE">
      <w:pPr>
        <w:pBdr>
          <w:top w:val="single" w:sz="4" w:space="1" w:color="auto"/>
          <w:left w:val="single" w:sz="4" w:space="4" w:color="auto"/>
          <w:bottom w:val="single" w:sz="4" w:space="1" w:color="auto"/>
          <w:right w:val="single" w:sz="4" w:space="4" w:color="auto"/>
        </w:pBdr>
        <w:autoSpaceDE w:val="0"/>
        <w:autoSpaceDN w:val="0"/>
        <w:adjustRightInd w:val="0"/>
        <w:ind w:left="2160"/>
        <w:rPr>
          <w:rFonts w:cs="Arial"/>
          <w:sz w:val="16"/>
          <w:szCs w:val="16"/>
        </w:rPr>
      </w:pPr>
      <w:r w:rsidRPr="002F6AAE">
        <w:rPr>
          <w:rFonts w:cs="Arial"/>
          <w:color w:val="000000"/>
          <w:sz w:val="16"/>
          <w:szCs w:val="16"/>
        </w:rPr>
        <w:tab/>
      </w:r>
      <w:r w:rsidRPr="002F6AAE">
        <w:rPr>
          <w:rFonts w:cs="Arial"/>
          <w:color w:val="008080"/>
          <w:sz w:val="16"/>
          <w:szCs w:val="16"/>
        </w:rPr>
        <w:t>&lt;</w:t>
      </w:r>
      <w:r w:rsidRPr="002F6AAE">
        <w:rPr>
          <w:rFonts w:cs="Arial"/>
          <w:color w:val="3F7F7F"/>
          <w:sz w:val="16"/>
          <w:szCs w:val="16"/>
        </w:rPr>
        <w:t>procedure</w:t>
      </w:r>
      <w:r w:rsidRPr="002F6AAE">
        <w:rPr>
          <w:rFonts w:cs="Arial"/>
          <w:sz w:val="16"/>
          <w:szCs w:val="16"/>
        </w:rPr>
        <w:t xml:space="preserve"> </w:t>
      </w:r>
      <w:r w:rsidRPr="002F6AAE">
        <w:rPr>
          <w:rFonts w:cs="Arial"/>
          <w:color w:val="7F007F"/>
          <w:sz w:val="16"/>
          <w:szCs w:val="16"/>
        </w:rPr>
        <w:t>name</w:t>
      </w:r>
      <w:r w:rsidRPr="002F6AAE">
        <w:rPr>
          <w:rFonts w:cs="Arial"/>
          <w:color w:val="000000"/>
          <w:sz w:val="16"/>
          <w:szCs w:val="16"/>
        </w:rPr>
        <w:t>=</w:t>
      </w:r>
      <w:r w:rsidRPr="002F6AAE">
        <w:rPr>
          <w:rFonts w:cs="Arial"/>
          <w:i/>
          <w:iCs/>
          <w:color w:val="2A00FF"/>
          <w:sz w:val="16"/>
          <w:szCs w:val="16"/>
        </w:rPr>
        <w:t>"getProductDeploymentPackageList"</w:t>
      </w:r>
      <w:r w:rsidRPr="002F6AAE">
        <w:rPr>
          <w:rFonts w:cs="Arial"/>
          <w:color w:val="008080"/>
          <w:sz w:val="16"/>
          <w:szCs w:val="16"/>
        </w:rPr>
        <w:t>/&gt;</w:t>
      </w:r>
    </w:p>
    <w:p w:rsidR="003C6B84" w:rsidRPr="002F6AAE" w:rsidRDefault="003C6B84" w:rsidP="002F6AAE">
      <w:pPr>
        <w:pBdr>
          <w:top w:val="single" w:sz="4" w:space="1" w:color="auto"/>
          <w:left w:val="single" w:sz="4" w:space="4" w:color="auto"/>
          <w:bottom w:val="single" w:sz="4" w:space="1" w:color="auto"/>
          <w:right w:val="single" w:sz="4" w:space="4" w:color="auto"/>
        </w:pBdr>
        <w:autoSpaceDE w:val="0"/>
        <w:autoSpaceDN w:val="0"/>
        <w:adjustRightInd w:val="0"/>
        <w:ind w:left="2160"/>
        <w:rPr>
          <w:rFonts w:cs="Arial"/>
          <w:sz w:val="16"/>
          <w:szCs w:val="16"/>
        </w:rPr>
      </w:pPr>
    </w:p>
    <w:p w:rsidR="003C6B84" w:rsidRPr="002F6AAE" w:rsidRDefault="003C6B84" w:rsidP="002F6AAE">
      <w:pPr>
        <w:pBdr>
          <w:top w:val="single" w:sz="4" w:space="1" w:color="auto"/>
          <w:left w:val="single" w:sz="4" w:space="4" w:color="auto"/>
          <w:bottom w:val="single" w:sz="4" w:space="1" w:color="auto"/>
          <w:right w:val="single" w:sz="4" w:space="4" w:color="auto"/>
        </w:pBdr>
        <w:autoSpaceDE w:val="0"/>
        <w:autoSpaceDN w:val="0"/>
        <w:adjustRightInd w:val="0"/>
        <w:ind w:left="2160"/>
        <w:rPr>
          <w:rFonts w:cs="Arial"/>
          <w:sz w:val="16"/>
          <w:szCs w:val="16"/>
        </w:rPr>
      </w:pPr>
      <w:r w:rsidRPr="002F6AAE">
        <w:rPr>
          <w:rFonts w:cs="Arial"/>
          <w:color w:val="000000"/>
          <w:sz w:val="16"/>
          <w:szCs w:val="16"/>
        </w:rPr>
        <w:tab/>
      </w:r>
    </w:p>
    <w:p w:rsidR="003C6B84" w:rsidRPr="002F6AAE" w:rsidRDefault="003C6B84" w:rsidP="002F6AAE">
      <w:pPr>
        <w:pBdr>
          <w:top w:val="single" w:sz="4" w:space="1" w:color="auto"/>
          <w:left w:val="single" w:sz="4" w:space="4" w:color="auto"/>
          <w:bottom w:val="single" w:sz="4" w:space="1" w:color="auto"/>
          <w:right w:val="single" w:sz="4" w:space="4" w:color="auto"/>
        </w:pBdr>
        <w:autoSpaceDE w:val="0"/>
        <w:autoSpaceDN w:val="0"/>
        <w:adjustRightInd w:val="0"/>
        <w:ind w:left="2160"/>
        <w:rPr>
          <w:rFonts w:cs="Arial"/>
          <w:color w:val="008080"/>
          <w:sz w:val="16"/>
          <w:szCs w:val="16"/>
        </w:rPr>
      </w:pPr>
      <w:r w:rsidRPr="002F6AAE">
        <w:rPr>
          <w:rFonts w:cs="Arial"/>
          <w:color w:val="008080"/>
          <w:sz w:val="16"/>
          <w:szCs w:val="16"/>
        </w:rPr>
        <w:t>&lt;/</w:t>
      </w:r>
      <w:r w:rsidRPr="002F6AAE">
        <w:rPr>
          <w:rFonts w:cs="Arial"/>
          <w:color w:val="3F7F7F"/>
          <w:sz w:val="16"/>
          <w:szCs w:val="16"/>
        </w:rPr>
        <w:t>wl:adapter</w:t>
      </w:r>
      <w:r w:rsidRPr="002F6AAE">
        <w:rPr>
          <w:rFonts w:cs="Arial"/>
          <w:color w:val="008080"/>
          <w:sz w:val="16"/>
          <w:szCs w:val="16"/>
        </w:rPr>
        <w:t>&gt;</w:t>
      </w:r>
    </w:p>
    <w:p w:rsidR="003C6B84" w:rsidRPr="002F6AAE" w:rsidRDefault="003C6B84" w:rsidP="002F6AAE">
      <w:pPr>
        <w:pBdr>
          <w:top w:val="single" w:sz="4" w:space="1" w:color="auto"/>
          <w:left w:val="single" w:sz="4" w:space="4" w:color="auto"/>
          <w:bottom w:val="single" w:sz="4" w:space="1" w:color="auto"/>
          <w:right w:val="single" w:sz="4" w:space="4" w:color="auto"/>
        </w:pBdr>
        <w:autoSpaceDE w:val="0"/>
        <w:autoSpaceDN w:val="0"/>
        <w:adjustRightInd w:val="0"/>
        <w:ind w:left="2160"/>
        <w:rPr>
          <w:rFonts w:cs="Arial"/>
          <w:sz w:val="16"/>
          <w:szCs w:val="16"/>
        </w:rPr>
      </w:pPr>
    </w:p>
    <w:p w:rsidR="003C6B84" w:rsidRDefault="003C6B84" w:rsidP="003C6B84">
      <w:pPr>
        <w:autoSpaceDE w:val="0"/>
        <w:autoSpaceDN w:val="0"/>
        <w:adjustRightInd w:val="0"/>
        <w:ind w:left="2160"/>
        <w:rPr>
          <w:rFonts w:cs="Arial"/>
          <w:sz w:val="18"/>
          <w:szCs w:val="18"/>
        </w:rPr>
      </w:pPr>
    </w:p>
    <w:p w:rsidR="00126336" w:rsidRDefault="00126336">
      <w:pPr>
        <w:rPr>
          <w:rFonts w:cs="Arial"/>
          <w:sz w:val="18"/>
          <w:szCs w:val="18"/>
        </w:rPr>
      </w:pPr>
      <w:r>
        <w:rPr>
          <w:rFonts w:cs="Arial"/>
          <w:sz w:val="18"/>
          <w:szCs w:val="18"/>
        </w:rPr>
        <w:br w:type="page"/>
      </w:r>
    </w:p>
    <w:p w:rsidR="003C6B84" w:rsidRPr="003C6B84" w:rsidRDefault="003C6B84" w:rsidP="003C6B84">
      <w:pPr>
        <w:autoSpaceDE w:val="0"/>
        <w:autoSpaceDN w:val="0"/>
        <w:adjustRightInd w:val="0"/>
        <w:ind w:left="2160"/>
        <w:rPr>
          <w:rFonts w:cs="Arial"/>
          <w:sz w:val="18"/>
          <w:szCs w:val="18"/>
        </w:rPr>
      </w:pPr>
    </w:p>
    <w:p w:rsidR="003C6B84" w:rsidRDefault="003C6B84" w:rsidP="00F9393B">
      <w:pPr>
        <w:pStyle w:val="BodyText"/>
        <w:numPr>
          <w:ilvl w:val="0"/>
          <w:numId w:val="12"/>
        </w:numPr>
        <w:ind w:left="1440"/>
      </w:pPr>
      <w:r>
        <w:t>PRODUCT_LIST-impl.js</w:t>
      </w:r>
    </w:p>
    <w:p w:rsidR="002F6AAE" w:rsidRDefault="003C6B84" w:rsidP="002F6AAE">
      <w:pPr>
        <w:pBdr>
          <w:top w:val="single" w:sz="4" w:space="1" w:color="auto"/>
          <w:left w:val="single" w:sz="4" w:space="4" w:color="auto"/>
          <w:bottom w:val="single" w:sz="4" w:space="1" w:color="auto"/>
          <w:right w:val="single" w:sz="4" w:space="4" w:color="auto"/>
        </w:pBdr>
        <w:autoSpaceDE w:val="0"/>
        <w:autoSpaceDN w:val="0"/>
        <w:adjustRightInd w:val="0"/>
        <w:ind w:left="1440"/>
        <w:rPr>
          <w:rFonts w:cs="Arial"/>
          <w:color w:val="000000"/>
          <w:sz w:val="16"/>
          <w:szCs w:val="16"/>
        </w:rPr>
      </w:pPr>
      <w:r w:rsidRPr="003C6B84">
        <w:rPr>
          <w:rFonts w:cs="Arial"/>
          <w:b/>
          <w:bCs/>
          <w:color w:val="7F0055"/>
          <w:sz w:val="16"/>
          <w:szCs w:val="16"/>
        </w:rPr>
        <w:t>function</w:t>
      </w:r>
      <w:r w:rsidRPr="003C6B84">
        <w:rPr>
          <w:rFonts w:cs="Arial"/>
          <w:color w:val="000000"/>
          <w:sz w:val="16"/>
          <w:szCs w:val="16"/>
        </w:rPr>
        <w:t xml:space="preserve"> getProductDeploymentPackageList()</w:t>
      </w:r>
    </w:p>
    <w:p w:rsidR="003C6B84" w:rsidRPr="003C6B84" w:rsidRDefault="003C6B84" w:rsidP="002F6AAE">
      <w:pPr>
        <w:pBdr>
          <w:top w:val="single" w:sz="4" w:space="1" w:color="auto"/>
          <w:left w:val="single" w:sz="4" w:space="4" w:color="auto"/>
          <w:bottom w:val="single" w:sz="4" w:space="1" w:color="auto"/>
          <w:right w:val="single" w:sz="4" w:space="4" w:color="auto"/>
        </w:pBdr>
        <w:autoSpaceDE w:val="0"/>
        <w:autoSpaceDN w:val="0"/>
        <w:adjustRightInd w:val="0"/>
        <w:ind w:left="1440"/>
        <w:rPr>
          <w:rFonts w:cs="Arial"/>
          <w:sz w:val="16"/>
          <w:szCs w:val="16"/>
        </w:rPr>
      </w:pPr>
      <w:r w:rsidRPr="003C6B84">
        <w:rPr>
          <w:rFonts w:cs="Arial"/>
          <w:color w:val="000000"/>
          <w:sz w:val="16"/>
          <w:szCs w:val="16"/>
        </w:rPr>
        <w:t xml:space="preserve"> {</w:t>
      </w:r>
    </w:p>
    <w:p w:rsidR="003C6B84" w:rsidRPr="003C6B84" w:rsidRDefault="003C6B84" w:rsidP="002F6AAE">
      <w:pPr>
        <w:pBdr>
          <w:top w:val="single" w:sz="4" w:space="1" w:color="auto"/>
          <w:left w:val="single" w:sz="4" w:space="4" w:color="auto"/>
          <w:bottom w:val="single" w:sz="4" w:space="1" w:color="auto"/>
          <w:right w:val="single" w:sz="4" w:space="4" w:color="auto"/>
        </w:pBdr>
        <w:autoSpaceDE w:val="0"/>
        <w:autoSpaceDN w:val="0"/>
        <w:adjustRightInd w:val="0"/>
        <w:ind w:left="1440"/>
        <w:rPr>
          <w:rFonts w:cs="Arial"/>
          <w:sz w:val="16"/>
          <w:szCs w:val="16"/>
        </w:rPr>
      </w:pPr>
      <w:r w:rsidRPr="003C6B84">
        <w:rPr>
          <w:rFonts w:cs="Arial"/>
          <w:color w:val="000000"/>
          <w:sz w:val="16"/>
          <w:szCs w:val="16"/>
        </w:rPr>
        <w:tab/>
        <w:t>path = getPath();</w:t>
      </w:r>
    </w:p>
    <w:p w:rsidR="003C6B84" w:rsidRPr="003C6B84" w:rsidRDefault="003C6B84" w:rsidP="002F6AAE">
      <w:pPr>
        <w:pBdr>
          <w:top w:val="single" w:sz="4" w:space="1" w:color="auto"/>
          <w:left w:val="single" w:sz="4" w:space="4" w:color="auto"/>
          <w:bottom w:val="single" w:sz="4" w:space="1" w:color="auto"/>
          <w:right w:val="single" w:sz="4" w:space="4" w:color="auto"/>
        </w:pBdr>
        <w:autoSpaceDE w:val="0"/>
        <w:autoSpaceDN w:val="0"/>
        <w:adjustRightInd w:val="0"/>
        <w:ind w:left="1440"/>
        <w:rPr>
          <w:rFonts w:cs="Arial"/>
          <w:sz w:val="16"/>
          <w:szCs w:val="16"/>
        </w:rPr>
      </w:pPr>
      <w:r w:rsidRPr="003C6B84">
        <w:rPr>
          <w:rFonts w:cs="Arial"/>
          <w:color w:val="000000"/>
          <w:sz w:val="16"/>
          <w:szCs w:val="16"/>
        </w:rPr>
        <w:tab/>
      </w:r>
    </w:p>
    <w:p w:rsidR="003C6B84" w:rsidRPr="003C6B84" w:rsidRDefault="003C6B84" w:rsidP="002F6AAE">
      <w:pPr>
        <w:pBdr>
          <w:top w:val="single" w:sz="4" w:space="1" w:color="auto"/>
          <w:left w:val="single" w:sz="4" w:space="4" w:color="auto"/>
          <w:bottom w:val="single" w:sz="4" w:space="1" w:color="auto"/>
          <w:right w:val="single" w:sz="4" w:space="4" w:color="auto"/>
        </w:pBdr>
        <w:autoSpaceDE w:val="0"/>
        <w:autoSpaceDN w:val="0"/>
        <w:adjustRightInd w:val="0"/>
        <w:ind w:left="1440"/>
        <w:rPr>
          <w:rFonts w:cs="Arial"/>
          <w:sz w:val="16"/>
          <w:szCs w:val="16"/>
        </w:rPr>
      </w:pPr>
      <w:r w:rsidRPr="003C6B84">
        <w:rPr>
          <w:rFonts w:cs="Arial"/>
          <w:color w:val="000000"/>
          <w:sz w:val="16"/>
          <w:szCs w:val="16"/>
        </w:rPr>
        <w:tab/>
      </w:r>
      <w:r w:rsidRPr="003C6B84">
        <w:rPr>
          <w:rFonts w:cs="Arial"/>
          <w:b/>
          <w:bCs/>
          <w:color w:val="7F0055"/>
          <w:sz w:val="16"/>
          <w:szCs w:val="16"/>
        </w:rPr>
        <w:t>var</w:t>
      </w:r>
      <w:r w:rsidRPr="003C6B84">
        <w:rPr>
          <w:rFonts w:cs="Arial"/>
          <w:color w:val="000000"/>
          <w:sz w:val="16"/>
          <w:szCs w:val="16"/>
        </w:rPr>
        <w:t xml:space="preserve"> input = {</w:t>
      </w:r>
    </w:p>
    <w:p w:rsidR="003C6B84" w:rsidRPr="003C6B84" w:rsidRDefault="003C6B84" w:rsidP="002F6AAE">
      <w:pPr>
        <w:pBdr>
          <w:top w:val="single" w:sz="4" w:space="1" w:color="auto"/>
          <w:left w:val="single" w:sz="4" w:space="4" w:color="auto"/>
          <w:bottom w:val="single" w:sz="4" w:space="1" w:color="auto"/>
          <w:right w:val="single" w:sz="4" w:space="4" w:color="auto"/>
        </w:pBdr>
        <w:autoSpaceDE w:val="0"/>
        <w:autoSpaceDN w:val="0"/>
        <w:adjustRightInd w:val="0"/>
        <w:ind w:left="1440"/>
        <w:rPr>
          <w:rFonts w:cs="Arial"/>
          <w:sz w:val="16"/>
          <w:szCs w:val="16"/>
        </w:rPr>
      </w:pPr>
      <w:r w:rsidRPr="003C6B84">
        <w:rPr>
          <w:rFonts w:cs="Arial"/>
          <w:color w:val="000000"/>
          <w:sz w:val="16"/>
          <w:szCs w:val="16"/>
        </w:rPr>
        <w:tab/>
        <w:t xml:space="preserve">    method : </w:t>
      </w:r>
      <w:r w:rsidRPr="003C6B84">
        <w:rPr>
          <w:rFonts w:cs="Arial"/>
          <w:color w:val="2A00FF"/>
          <w:sz w:val="16"/>
          <w:szCs w:val="16"/>
        </w:rPr>
        <w:t>'get'</w:t>
      </w:r>
      <w:r w:rsidRPr="003C6B84">
        <w:rPr>
          <w:rFonts w:cs="Arial"/>
          <w:color w:val="000000"/>
          <w:sz w:val="16"/>
          <w:szCs w:val="16"/>
        </w:rPr>
        <w:t>,</w:t>
      </w:r>
    </w:p>
    <w:p w:rsidR="003C6B84" w:rsidRPr="003C6B84" w:rsidRDefault="003C6B84" w:rsidP="002F6AAE">
      <w:pPr>
        <w:pBdr>
          <w:top w:val="single" w:sz="4" w:space="1" w:color="auto"/>
          <w:left w:val="single" w:sz="4" w:space="4" w:color="auto"/>
          <w:bottom w:val="single" w:sz="4" w:space="1" w:color="auto"/>
          <w:right w:val="single" w:sz="4" w:space="4" w:color="auto"/>
        </w:pBdr>
        <w:autoSpaceDE w:val="0"/>
        <w:autoSpaceDN w:val="0"/>
        <w:adjustRightInd w:val="0"/>
        <w:ind w:left="1440"/>
        <w:rPr>
          <w:rFonts w:cs="Arial"/>
          <w:sz w:val="16"/>
          <w:szCs w:val="16"/>
        </w:rPr>
      </w:pPr>
      <w:r w:rsidRPr="003C6B84">
        <w:rPr>
          <w:rFonts w:cs="Arial"/>
          <w:color w:val="000000"/>
          <w:sz w:val="16"/>
          <w:szCs w:val="16"/>
        </w:rPr>
        <w:tab/>
        <w:t xml:space="preserve">    returnedContentType : </w:t>
      </w:r>
      <w:r w:rsidRPr="003C6B84">
        <w:rPr>
          <w:rFonts w:cs="Arial"/>
          <w:color w:val="2A00FF"/>
          <w:sz w:val="16"/>
          <w:szCs w:val="16"/>
        </w:rPr>
        <w:t>'json'</w:t>
      </w:r>
      <w:r w:rsidRPr="003C6B84">
        <w:rPr>
          <w:rFonts w:cs="Arial"/>
          <w:color w:val="000000"/>
          <w:sz w:val="16"/>
          <w:szCs w:val="16"/>
        </w:rPr>
        <w:t>,</w:t>
      </w:r>
    </w:p>
    <w:p w:rsidR="003C6B84" w:rsidRPr="003C6B84" w:rsidRDefault="003C6B84" w:rsidP="002F6AAE">
      <w:pPr>
        <w:pBdr>
          <w:top w:val="single" w:sz="4" w:space="1" w:color="auto"/>
          <w:left w:val="single" w:sz="4" w:space="4" w:color="auto"/>
          <w:bottom w:val="single" w:sz="4" w:space="1" w:color="auto"/>
          <w:right w:val="single" w:sz="4" w:space="4" w:color="auto"/>
        </w:pBdr>
        <w:autoSpaceDE w:val="0"/>
        <w:autoSpaceDN w:val="0"/>
        <w:adjustRightInd w:val="0"/>
        <w:ind w:left="1440"/>
        <w:rPr>
          <w:rFonts w:cs="Arial"/>
          <w:sz w:val="16"/>
          <w:szCs w:val="16"/>
        </w:rPr>
      </w:pPr>
      <w:r w:rsidRPr="003C6B84">
        <w:rPr>
          <w:rFonts w:cs="Arial"/>
          <w:color w:val="000000"/>
          <w:sz w:val="16"/>
          <w:szCs w:val="16"/>
        </w:rPr>
        <w:tab/>
        <w:t xml:space="preserve">    path : path</w:t>
      </w:r>
    </w:p>
    <w:p w:rsidR="003C6B84" w:rsidRPr="003C6B84" w:rsidRDefault="003C6B84" w:rsidP="002F6AAE">
      <w:pPr>
        <w:pBdr>
          <w:top w:val="single" w:sz="4" w:space="1" w:color="auto"/>
          <w:left w:val="single" w:sz="4" w:space="4" w:color="auto"/>
          <w:bottom w:val="single" w:sz="4" w:space="1" w:color="auto"/>
          <w:right w:val="single" w:sz="4" w:space="4" w:color="auto"/>
        </w:pBdr>
        <w:autoSpaceDE w:val="0"/>
        <w:autoSpaceDN w:val="0"/>
        <w:adjustRightInd w:val="0"/>
        <w:ind w:left="1440"/>
        <w:rPr>
          <w:rFonts w:cs="Arial"/>
          <w:sz w:val="16"/>
          <w:szCs w:val="16"/>
        </w:rPr>
      </w:pPr>
      <w:r w:rsidRPr="003C6B84">
        <w:rPr>
          <w:rFonts w:cs="Arial"/>
          <w:color w:val="000000"/>
          <w:sz w:val="16"/>
          <w:szCs w:val="16"/>
        </w:rPr>
        <w:tab/>
        <w:t>};</w:t>
      </w:r>
    </w:p>
    <w:p w:rsidR="003C6B84" w:rsidRPr="003C6B84" w:rsidRDefault="003C6B84" w:rsidP="002F6AAE">
      <w:pPr>
        <w:pBdr>
          <w:top w:val="single" w:sz="4" w:space="1" w:color="auto"/>
          <w:left w:val="single" w:sz="4" w:space="4" w:color="auto"/>
          <w:bottom w:val="single" w:sz="4" w:space="1" w:color="auto"/>
          <w:right w:val="single" w:sz="4" w:space="4" w:color="auto"/>
        </w:pBdr>
        <w:autoSpaceDE w:val="0"/>
        <w:autoSpaceDN w:val="0"/>
        <w:adjustRightInd w:val="0"/>
        <w:ind w:left="1440"/>
        <w:rPr>
          <w:rFonts w:cs="Arial"/>
          <w:sz w:val="16"/>
          <w:szCs w:val="16"/>
        </w:rPr>
      </w:pPr>
      <w:r w:rsidRPr="003C6B84">
        <w:rPr>
          <w:rFonts w:cs="Arial"/>
          <w:color w:val="000000"/>
          <w:sz w:val="16"/>
          <w:szCs w:val="16"/>
        </w:rPr>
        <w:tab/>
      </w:r>
    </w:p>
    <w:p w:rsidR="003C6B84" w:rsidRPr="003C6B84" w:rsidRDefault="003C6B84" w:rsidP="002F6AAE">
      <w:pPr>
        <w:pBdr>
          <w:top w:val="single" w:sz="4" w:space="1" w:color="auto"/>
          <w:left w:val="single" w:sz="4" w:space="4" w:color="auto"/>
          <w:bottom w:val="single" w:sz="4" w:space="1" w:color="auto"/>
          <w:right w:val="single" w:sz="4" w:space="4" w:color="auto"/>
        </w:pBdr>
        <w:autoSpaceDE w:val="0"/>
        <w:autoSpaceDN w:val="0"/>
        <w:adjustRightInd w:val="0"/>
        <w:ind w:left="1440"/>
        <w:rPr>
          <w:rFonts w:cs="Arial"/>
          <w:sz w:val="16"/>
          <w:szCs w:val="16"/>
        </w:rPr>
      </w:pPr>
      <w:r w:rsidRPr="003C6B84">
        <w:rPr>
          <w:rFonts w:cs="Arial"/>
          <w:color w:val="000000"/>
          <w:sz w:val="16"/>
          <w:szCs w:val="16"/>
        </w:rPr>
        <w:tab/>
      </w:r>
    </w:p>
    <w:p w:rsidR="003C6B84" w:rsidRPr="003C6B84" w:rsidRDefault="003C6B84" w:rsidP="002F6AAE">
      <w:pPr>
        <w:pBdr>
          <w:top w:val="single" w:sz="4" w:space="1" w:color="auto"/>
          <w:left w:val="single" w:sz="4" w:space="4" w:color="auto"/>
          <w:bottom w:val="single" w:sz="4" w:space="1" w:color="auto"/>
          <w:right w:val="single" w:sz="4" w:space="4" w:color="auto"/>
        </w:pBdr>
        <w:autoSpaceDE w:val="0"/>
        <w:autoSpaceDN w:val="0"/>
        <w:adjustRightInd w:val="0"/>
        <w:ind w:left="1440"/>
        <w:rPr>
          <w:rFonts w:cs="Arial"/>
          <w:sz w:val="16"/>
          <w:szCs w:val="16"/>
        </w:rPr>
      </w:pPr>
      <w:r w:rsidRPr="003C6B84">
        <w:rPr>
          <w:rFonts w:cs="Arial"/>
          <w:color w:val="000000"/>
          <w:sz w:val="16"/>
          <w:szCs w:val="16"/>
        </w:rPr>
        <w:tab/>
      </w:r>
      <w:r w:rsidRPr="003C6B84">
        <w:rPr>
          <w:rFonts w:cs="Arial"/>
          <w:b/>
          <w:bCs/>
          <w:color w:val="7F0055"/>
          <w:sz w:val="16"/>
          <w:szCs w:val="16"/>
        </w:rPr>
        <w:t>return</w:t>
      </w:r>
      <w:r w:rsidRPr="003C6B84">
        <w:rPr>
          <w:rFonts w:cs="Arial"/>
          <w:color w:val="000000"/>
          <w:sz w:val="16"/>
          <w:szCs w:val="16"/>
        </w:rPr>
        <w:t xml:space="preserve"> WL.Server.invokeHttp(input);</w:t>
      </w:r>
    </w:p>
    <w:p w:rsidR="003C6B84" w:rsidRPr="003C6B84" w:rsidRDefault="003C6B84" w:rsidP="002F6AAE">
      <w:pPr>
        <w:pBdr>
          <w:top w:val="single" w:sz="4" w:space="1" w:color="auto"/>
          <w:left w:val="single" w:sz="4" w:space="4" w:color="auto"/>
          <w:bottom w:val="single" w:sz="4" w:space="1" w:color="auto"/>
          <w:right w:val="single" w:sz="4" w:space="4" w:color="auto"/>
        </w:pBdr>
        <w:autoSpaceDE w:val="0"/>
        <w:autoSpaceDN w:val="0"/>
        <w:adjustRightInd w:val="0"/>
        <w:ind w:left="1440"/>
        <w:rPr>
          <w:rFonts w:cs="Arial"/>
          <w:sz w:val="16"/>
          <w:szCs w:val="16"/>
        </w:rPr>
      </w:pPr>
      <w:r w:rsidRPr="003C6B84">
        <w:rPr>
          <w:rFonts w:cs="Arial"/>
          <w:color w:val="000000"/>
          <w:sz w:val="16"/>
          <w:szCs w:val="16"/>
        </w:rPr>
        <w:t>}</w:t>
      </w:r>
    </w:p>
    <w:p w:rsidR="003C6B84" w:rsidRPr="003C6B84" w:rsidRDefault="003C6B84" w:rsidP="002F6AAE">
      <w:pPr>
        <w:pBdr>
          <w:top w:val="single" w:sz="4" w:space="1" w:color="auto"/>
          <w:left w:val="single" w:sz="4" w:space="4" w:color="auto"/>
          <w:bottom w:val="single" w:sz="4" w:space="1" w:color="auto"/>
          <w:right w:val="single" w:sz="4" w:space="4" w:color="auto"/>
        </w:pBdr>
        <w:autoSpaceDE w:val="0"/>
        <w:autoSpaceDN w:val="0"/>
        <w:adjustRightInd w:val="0"/>
        <w:ind w:left="1440"/>
        <w:rPr>
          <w:rFonts w:cs="Arial"/>
          <w:sz w:val="16"/>
          <w:szCs w:val="16"/>
        </w:rPr>
      </w:pPr>
    </w:p>
    <w:p w:rsidR="003C6B84" w:rsidRPr="003C6B84" w:rsidRDefault="003C6B84" w:rsidP="002F6AAE">
      <w:pPr>
        <w:pBdr>
          <w:top w:val="single" w:sz="4" w:space="1" w:color="auto"/>
          <w:left w:val="single" w:sz="4" w:space="4" w:color="auto"/>
          <w:bottom w:val="single" w:sz="4" w:space="1" w:color="auto"/>
          <w:right w:val="single" w:sz="4" w:space="4" w:color="auto"/>
        </w:pBdr>
        <w:autoSpaceDE w:val="0"/>
        <w:autoSpaceDN w:val="0"/>
        <w:adjustRightInd w:val="0"/>
        <w:ind w:left="1440"/>
        <w:rPr>
          <w:rFonts w:cs="Arial"/>
          <w:sz w:val="16"/>
          <w:szCs w:val="16"/>
        </w:rPr>
      </w:pPr>
    </w:p>
    <w:p w:rsidR="003C6B84" w:rsidRPr="003C6B84" w:rsidRDefault="003C6B84" w:rsidP="002F6AAE">
      <w:pPr>
        <w:pBdr>
          <w:top w:val="single" w:sz="4" w:space="1" w:color="auto"/>
          <w:left w:val="single" w:sz="4" w:space="4" w:color="auto"/>
          <w:bottom w:val="single" w:sz="4" w:space="1" w:color="auto"/>
          <w:right w:val="single" w:sz="4" w:space="4" w:color="auto"/>
        </w:pBdr>
        <w:autoSpaceDE w:val="0"/>
        <w:autoSpaceDN w:val="0"/>
        <w:adjustRightInd w:val="0"/>
        <w:ind w:left="1440"/>
        <w:rPr>
          <w:rFonts w:cs="Arial"/>
          <w:sz w:val="16"/>
          <w:szCs w:val="16"/>
        </w:rPr>
      </w:pPr>
    </w:p>
    <w:p w:rsidR="002F6AAE" w:rsidRDefault="003C6B84" w:rsidP="002F6AAE">
      <w:pPr>
        <w:pBdr>
          <w:top w:val="single" w:sz="4" w:space="1" w:color="auto"/>
          <w:left w:val="single" w:sz="4" w:space="4" w:color="auto"/>
          <w:bottom w:val="single" w:sz="4" w:space="1" w:color="auto"/>
          <w:right w:val="single" w:sz="4" w:space="4" w:color="auto"/>
        </w:pBdr>
        <w:autoSpaceDE w:val="0"/>
        <w:autoSpaceDN w:val="0"/>
        <w:adjustRightInd w:val="0"/>
        <w:ind w:left="1440"/>
        <w:rPr>
          <w:rFonts w:cs="Arial"/>
          <w:color w:val="000000"/>
          <w:sz w:val="16"/>
          <w:szCs w:val="16"/>
        </w:rPr>
      </w:pPr>
      <w:r w:rsidRPr="003C6B84">
        <w:rPr>
          <w:rFonts w:cs="Arial"/>
          <w:b/>
          <w:bCs/>
          <w:color w:val="7F0055"/>
          <w:sz w:val="16"/>
          <w:szCs w:val="16"/>
        </w:rPr>
        <w:t>function</w:t>
      </w:r>
      <w:r w:rsidRPr="003C6B84">
        <w:rPr>
          <w:rFonts w:cs="Arial"/>
          <w:color w:val="000000"/>
          <w:sz w:val="16"/>
          <w:szCs w:val="16"/>
        </w:rPr>
        <w:t xml:space="preserve"> getPath(interest) </w:t>
      </w:r>
    </w:p>
    <w:p w:rsidR="003C6B84" w:rsidRPr="003C6B84" w:rsidRDefault="003C6B84" w:rsidP="002F6AAE">
      <w:pPr>
        <w:pBdr>
          <w:top w:val="single" w:sz="4" w:space="1" w:color="auto"/>
          <w:left w:val="single" w:sz="4" w:space="4" w:color="auto"/>
          <w:bottom w:val="single" w:sz="4" w:space="1" w:color="auto"/>
          <w:right w:val="single" w:sz="4" w:space="4" w:color="auto"/>
        </w:pBdr>
        <w:autoSpaceDE w:val="0"/>
        <w:autoSpaceDN w:val="0"/>
        <w:adjustRightInd w:val="0"/>
        <w:ind w:left="1440"/>
        <w:rPr>
          <w:rFonts w:cs="Arial"/>
          <w:sz w:val="16"/>
          <w:szCs w:val="16"/>
        </w:rPr>
      </w:pPr>
      <w:r w:rsidRPr="003C6B84">
        <w:rPr>
          <w:rFonts w:cs="Arial"/>
          <w:color w:val="000000"/>
          <w:sz w:val="16"/>
          <w:szCs w:val="16"/>
        </w:rPr>
        <w:t>{</w:t>
      </w:r>
    </w:p>
    <w:p w:rsidR="003C6B84" w:rsidRPr="003C6B84" w:rsidRDefault="003C6B84" w:rsidP="002F6AAE">
      <w:pPr>
        <w:pBdr>
          <w:top w:val="single" w:sz="4" w:space="1" w:color="auto"/>
          <w:left w:val="single" w:sz="4" w:space="4" w:color="auto"/>
          <w:bottom w:val="single" w:sz="4" w:space="1" w:color="auto"/>
          <w:right w:val="single" w:sz="4" w:space="4" w:color="auto"/>
        </w:pBdr>
        <w:autoSpaceDE w:val="0"/>
        <w:autoSpaceDN w:val="0"/>
        <w:adjustRightInd w:val="0"/>
        <w:ind w:left="1440"/>
        <w:rPr>
          <w:rFonts w:cs="Arial"/>
          <w:sz w:val="16"/>
          <w:szCs w:val="16"/>
        </w:rPr>
      </w:pPr>
      <w:r w:rsidRPr="003C6B84">
        <w:rPr>
          <w:rFonts w:cs="Arial"/>
          <w:color w:val="000000"/>
          <w:sz w:val="16"/>
          <w:szCs w:val="16"/>
        </w:rPr>
        <w:tab/>
      </w:r>
    </w:p>
    <w:p w:rsidR="003C6B84" w:rsidRDefault="003C6B84" w:rsidP="002F6AAE">
      <w:pPr>
        <w:pBdr>
          <w:top w:val="single" w:sz="4" w:space="1" w:color="auto"/>
          <w:left w:val="single" w:sz="4" w:space="4" w:color="auto"/>
          <w:bottom w:val="single" w:sz="4" w:space="1" w:color="auto"/>
          <w:right w:val="single" w:sz="4" w:space="4" w:color="auto"/>
        </w:pBdr>
        <w:autoSpaceDE w:val="0"/>
        <w:autoSpaceDN w:val="0"/>
        <w:adjustRightInd w:val="0"/>
        <w:ind w:left="1440"/>
        <w:rPr>
          <w:rFonts w:cs="Arial"/>
          <w:color w:val="000000"/>
          <w:sz w:val="16"/>
          <w:szCs w:val="16"/>
        </w:rPr>
      </w:pPr>
      <w:r w:rsidRPr="003C6B84">
        <w:rPr>
          <w:rFonts w:cs="Arial"/>
          <w:color w:val="000000"/>
          <w:sz w:val="16"/>
          <w:szCs w:val="16"/>
        </w:rPr>
        <w:tab/>
      </w:r>
      <w:r w:rsidRPr="003C6B84">
        <w:rPr>
          <w:rFonts w:cs="Arial"/>
          <w:b/>
          <w:bCs/>
          <w:color w:val="7F0055"/>
          <w:sz w:val="16"/>
          <w:szCs w:val="16"/>
        </w:rPr>
        <w:t>return</w:t>
      </w:r>
      <w:r w:rsidRPr="003C6B84">
        <w:rPr>
          <w:rFonts w:cs="Arial"/>
          <w:color w:val="000000"/>
          <w:sz w:val="16"/>
          <w:szCs w:val="16"/>
        </w:rPr>
        <w:t xml:space="preserve"> </w:t>
      </w:r>
      <w:r w:rsidRPr="003C6B84">
        <w:rPr>
          <w:rFonts w:cs="Arial"/>
          <w:color w:val="2A00FF"/>
          <w:sz w:val="16"/>
          <w:szCs w:val="16"/>
        </w:rPr>
        <w:t>'/test/Testservice'</w:t>
      </w:r>
      <w:r w:rsidRPr="003C6B84">
        <w:rPr>
          <w:rFonts w:cs="Arial"/>
          <w:color w:val="000000"/>
          <w:sz w:val="16"/>
          <w:szCs w:val="16"/>
        </w:rPr>
        <w:t>;</w:t>
      </w:r>
    </w:p>
    <w:p w:rsidR="002F6AAE" w:rsidRPr="003C6B84" w:rsidRDefault="002F6AAE" w:rsidP="002F6AAE">
      <w:pPr>
        <w:pBdr>
          <w:top w:val="single" w:sz="4" w:space="1" w:color="auto"/>
          <w:left w:val="single" w:sz="4" w:space="4" w:color="auto"/>
          <w:bottom w:val="single" w:sz="4" w:space="1" w:color="auto"/>
          <w:right w:val="single" w:sz="4" w:space="4" w:color="auto"/>
        </w:pBdr>
        <w:autoSpaceDE w:val="0"/>
        <w:autoSpaceDN w:val="0"/>
        <w:adjustRightInd w:val="0"/>
        <w:ind w:left="1440"/>
        <w:rPr>
          <w:rFonts w:cs="Arial"/>
          <w:sz w:val="16"/>
          <w:szCs w:val="16"/>
        </w:rPr>
      </w:pPr>
      <w:r>
        <w:rPr>
          <w:rFonts w:cs="Arial"/>
          <w:b/>
          <w:bCs/>
          <w:color w:val="7F0055"/>
          <w:sz w:val="16"/>
          <w:szCs w:val="16"/>
        </w:rPr>
        <w:t>}</w:t>
      </w:r>
    </w:p>
    <w:p w:rsidR="002F6AAE" w:rsidRDefault="002F6AAE" w:rsidP="002F6AAE">
      <w:pPr>
        <w:pStyle w:val="BodyText"/>
        <w:ind w:left="1440"/>
      </w:pPr>
    </w:p>
    <w:p w:rsidR="0084319A" w:rsidRDefault="003C6B84" w:rsidP="0084319A">
      <w:pPr>
        <w:pStyle w:val="BodyText"/>
        <w:numPr>
          <w:ilvl w:val="0"/>
          <w:numId w:val="12"/>
        </w:numPr>
        <w:ind w:left="1440"/>
      </w:pPr>
      <w:r>
        <w:t>Once the adapter is created</w:t>
      </w:r>
      <w:r w:rsidR="002F6AAE">
        <w:t xml:space="preserve">, it can be </w:t>
      </w:r>
      <w:r>
        <w:t>invoke</w:t>
      </w:r>
      <w:r w:rsidR="002F6AAE">
        <w:t>d</w:t>
      </w:r>
      <w:r>
        <w:t xml:space="preserve"> from JavaScript code</w:t>
      </w:r>
      <w:r w:rsidR="0084319A">
        <w:t>.</w:t>
      </w:r>
      <w:r>
        <w:t xml:space="preserve"> </w:t>
      </w:r>
    </w:p>
    <w:p w:rsidR="0084319A" w:rsidRDefault="002F6AAE" w:rsidP="0084319A">
      <w:pPr>
        <w:pStyle w:val="BodyText"/>
        <w:numPr>
          <w:ilvl w:val="0"/>
          <w:numId w:val="12"/>
        </w:numPr>
        <w:ind w:left="1440"/>
      </w:pPr>
      <w:r>
        <w:t>S</w:t>
      </w:r>
      <w:r w:rsidR="003C6B84">
        <w:t>ample code snippe</w:t>
      </w:r>
      <w:r>
        <w:t>t</w:t>
      </w:r>
      <w:r w:rsidR="003C6B84">
        <w:t xml:space="preserve"> to invoke </w:t>
      </w:r>
      <w:r>
        <w:t xml:space="preserve">the above </w:t>
      </w:r>
      <w:r w:rsidR="0084319A">
        <w:t>sample</w:t>
      </w:r>
      <w:r w:rsidR="003C6B84">
        <w:t xml:space="preserve"> product list </w:t>
      </w:r>
      <w:r w:rsidR="0084319A">
        <w:t>adapter</w:t>
      </w:r>
    </w:p>
    <w:p w:rsidR="0084319A" w:rsidRPr="002F6AAE" w:rsidRDefault="0084319A" w:rsidP="0084319A">
      <w:pPr>
        <w:autoSpaceDE w:val="0"/>
        <w:autoSpaceDN w:val="0"/>
        <w:adjustRightInd w:val="0"/>
        <w:ind w:left="2160" w:firstLine="720"/>
        <w:rPr>
          <w:rFonts w:cs="Arial"/>
          <w:sz w:val="16"/>
          <w:szCs w:val="16"/>
        </w:rPr>
      </w:pPr>
      <w:r w:rsidRPr="002F6AAE">
        <w:rPr>
          <w:rFonts w:cs="Arial"/>
          <w:b/>
          <w:bCs/>
          <w:color w:val="7F0055"/>
          <w:sz w:val="16"/>
          <w:szCs w:val="16"/>
        </w:rPr>
        <w:t>var</w:t>
      </w:r>
      <w:r w:rsidRPr="002F6AAE">
        <w:rPr>
          <w:rFonts w:cs="Arial"/>
          <w:color w:val="000000"/>
          <w:sz w:val="16"/>
          <w:szCs w:val="16"/>
        </w:rPr>
        <w:t xml:space="preserve"> input = {</w:t>
      </w:r>
    </w:p>
    <w:p w:rsidR="0084319A" w:rsidRPr="002F6AAE" w:rsidRDefault="0084319A" w:rsidP="0084319A">
      <w:pPr>
        <w:autoSpaceDE w:val="0"/>
        <w:autoSpaceDN w:val="0"/>
        <w:adjustRightInd w:val="0"/>
        <w:rPr>
          <w:rFonts w:cs="Arial"/>
          <w:sz w:val="16"/>
          <w:szCs w:val="16"/>
        </w:rPr>
      </w:pPr>
      <w:r w:rsidRPr="002F6AAE">
        <w:rPr>
          <w:rFonts w:cs="Arial"/>
          <w:color w:val="000000"/>
          <w:sz w:val="16"/>
          <w:szCs w:val="16"/>
        </w:rPr>
        <w:tab/>
      </w:r>
      <w:r w:rsidRPr="002F6AAE">
        <w:rPr>
          <w:rFonts w:cs="Arial"/>
          <w:color w:val="000000"/>
          <w:sz w:val="16"/>
          <w:szCs w:val="16"/>
        </w:rPr>
        <w:tab/>
      </w:r>
      <w:r w:rsidRPr="002F6AAE">
        <w:rPr>
          <w:rFonts w:cs="Arial"/>
          <w:color w:val="000000"/>
          <w:sz w:val="16"/>
          <w:szCs w:val="16"/>
        </w:rPr>
        <w:tab/>
      </w:r>
      <w:r w:rsidRPr="002F6AAE">
        <w:rPr>
          <w:rFonts w:cs="Arial"/>
          <w:color w:val="000000"/>
          <w:sz w:val="16"/>
          <w:szCs w:val="16"/>
        </w:rPr>
        <w:tab/>
      </w:r>
      <w:r w:rsidRPr="002F6AAE">
        <w:rPr>
          <w:rFonts w:cs="Arial"/>
          <w:color w:val="000000"/>
          <w:sz w:val="16"/>
          <w:szCs w:val="16"/>
        </w:rPr>
        <w:tab/>
        <w:t xml:space="preserve">adapter : </w:t>
      </w:r>
      <w:r w:rsidRPr="002F6AAE">
        <w:rPr>
          <w:rFonts w:cs="Arial"/>
          <w:color w:val="2A00FF"/>
          <w:sz w:val="16"/>
          <w:szCs w:val="16"/>
        </w:rPr>
        <w:t>'PRODUCT_LIST'</w:t>
      </w:r>
      <w:r w:rsidRPr="002F6AAE">
        <w:rPr>
          <w:rFonts w:cs="Arial"/>
          <w:color w:val="000000"/>
          <w:sz w:val="16"/>
          <w:szCs w:val="16"/>
        </w:rPr>
        <w:t>,</w:t>
      </w:r>
    </w:p>
    <w:p w:rsidR="0084319A" w:rsidRPr="002F6AAE" w:rsidRDefault="0084319A" w:rsidP="0084319A">
      <w:pPr>
        <w:autoSpaceDE w:val="0"/>
        <w:autoSpaceDN w:val="0"/>
        <w:adjustRightInd w:val="0"/>
        <w:rPr>
          <w:rFonts w:cs="Arial"/>
          <w:sz w:val="16"/>
          <w:szCs w:val="16"/>
        </w:rPr>
      </w:pPr>
      <w:r w:rsidRPr="002F6AAE">
        <w:rPr>
          <w:rFonts w:cs="Arial"/>
          <w:color w:val="000000"/>
          <w:sz w:val="16"/>
          <w:szCs w:val="16"/>
        </w:rPr>
        <w:tab/>
      </w:r>
      <w:r w:rsidRPr="002F6AAE">
        <w:rPr>
          <w:rFonts w:cs="Arial"/>
          <w:color w:val="000000"/>
          <w:sz w:val="16"/>
          <w:szCs w:val="16"/>
        </w:rPr>
        <w:tab/>
      </w:r>
      <w:r w:rsidRPr="002F6AAE">
        <w:rPr>
          <w:rFonts w:cs="Arial"/>
          <w:color w:val="000000"/>
          <w:sz w:val="16"/>
          <w:szCs w:val="16"/>
        </w:rPr>
        <w:tab/>
      </w:r>
      <w:r w:rsidRPr="002F6AAE">
        <w:rPr>
          <w:rFonts w:cs="Arial"/>
          <w:color w:val="000000"/>
          <w:sz w:val="16"/>
          <w:szCs w:val="16"/>
        </w:rPr>
        <w:tab/>
      </w:r>
      <w:r w:rsidRPr="002F6AAE">
        <w:rPr>
          <w:rFonts w:cs="Arial"/>
          <w:color w:val="000000"/>
          <w:sz w:val="16"/>
          <w:szCs w:val="16"/>
        </w:rPr>
        <w:tab/>
        <w:t xml:space="preserve">procedure : </w:t>
      </w:r>
      <w:r w:rsidRPr="002F6AAE">
        <w:rPr>
          <w:rFonts w:cs="Arial"/>
          <w:color w:val="2A00FF"/>
          <w:sz w:val="16"/>
          <w:szCs w:val="16"/>
        </w:rPr>
        <w:t>'</w:t>
      </w:r>
      <w:r w:rsidRPr="002F6AAE">
        <w:rPr>
          <w:rFonts w:cs="Arial"/>
          <w:i/>
          <w:iCs/>
          <w:color w:val="2A00FF"/>
          <w:sz w:val="16"/>
          <w:szCs w:val="16"/>
        </w:rPr>
        <w:t>getProductDeploymentPackageList</w:t>
      </w:r>
      <w:r w:rsidRPr="002F6AAE">
        <w:rPr>
          <w:rFonts w:cs="Arial"/>
          <w:color w:val="2A00FF"/>
          <w:sz w:val="16"/>
          <w:szCs w:val="16"/>
        </w:rPr>
        <w:t>'</w:t>
      </w:r>
      <w:r w:rsidRPr="002F6AAE">
        <w:rPr>
          <w:rFonts w:cs="Arial"/>
          <w:color w:val="000000"/>
          <w:sz w:val="16"/>
          <w:szCs w:val="16"/>
        </w:rPr>
        <w:t>,</w:t>
      </w:r>
    </w:p>
    <w:p w:rsidR="0084319A" w:rsidRPr="002F6AAE" w:rsidRDefault="0084319A" w:rsidP="0084319A">
      <w:pPr>
        <w:autoSpaceDE w:val="0"/>
        <w:autoSpaceDN w:val="0"/>
        <w:adjustRightInd w:val="0"/>
        <w:rPr>
          <w:rFonts w:cs="Arial"/>
          <w:sz w:val="16"/>
          <w:szCs w:val="16"/>
        </w:rPr>
      </w:pPr>
      <w:r w:rsidRPr="002F6AAE">
        <w:rPr>
          <w:rFonts w:cs="Arial"/>
          <w:color w:val="000000"/>
          <w:sz w:val="16"/>
          <w:szCs w:val="16"/>
        </w:rPr>
        <w:tab/>
      </w:r>
      <w:r w:rsidRPr="002F6AAE">
        <w:rPr>
          <w:rFonts w:cs="Arial"/>
          <w:color w:val="000000"/>
          <w:sz w:val="16"/>
          <w:szCs w:val="16"/>
        </w:rPr>
        <w:tab/>
      </w:r>
      <w:r w:rsidRPr="002F6AAE">
        <w:rPr>
          <w:rFonts w:cs="Arial"/>
          <w:color w:val="000000"/>
          <w:sz w:val="16"/>
          <w:szCs w:val="16"/>
        </w:rPr>
        <w:tab/>
      </w:r>
      <w:r w:rsidRPr="002F6AAE">
        <w:rPr>
          <w:rFonts w:cs="Arial"/>
          <w:color w:val="000000"/>
          <w:sz w:val="16"/>
          <w:szCs w:val="16"/>
        </w:rPr>
        <w:tab/>
      </w:r>
      <w:r w:rsidRPr="002F6AAE">
        <w:rPr>
          <w:rFonts w:cs="Arial"/>
          <w:color w:val="000000"/>
          <w:sz w:val="16"/>
          <w:szCs w:val="16"/>
        </w:rPr>
        <w:tab/>
        <w:t>parameters : []</w:t>
      </w:r>
    </w:p>
    <w:p w:rsidR="0084319A" w:rsidRPr="002F6AAE" w:rsidRDefault="0084319A" w:rsidP="0084319A">
      <w:pPr>
        <w:autoSpaceDE w:val="0"/>
        <w:autoSpaceDN w:val="0"/>
        <w:adjustRightInd w:val="0"/>
        <w:rPr>
          <w:rFonts w:cs="Arial"/>
          <w:sz w:val="16"/>
          <w:szCs w:val="16"/>
        </w:rPr>
      </w:pPr>
      <w:r w:rsidRPr="002F6AAE">
        <w:rPr>
          <w:rFonts w:cs="Arial"/>
          <w:color w:val="000000"/>
          <w:sz w:val="16"/>
          <w:szCs w:val="16"/>
        </w:rPr>
        <w:tab/>
      </w:r>
      <w:r w:rsidRPr="002F6AAE">
        <w:rPr>
          <w:rFonts w:cs="Arial"/>
          <w:color w:val="000000"/>
          <w:sz w:val="16"/>
          <w:szCs w:val="16"/>
        </w:rPr>
        <w:tab/>
      </w:r>
      <w:r w:rsidRPr="002F6AAE">
        <w:rPr>
          <w:rFonts w:cs="Arial"/>
          <w:color w:val="000000"/>
          <w:sz w:val="16"/>
          <w:szCs w:val="16"/>
        </w:rPr>
        <w:tab/>
      </w:r>
      <w:r w:rsidRPr="002F6AAE">
        <w:rPr>
          <w:rFonts w:cs="Arial"/>
          <w:color w:val="000000"/>
          <w:sz w:val="16"/>
          <w:szCs w:val="16"/>
        </w:rPr>
        <w:tab/>
        <w:t>};</w:t>
      </w:r>
    </w:p>
    <w:p w:rsidR="0084319A" w:rsidRPr="002F6AAE" w:rsidRDefault="0084319A" w:rsidP="0084319A">
      <w:pPr>
        <w:autoSpaceDE w:val="0"/>
        <w:autoSpaceDN w:val="0"/>
        <w:adjustRightInd w:val="0"/>
        <w:rPr>
          <w:rFonts w:cs="Arial"/>
          <w:sz w:val="16"/>
          <w:szCs w:val="16"/>
        </w:rPr>
      </w:pPr>
    </w:p>
    <w:p w:rsidR="0084319A" w:rsidRPr="002F6AAE" w:rsidRDefault="0084319A" w:rsidP="0084319A">
      <w:pPr>
        <w:autoSpaceDE w:val="0"/>
        <w:autoSpaceDN w:val="0"/>
        <w:adjustRightInd w:val="0"/>
        <w:rPr>
          <w:rFonts w:cs="Arial"/>
          <w:sz w:val="16"/>
          <w:szCs w:val="16"/>
        </w:rPr>
      </w:pPr>
      <w:r w:rsidRPr="002F6AAE">
        <w:rPr>
          <w:rFonts w:cs="Arial"/>
          <w:color w:val="000000"/>
          <w:sz w:val="16"/>
          <w:szCs w:val="16"/>
        </w:rPr>
        <w:tab/>
      </w:r>
      <w:r w:rsidRPr="002F6AAE">
        <w:rPr>
          <w:rFonts w:cs="Arial"/>
          <w:color w:val="000000"/>
          <w:sz w:val="16"/>
          <w:szCs w:val="16"/>
        </w:rPr>
        <w:tab/>
      </w:r>
      <w:r w:rsidRPr="002F6AAE">
        <w:rPr>
          <w:rFonts w:cs="Arial"/>
          <w:color w:val="000000"/>
          <w:sz w:val="16"/>
          <w:szCs w:val="16"/>
        </w:rPr>
        <w:tab/>
      </w:r>
      <w:r w:rsidRPr="002F6AAE">
        <w:rPr>
          <w:rFonts w:cs="Arial"/>
          <w:color w:val="000000"/>
          <w:sz w:val="16"/>
          <w:szCs w:val="16"/>
        </w:rPr>
        <w:tab/>
        <w:t>WL.Client.invokeProcedure(input, {</w:t>
      </w:r>
    </w:p>
    <w:p w:rsidR="0084319A" w:rsidRPr="002F6AAE" w:rsidRDefault="0084319A" w:rsidP="0084319A">
      <w:pPr>
        <w:autoSpaceDE w:val="0"/>
        <w:autoSpaceDN w:val="0"/>
        <w:adjustRightInd w:val="0"/>
        <w:rPr>
          <w:rFonts w:cs="Arial"/>
          <w:sz w:val="16"/>
          <w:szCs w:val="16"/>
        </w:rPr>
      </w:pPr>
      <w:r w:rsidRPr="002F6AAE">
        <w:rPr>
          <w:rFonts w:cs="Arial"/>
          <w:color w:val="000000"/>
          <w:sz w:val="16"/>
          <w:szCs w:val="16"/>
        </w:rPr>
        <w:tab/>
      </w:r>
      <w:r w:rsidRPr="002F6AAE">
        <w:rPr>
          <w:rFonts w:cs="Arial"/>
          <w:color w:val="000000"/>
          <w:sz w:val="16"/>
          <w:szCs w:val="16"/>
        </w:rPr>
        <w:tab/>
      </w:r>
      <w:r w:rsidRPr="002F6AAE">
        <w:rPr>
          <w:rFonts w:cs="Arial"/>
          <w:color w:val="000000"/>
          <w:sz w:val="16"/>
          <w:szCs w:val="16"/>
        </w:rPr>
        <w:tab/>
      </w:r>
      <w:r w:rsidRPr="002F6AAE">
        <w:rPr>
          <w:rFonts w:cs="Arial"/>
          <w:color w:val="000000"/>
          <w:sz w:val="16"/>
          <w:szCs w:val="16"/>
        </w:rPr>
        <w:tab/>
      </w:r>
      <w:r w:rsidRPr="002F6AAE">
        <w:rPr>
          <w:rFonts w:cs="Arial"/>
          <w:color w:val="000000"/>
          <w:sz w:val="16"/>
          <w:szCs w:val="16"/>
        </w:rPr>
        <w:tab/>
        <w:t>onSuccess : loadSQLQueerySuccess,</w:t>
      </w:r>
    </w:p>
    <w:p w:rsidR="0084319A" w:rsidRPr="002F6AAE" w:rsidRDefault="0084319A" w:rsidP="0084319A">
      <w:pPr>
        <w:autoSpaceDE w:val="0"/>
        <w:autoSpaceDN w:val="0"/>
        <w:adjustRightInd w:val="0"/>
        <w:rPr>
          <w:rFonts w:cs="Arial"/>
          <w:sz w:val="16"/>
          <w:szCs w:val="16"/>
        </w:rPr>
      </w:pPr>
      <w:r w:rsidRPr="002F6AAE">
        <w:rPr>
          <w:rFonts w:cs="Arial"/>
          <w:color w:val="000000"/>
          <w:sz w:val="16"/>
          <w:szCs w:val="16"/>
        </w:rPr>
        <w:tab/>
      </w:r>
      <w:r w:rsidRPr="002F6AAE">
        <w:rPr>
          <w:rFonts w:cs="Arial"/>
          <w:color w:val="000000"/>
          <w:sz w:val="16"/>
          <w:szCs w:val="16"/>
        </w:rPr>
        <w:tab/>
      </w:r>
      <w:r w:rsidRPr="002F6AAE">
        <w:rPr>
          <w:rFonts w:cs="Arial"/>
          <w:color w:val="000000"/>
          <w:sz w:val="16"/>
          <w:szCs w:val="16"/>
        </w:rPr>
        <w:tab/>
      </w:r>
      <w:r w:rsidRPr="002F6AAE">
        <w:rPr>
          <w:rFonts w:cs="Arial"/>
          <w:color w:val="000000"/>
          <w:sz w:val="16"/>
          <w:szCs w:val="16"/>
        </w:rPr>
        <w:tab/>
      </w:r>
      <w:r w:rsidRPr="002F6AAE">
        <w:rPr>
          <w:rFonts w:cs="Arial"/>
          <w:color w:val="000000"/>
          <w:sz w:val="16"/>
          <w:szCs w:val="16"/>
        </w:rPr>
        <w:tab/>
        <w:t>onFailure : loadSQLQueeryFailure</w:t>
      </w:r>
    </w:p>
    <w:p w:rsidR="0084319A" w:rsidRPr="002F6AAE" w:rsidRDefault="0084319A" w:rsidP="0084319A">
      <w:pPr>
        <w:autoSpaceDE w:val="0"/>
        <w:autoSpaceDN w:val="0"/>
        <w:adjustRightInd w:val="0"/>
        <w:rPr>
          <w:rFonts w:cs="Arial"/>
          <w:sz w:val="16"/>
          <w:szCs w:val="16"/>
        </w:rPr>
      </w:pPr>
      <w:r w:rsidRPr="002F6AAE">
        <w:rPr>
          <w:rFonts w:cs="Arial"/>
          <w:color w:val="000000"/>
          <w:sz w:val="16"/>
          <w:szCs w:val="16"/>
        </w:rPr>
        <w:tab/>
      </w:r>
      <w:r w:rsidRPr="002F6AAE">
        <w:rPr>
          <w:rFonts w:cs="Arial"/>
          <w:color w:val="000000"/>
          <w:sz w:val="16"/>
          <w:szCs w:val="16"/>
        </w:rPr>
        <w:tab/>
      </w:r>
      <w:r w:rsidRPr="002F6AAE">
        <w:rPr>
          <w:rFonts w:cs="Arial"/>
          <w:color w:val="000000"/>
          <w:sz w:val="16"/>
          <w:szCs w:val="16"/>
        </w:rPr>
        <w:tab/>
      </w:r>
      <w:r w:rsidRPr="002F6AAE">
        <w:rPr>
          <w:rFonts w:cs="Arial"/>
          <w:color w:val="000000"/>
          <w:sz w:val="16"/>
          <w:szCs w:val="16"/>
        </w:rPr>
        <w:tab/>
        <w:t>});</w:t>
      </w:r>
    </w:p>
    <w:p w:rsidR="0084319A" w:rsidRDefault="0084319A" w:rsidP="0084319A">
      <w:pPr>
        <w:pStyle w:val="BodyText"/>
        <w:ind w:left="1440"/>
      </w:pPr>
    </w:p>
    <w:p w:rsidR="0084319A" w:rsidRDefault="0084319A" w:rsidP="0084319A">
      <w:pPr>
        <w:ind w:left="1080" w:hanging="360"/>
      </w:pPr>
    </w:p>
    <w:p w:rsidR="0084319A" w:rsidRDefault="0084319A" w:rsidP="00F9393B">
      <w:pPr>
        <w:pStyle w:val="BodyText"/>
        <w:numPr>
          <w:ilvl w:val="0"/>
          <w:numId w:val="12"/>
        </w:numPr>
        <w:ind w:left="1440"/>
      </w:pPr>
      <w:r>
        <w:t>We will get the response json object from web service through adapter on success callback of the previous code.</w:t>
      </w:r>
    </w:p>
    <w:p w:rsidR="00F9393B" w:rsidRPr="00370B9F" w:rsidRDefault="0084319A" w:rsidP="002348A3">
      <w:pPr>
        <w:pStyle w:val="BodyText"/>
        <w:numPr>
          <w:ilvl w:val="0"/>
          <w:numId w:val="12"/>
        </w:numPr>
        <w:ind w:left="1440"/>
      </w:pPr>
      <w:r>
        <w:t>Below is the sample j</w:t>
      </w:r>
      <w:r w:rsidR="005E5265">
        <w:t>s</w:t>
      </w:r>
      <w:r>
        <w:t xml:space="preserve">on response returned for </w:t>
      </w:r>
      <w:r w:rsidRPr="0084319A">
        <w:rPr>
          <w:rFonts w:ascii="Consolas" w:hAnsi="Consolas" w:cs="Consolas"/>
          <w:i/>
          <w:iCs/>
          <w:color w:val="2A00FF"/>
        </w:rPr>
        <w:t>getProductDeploymentPackageList</w:t>
      </w:r>
      <w:r>
        <w:rPr>
          <w:rFonts w:ascii="Consolas" w:hAnsi="Consolas" w:cs="Consolas"/>
          <w:i/>
          <w:iCs/>
          <w:color w:val="2A00FF"/>
        </w:rPr>
        <w:t xml:space="preserve"> </w:t>
      </w:r>
      <w:r w:rsidRPr="0084319A">
        <w:rPr>
          <w:rFonts w:cs="Arial"/>
          <w:iCs/>
        </w:rPr>
        <w:t>adapter</w:t>
      </w:r>
      <w:r>
        <w:rPr>
          <w:rFonts w:ascii="Consolas" w:hAnsi="Consolas" w:cs="Consolas"/>
          <w:iCs/>
          <w:color w:val="2A00FF"/>
        </w:rPr>
        <w:t xml:space="preserve"> </w:t>
      </w:r>
      <w:r w:rsidRPr="0084319A">
        <w:rPr>
          <w:rFonts w:cs="Arial"/>
          <w:iCs/>
        </w:rPr>
        <w:t>me</w:t>
      </w:r>
      <w:r>
        <w:rPr>
          <w:rFonts w:cs="Arial"/>
          <w:iCs/>
        </w:rPr>
        <w:t>thod</w:t>
      </w:r>
    </w:p>
    <w:p w:rsidR="00370B9F" w:rsidRPr="00370B9F" w:rsidRDefault="00370B9F" w:rsidP="002348A3">
      <w:pPr>
        <w:pStyle w:val="BodyText"/>
        <w:numPr>
          <w:ilvl w:val="0"/>
          <w:numId w:val="12"/>
        </w:numPr>
        <w:ind w:left="1440"/>
        <w:rPr>
          <w:highlight w:val="yellow"/>
        </w:rPr>
      </w:pPr>
      <w:r w:rsidRPr="00370B9F">
        <w:rPr>
          <w:rFonts w:cs="Arial"/>
          <w:iCs/>
          <w:highlight w:val="yellow"/>
        </w:rPr>
        <w:t>If any additional wrapper class is required, please provide the details to create the wrapper class.</w:t>
      </w:r>
    </w:p>
    <w:p w:rsidR="002C12FA" w:rsidRPr="005E5265" w:rsidRDefault="002C12FA" w:rsidP="005E5265">
      <w:pPr>
        <w:pStyle w:val="BodyText"/>
        <w:pBdr>
          <w:top w:val="single" w:sz="4" w:space="1" w:color="auto"/>
          <w:left w:val="single" w:sz="4" w:space="1" w:color="auto"/>
          <w:bottom w:val="single" w:sz="4" w:space="1" w:color="auto"/>
          <w:right w:val="single" w:sz="4" w:space="1" w:color="auto"/>
        </w:pBdr>
        <w:ind w:left="2160"/>
        <w:rPr>
          <w:rFonts w:cs="Arial"/>
          <w:sz w:val="16"/>
          <w:szCs w:val="16"/>
        </w:rPr>
      </w:pPr>
      <w:r w:rsidRPr="005E5265">
        <w:rPr>
          <w:rFonts w:cs="Arial"/>
          <w:sz w:val="16"/>
          <w:szCs w:val="16"/>
        </w:rPr>
        <w:t>{</w:t>
      </w:r>
    </w:p>
    <w:p w:rsidR="002C12FA" w:rsidRPr="005E5265" w:rsidRDefault="002C12FA" w:rsidP="005E5265">
      <w:pPr>
        <w:pStyle w:val="BodyText"/>
        <w:pBdr>
          <w:top w:val="single" w:sz="4" w:space="1" w:color="auto"/>
          <w:left w:val="single" w:sz="4" w:space="1" w:color="auto"/>
          <w:bottom w:val="single" w:sz="4" w:space="1" w:color="auto"/>
          <w:right w:val="single" w:sz="4" w:space="1" w:color="auto"/>
        </w:pBdr>
        <w:ind w:left="2160"/>
        <w:rPr>
          <w:rFonts w:cs="Arial"/>
          <w:sz w:val="16"/>
          <w:szCs w:val="16"/>
        </w:rPr>
      </w:pPr>
      <w:r w:rsidRPr="005E5265">
        <w:rPr>
          <w:rFonts w:cs="Arial"/>
          <w:sz w:val="16"/>
          <w:szCs w:val="16"/>
        </w:rPr>
        <w:t xml:space="preserve">   "isSuccessful": true,</w:t>
      </w:r>
    </w:p>
    <w:p w:rsidR="002C12FA" w:rsidRPr="005E5265" w:rsidRDefault="002C12FA" w:rsidP="005E5265">
      <w:pPr>
        <w:pStyle w:val="BodyText"/>
        <w:pBdr>
          <w:top w:val="single" w:sz="4" w:space="1" w:color="auto"/>
          <w:left w:val="single" w:sz="4" w:space="1" w:color="auto"/>
          <w:bottom w:val="single" w:sz="4" w:space="1" w:color="auto"/>
          <w:right w:val="single" w:sz="4" w:space="1" w:color="auto"/>
        </w:pBdr>
        <w:ind w:left="2160"/>
        <w:rPr>
          <w:rFonts w:cs="Arial"/>
          <w:sz w:val="16"/>
          <w:szCs w:val="16"/>
        </w:rPr>
      </w:pPr>
      <w:r w:rsidRPr="005E5265">
        <w:rPr>
          <w:rFonts w:cs="Arial"/>
          <w:sz w:val="16"/>
          <w:szCs w:val="16"/>
        </w:rPr>
        <w:t xml:space="preserve">   "responseHeaders": {</w:t>
      </w:r>
    </w:p>
    <w:p w:rsidR="002C12FA" w:rsidRPr="005E5265" w:rsidRDefault="002C12FA" w:rsidP="005E5265">
      <w:pPr>
        <w:pStyle w:val="BodyText"/>
        <w:pBdr>
          <w:top w:val="single" w:sz="4" w:space="1" w:color="auto"/>
          <w:left w:val="single" w:sz="4" w:space="1" w:color="auto"/>
          <w:bottom w:val="single" w:sz="4" w:space="1" w:color="auto"/>
          <w:right w:val="single" w:sz="4" w:space="1" w:color="auto"/>
        </w:pBdr>
        <w:ind w:left="2160"/>
        <w:rPr>
          <w:rFonts w:cs="Arial"/>
          <w:sz w:val="16"/>
          <w:szCs w:val="16"/>
        </w:rPr>
      </w:pPr>
      <w:r w:rsidRPr="005E5265">
        <w:rPr>
          <w:rFonts w:cs="Arial"/>
          <w:sz w:val="16"/>
          <w:szCs w:val="16"/>
        </w:rPr>
        <w:t xml:space="preserve">      "Content-Length": "2324",</w:t>
      </w:r>
    </w:p>
    <w:p w:rsidR="002C12FA" w:rsidRPr="005E5265" w:rsidRDefault="002C12FA" w:rsidP="005E5265">
      <w:pPr>
        <w:pStyle w:val="BodyText"/>
        <w:pBdr>
          <w:top w:val="single" w:sz="4" w:space="1" w:color="auto"/>
          <w:left w:val="single" w:sz="4" w:space="1" w:color="auto"/>
          <w:bottom w:val="single" w:sz="4" w:space="1" w:color="auto"/>
          <w:right w:val="single" w:sz="4" w:space="1" w:color="auto"/>
        </w:pBdr>
        <w:ind w:left="2160"/>
        <w:rPr>
          <w:rFonts w:cs="Arial"/>
          <w:sz w:val="16"/>
          <w:szCs w:val="16"/>
        </w:rPr>
      </w:pPr>
      <w:r w:rsidRPr="005E5265">
        <w:rPr>
          <w:rFonts w:cs="Arial"/>
          <w:sz w:val="16"/>
          <w:szCs w:val="16"/>
        </w:rPr>
        <w:t xml:space="preserve">      "Content-Type": "application\/json",</w:t>
      </w:r>
    </w:p>
    <w:p w:rsidR="002C12FA" w:rsidRPr="005E5265" w:rsidRDefault="002C12FA" w:rsidP="005E5265">
      <w:pPr>
        <w:pStyle w:val="BodyText"/>
        <w:pBdr>
          <w:top w:val="single" w:sz="4" w:space="1" w:color="auto"/>
          <w:left w:val="single" w:sz="4" w:space="1" w:color="auto"/>
          <w:bottom w:val="single" w:sz="4" w:space="1" w:color="auto"/>
          <w:right w:val="single" w:sz="4" w:space="1" w:color="auto"/>
        </w:pBdr>
        <w:ind w:left="2160"/>
        <w:rPr>
          <w:rFonts w:cs="Arial"/>
          <w:sz w:val="16"/>
          <w:szCs w:val="16"/>
        </w:rPr>
      </w:pPr>
      <w:r w:rsidRPr="005E5265">
        <w:rPr>
          <w:rFonts w:cs="Arial"/>
          <w:sz w:val="16"/>
          <w:szCs w:val="16"/>
        </w:rPr>
        <w:t xml:space="preserve">      "Date": "Wed, 11 Feb 2015 13:23:14 GMT",</w:t>
      </w:r>
    </w:p>
    <w:p w:rsidR="002C12FA" w:rsidRPr="005E5265" w:rsidRDefault="002C12FA" w:rsidP="005E5265">
      <w:pPr>
        <w:pStyle w:val="BodyText"/>
        <w:pBdr>
          <w:top w:val="single" w:sz="4" w:space="1" w:color="auto"/>
          <w:left w:val="single" w:sz="4" w:space="1" w:color="auto"/>
          <w:bottom w:val="single" w:sz="4" w:space="1" w:color="auto"/>
          <w:right w:val="single" w:sz="4" w:space="1" w:color="auto"/>
        </w:pBdr>
        <w:ind w:left="2160"/>
        <w:rPr>
          <w:rFonts w:cs="Arial"/>
          <w:sz w:val="16"/>
          <w:szCs w:val="16"/>
        </w:rPr>
      </w:pPr>
      <w:r w:rsidRPr="005E5265">
        <w:rPr>
          <w:rFonts w:cs="Arial"/>
          <w:sz w:val="16"/>
          <w:szCs w:val="16"/>
        </w:rPr>
        <w:t xml:space="preserve">      "Server": "Apache-Coyote\/1.1"</w:t>
      </w:r>
    </w:p>
    <w:p w:rsidR="002C12FA" w:rsidRPr="005E5265" w:rsidRDefault="002C12FA" w:rsidP="005E5265">
      <w:pPr>
        <w:pStyle w:val="BodyText"/>
        <w:pBdr>
          <w:top w:val="single" w:sz="4" w:space="1" w:color="auto"/>
          <w:left w:val="single" w:sz="4" w:space="1" w:color="auto"/>
          <w:bottom w:val="single" w:sz="4" w:space="1" w:color="auto"/>
          <w:right w:val="single" w:sz="4" w:space="1" w:color="auto"/>
        </w:pBdr>
        <w:ind w:left="2160"/>
        <w:rPr>
          <w:rFonts w:cs="Arial"/>
          <w:sz w:val="16"/>
          <w:szCs w:val="16"/>
        </w:rPr>
      </w:pPr>
      <w:r w:rsidRPr="005E5265">
        <w:rPr>
          <w:rFonts w:cs="Arial"/>
          <w:sz w:val="16"/>
          <w:szCs w:val="16"/>
        </w:rPr>
        <w:t xml:space="preserve">   },</w:t>
      </w:r>
    </w:p>
    <w:p w:rsidR="002C12FA" w:rsidRPr="005E5265" w:rsidRDefault="002C12FA" w:rsidP="005E5265">
      <w:pPr>
        <w:pStyle w:val="BodyText"/>
        <w:pBdr>
          <w:top w:val="single" w:sz="4" w:space="1" w:color="auto"/>
          <w:left w:val="single" w:sz="4" w:space="1" w:color="auto"/>
          <w:bottom w:val="single" w:sz="4" w:space="1" w:color="auto"/>
          <w:right w:val="single" w:sz="4" w:space="1" w:color="auto"/>
        </w:pBdr>
        <w:ind w:left="2160"/>
        <w:rPr>
          <w:rFonts w:cs="Arial"/>
          <w:sz w:val="16"/>
          <w:szCs w:val="16"/>
        </w:rPr>
      </w:pPr>
      <w:r w:rsidRPr="005E5265">
        <w:rPr>
          <w:rFonts w:cs="Arial"/>
          <w:sz w:val="16"/>
          <w:szCs w:val="16"/>
        </w:rPr>
        <w:t xml:space="preserve">   "responseTime": 31,</w:t>
      </w:r>
    </w:p>
    <w:p w:rsidR="002C12FA" w:rsidRPr="005E5265" w:rsidRDefault="002C12FA" w:rsidP="005E5265">
      <w:pPr>
        <w:pStyle w:val="BodyText"/>
        <w:pBdr>
          <w:top w:val="single" w:sz="4" w:space="1" w:color="auto"/>
          <w:left w:val="single" w:sz="4" w:space="1" w:color="auto"/>
          <w:bottom w:val="single" w:sz="4" w:space="1" w:color="auto"/>
          <w:right w:val="single" w:sz="4" w:space="1" w:color="auto"/>
        </w:pBdr>
        <w:ind w:left="2160"/>
        <w:rPr>
          <w:rFonts w:cs="Arial"/>
          <w:sz w:val="16"/>
          <w:szCs w:val="16"/>
        </w:rPr>
      </w:pPr>
      <w:r w:rsidRPr="005E5265">
        <w:rPr>
          <w:rFonts w:cs="Arial"/>
          <w:sz w:val="16"/>
          <w:szCs w:val="16"/>
        </w:rPr>
        <w:lastRenderedPageBreak/>
        <w:t xml:space="preserve">   "statusCode": 200,</w:t>
      </w:r>
    </w:p>
    <w:p w:rsidR="002C12FA" w:rsidRPr="005E5265" w:rsidRDefault="002C12FA" w:rsidP="005E5265">
      <w:pPr>
        <w:pStyle w:val="BodyText"/>
        <w:pBdr>
          <w:top w:val="single" w:sz="4" w:space="1" w:color="auto"/>
          <w:left w:val="single" w:sz="4" w:space="1" w:color="auto"/>
          <w:bottom w:val="single" w:sz="4" w:space="1" w:color="auto"/>
          <w:right w:val="single" w:sz="4" w:space="1" w:color="auto"/>
        </w:pBdr>
        <w:ind w:left="2160"/>
        <w:rPr>
          <w:rFonts w:cs="Arial"/>
          <w:sz w:val="16"/>
          <w:szCs w:val="16"/>
        </w:rPr>
      </w:pPr>
      <w:r w:rsidRPr="005E5265">
        <w:rPr>
          <w:rFonts w:cs="Arial"/>
          <w:sz w:val="16"/>
          <w:szCs w:val="16"/>
        </w:rPr>
        <w:t xml:space="preserve">   "statusReason": "OK",</w:t>
      </w:r>
    </w:p>
    <w:p w:rsidR="002C12FA" w:rsidRPr="005E5265" w:rsidRDefault="002C12FA" w:rsidP="005E5265">
      <w:pPr>
        <w:pStyle w:val="BodyText"/>
        <w:pBdr>
          <w:top w:val="single" w:sz="4" w:space="1" w:color="auto"/>
          <w:left w:val="single" w:sz="4" w:space="1" w:color="auto"/>
          <w:bottom w:val="single" w:sz="4" w:space="1" w:color="auto"/>
          <w:right w:val="single" w:sz="4" w:space="1" w:color="auto"/>
        </w:pBdr>
        <w:ind w:left="2160"/>
        <w:rPr>
          <w:rFonts w:cs="Arial"/>
          <w:sz w:val="16"/>
          <w:szCs w:val="16"/>
        </w:rPr>
      </w:pPr>
      <w:r w:rsidRPr="005E5265">
        <w:rPr>
          <w:rFonts w:cs="Arial"/>
          <w:sz w:val="16"/>
          <w:szCs w:val="16"/>
        </w:rPr>
        <w:t xml:space="preserve">   "totalTime": 31,</w:t>
      </w:r>
    </w:p>
    <w:p w:rsidR="002C12FA" w:rsidRPr="005E5265" w:rsidRDefault="002C12FA" w:rsidP="005E5265">
      <w:pPr>
        <w:pStyle w:val="BodyText"/>
        <w:pBdr>
          <w:top w:val="single" w:sz="4" w:space="1" w:color="auto"/>
          <w:left w:val="single" w:sz="4" w:space="1" w:color="auto"/>
          <w:bottom w:val="single" w:sz="4" w:space="1" w:color="auto"/>
          <w:right w:val="single" w:sz="4" w:space="1" w:color="auto"/>
        </w:pBdr>
        <w:ind w:left="2160"/>
        <w:rPr>
          <w:rFonts w:cs="Arial"/>
          <w:sz w:val="16"/>
          <w:szCs w:val="16"/>
        </w:rPr>
      </w:pPr>
      <w:r w:rsidRPr="005E5265">
        <w:rPr>
          <w:rFonts w:cs="Arial"/>
          <w:sz w:val="16"/>
          <w:szCs w:val="16"/>
        </w:rPr>
        <w:t xml:space="preserve">   "transaction": {</w:t>
      </w:r>
    </w:p>
    <w:p w:rsidR="002C12FA" w:rsidRPr="005E5265" w:rsidRDefault="002C12FA" w:rsidP="005E5265">
      <w:pPr>
        <w:pStyle w:val="BodyText"/>
        <w:pBdr>
          <w:top w:val="single" w:sz="4" w:space="1" w:color="auto"/>
          <w:left w:val="single" w:sz="4" w:space="1" w:color="auto"/>
          <w:bottom w:val="single" w:sz="4" w:space="1" w:color="auto"/>
          <w:right w:val="single" w:sz="4" w:space="1" w:color="auto"/>
        </w:pBdr>
        <w:ind w:left="2160"/>
        <w:rPr>
          <w:rFonts w:cs="Arial"/>
          <w:sz w:val="16"/>
          <w:szCs w:val="16"/>
        </w:rPr>
      </w:pPr>
      <w:r w:rsidRPr="005E5265">
        <w:rPr>
          <w:rFonts w:cs="Arial"/>
          <w:sz w:val="16"/>
          <w:szCs w:val="16"/>
        </w:rPr>
        <w:t xml:space="preserve">      "header": {</w:t>
      </w:r>
    </w:p>
    <w:p w:rsidR="002C12FA" w:rsidRPr="005E5265" w:rsidRDefault="002C12FA" w:rsidP="005E5265">
      <w:pPr>
        <w:pStyle w:val="BodyText"/>
        <w:pBdr>
          <w:top w:val="single" w:sz="4" w:space="1" w:color="auto"/>
          <w:left w:val="single" w:sz="4" w:space="1" w:color="auto"/>
          <w:bottom w:val="single" w:sz="4" w:space="1" w:color="auto"/>
          <w:right w:val="single" w:sz="4" w:space="1" w:color="auto"/>
        </w:pBdr>
        <w:ind w:left="2160"/>
        <w:rPr>
          <w:rFonts w:cs="Arial"/>
          <w:sz w:val="16"/>
          <w:szCs w:val="16"/>
        </w:rPr>
      </w:pPr>
      <w:r w:rsidRPr="005E5265">
        <w:rPr>
          <w:rFonts w:cs="Arial"/>
          <w:sz w:val="16"/>
          <w:szCs w:val="16"/>
        </w:rPr>
        <w:t xml:space="preserve">         "guid": "HEX0000000001111",</w:t>
      </w:r>
    </w:p>
    <w:p w:rsidR="002C12FA" w:rsidRPr="005E5265" w:rsidRDefault="002C12FA" w:rsidP="005E5265">
      <w:pPr>
        <w:pStyle w:val="BodyText"/>
        <w:pBdr>
          <w:top w:val="single" w:sz="4" w:space="1" w:color="auto"/>
          <w:left w:val="single" w:sz="4" w:space="1" w:color="auto"/>
          <w:bottom w:val="single" w:sz="4" w:space="1" w:color="auto"/>
          <w:right w:val="single" w:sz="4" w:space="1" w:color="auto"/>
        </w:pBdr>
        <w:ind w:left="2160"/>
        <w:rPr>
          <w:rFonts w:cs="Arial"/>
          <w:sz w:val="16"/>
          <w:szCs w:val="16"/>
        </w:rPr>
      </w:pPr>
      <w:r w:rsidRPr="005E5265">
        <w:rPr>
          <w:rFonts w:cs="Arial"/>
          <w:sz w:val="16"/>
          <w:szCs w:val="16"/>
        </w:rPr>
        <w:t xml:space="preserve">         "locale": "en_US",</w:t>
      </w:r>
    </w:p>
    <w:p w:rsidR="002C12FA" w:rsidRPr="005E5265" w:rsidRDefault="002C12FA" w:rsidP="005E5265">
      <w:pPr>
        <w:pStyle w:val="BodyText"/>
        <w:pBdr>
          <w:top w:val="single" w:sz="4" w:space="1" w:color="auto"/>
          <w:left w:val="single" w:sz="4" w:space="1" w:color="auto"/>
          <w:bottom w:val="single" w:sz="4" w:space="1" w:color="auto"/>
          <w:right w:val="single" w:sz="4" w:space="1" w:color="auto"/>
        </w:pBdr>
        <w:ind w:left="2160"/>
        <w:rPr>
          <w:rFonts w:cs="Arial"/>
          <w:sz w:val="16"/>
          <w:szCs w:val="16"/>
        </w:rPr>
      </w:pPr>
      <w:r w:rsidRPr="005E5265">
        <w:rPr>
          <w:rFonts w:cs="Arial"/>
          <w:sz w:val="16"/>
          <w:szCs w:val="16"/>
        </w:rPr>
        <w:t xml:space="preserve">         "responseStatus": "OK",</w:t>
      </w:r>
    </w:p>
    <w:p w:rsidR="002C12FA" w:rsidRPr="005E5265" w:rsidRDefault="002C12FA" w:rsidP="005E5265">
      <w:pPr>
        <w:pStyle w:val="BodyText"/>
        <w:pBdr>
          <w:top w:val="single" w:sz="4" w:space="1" w:color="auto"/>
          <w:left w:val="single" w:sz="4" w:space="1" w:color="auto"/>
          <w:bottom w:val="single" w:sz="4" w:space="1" w:color="auto"/>
          <w:right w:val="single" w:sz="4" w:space="1" w:color="auto"/>
        </w:pBdr>
        <w:ind w:left="2160"/>
        <w:rPr>
          <w:rFonts w:cs="Arial"/>
          <w:sz w:val="16"/>
          <w:szCs w:val="16"/>
        </w:rPr>
      </w:pPr>
      <w:r w:rsidRPr="005E5265">
        <w:rPr>
          <w:rFonts w:cs="Arial"/>
          <w:sz w:val="16"/>
          <w:szCs w:val="16"/>
        </w:rPr>
        <w:t xml:space="preserve">         "sourceType": "mobile",</w:t>
      </w:r>
    </w:p>
    <w:p w:rsidR="002C12FA" w:rsidRPr="005E5265" w:rsidRDefault="002C12FA" w:rsidP="005E5265">
      <w:pPr>
        <w:pStyle w:val="BodyText"/>
        <w:pBdr>
          <w:top w:val="single" w:sz="4" w:space="1" w:color="auto"/>
          <w:left w:val="single" w:sz="4" w:space="1" w:color="auto"/>
          <w:bottom w:val="single" w:sz="4" w:space="1" w:color="auto"/>
          <w:right w:val="single" w:sz="4" w:space="1" w:color="auto"/>
        </w:pBdr>
        <w:ind w:left="2160"/>
        <w:rPr>
          <w:rFonts w:cs="Arial"/>
          <w:sz w:val="16"/>
          <w:szCs w:val="16"/>
        </w:rPr>
      </w:pPr>
      <w:r w:rsidRPr="005E5265">
        <w:rPr>
          <w:rFonts w:cs="Arial"/>
          <w:sz w:val="16"/>
          <w:szCs w:val="16"/>
        </w:rPr>
        <w:t xml:space="preserve">         "tenantCode": "DC.HKG.SALES.&lt;Tanent Name&gt;"</w:t>
      </w:r>
    </w:p>
    <w:p w:rsidR="002C12FA" w:rsidRPr="005E5265" w:rsidRDefault="002C12FA" w:rsidP="005E5265">
      <w:pPr>
        <w:pStyle w:val="BodyText"/>
        <w:pBdr>
          <w:top w:val="single" w:sz="4" w:space="1" w:color="auto"/>
          <w:left w:val="single" w:sz="4" w:space="1" w:color="auto"/>
          <w:bottom w:val="single" w:sz="4" w:space="1" w:color="auto"/>
          <w:right w:val="single" w:sz="4" w:space="1" w:color="auto"/>
        </w:pBdr>
        <w:ind w:left="2160"/>
        <w:rPr>
          <w:rFonts w:cs="Arial"/>
          <w:sz w:val="16"/>
          <w:szCs w:val="16"/>
        </w:rPr>
      </w:pPr>
      <w:r w:rsidRPr="005E5265">
        <w:rPr>
          <w:rFonts w:cs="Arial"/>
          <w:sz w:val="16"/>
          <w:szCs w:val="16"/>
        </w:rPr>
        <w:t xml:space="preserve">      },</w:t>
      </w:r>
    </w:p>
    <w:p w:rsidR="002C12FA" w:rsidRPr="005E5265" w:rsidRDefault="002C12FA" w:rsidP="005E5265">
      <w:pPr>
        <w:pStyle w:val="BodyText"/>
        <w:pBdr>
          <w:top w:val="single" w:sz="4" w:space="1" w:color="auto"/>
          <w:left w:val="single" w:sz="4" w:space="1" w:color="auto"/>
          <w:bottom w:val="single" w:sz="4" w:space="1" w:color="auto"/>
          <w:right w:val="single" w:sz="4" w:space="1" w:color="auto"/>
        </w:pBdr>
        <w:ind w:left="2160"/>
        <w:rPr>
          <w:rFonts w:cs="Arial"/>
          <w:sz w:val="16"/>
          <w:szCs w:val="16"/>
        </w:rPr>
      </w:pPr>
      <w:r w:rsidRPr="005E5265">
        <w:rPr>
          <w:rFonts w:cs="Arial"/>
          <w:sz w:val="16"/>
          <w:szCs w:val="16"/>
        </w:rPr>
        <w:t xml:space="preserve">      "parameters": {</w:t>
      </w:r>
    </w:p>
    <w:p w:rsidR="002C12FA" w:rsidRPr="005E5265" w:rsidRDefault="002C12FA" w:rsidP="005E5265">
      <w:pPr>
        <w:pStyle w:val="BodyText"/>
        <w:pBdr>
          <w:top w:val="single" w:sz="4" w:space="1" w:color="auto"/>
          <w:left w:val="single" w:sz="4" w:space="1" w:color="auto"/>
          <w:bottom w:val="single" w:sz="4" w:space="1" w:color="auto"/>
          <w:right w:val="single" w:sz="4" w:space="1" w:color="auto"/>
        </w:pBdr>
        <w:ind w:left="2160"/>
        <w:rPr>
          <w:rFonts w:cs="Arial"/>
          <w:sz w:val="16"/>
          <w:szCs w:val="16"/>
        </w:rPr>
      </w:pPr>
      <w:r w:rsidRPr="005E5265">
        <w:rPr>
          <w:rFonts w:cs="Arial"/>
          <w:sz w:val="16"/>
          <w:szCs w:val="16"/>
        </w:rPr>
        <w:t xml:space="preserve">         "products": [</w:t>
      </w:r>
    </w:p>
    <w:p w:rsidR="002C12FA" w:rsidRPr="005E5265" w:rsidRDefault="002C12FA" w:rsidP="005E5265">
      <w:pPr>
        <w:pStyle w:val="BodyText"/>
        <w:pBdr>
          <w:top w:val="single" w:sz="4" w:space="1" w:color="auto"/>
          <w:left w:val="single" w:sz="4" w:space="1" w:color="auto"/>
          <w:bottom w:val="single" w:sz="4" w:space="1" w:color="auto"/>
          <w:right w:val="single" w:sz="4" w:space="1" w:color="auto"/>
        </w:pBdr>
        <w:ind w:left="2160"/>
        <w:rPr>
          <w:rFonts w:cs="Arial"/>
          <w:sz w:val="16"/>
          <w:szCs w:val="16"/>
        </w:rPr>
      </w:pPr>
      <w:r w:rsidRPr="005E5265">
        <w:rPr>
          <w:rFonts w:cs="Arial"/>
          <w:sz w:val="16"/>
          <w:szCs w:val="16"/>
        </w:rPr>
        <w:t xml:space="preserve">            {</w:t>
      </w:r>
    </w:p>
    <w:p w:rsidR="002C12FA" w:rsidRPr="005E5265" w:rsidRDefault="002C12FA" w:rsidP="005E5265">
      <w:pPr>
        <w:pStyle w:val="BodyText"/>
        <w:pBdr>
          <w:top w:val="single" w:sz="4" w:space="1" w:color="auto"/>
          <w:left w:val="single" w:sz="4" w:space="1" w:color="auto"/>
          <w:bottom w:val="single" w:sz="4" w:space="1" w:color="auto"/>
          <w:right w:val="single" w:sz="4" w:space="1" w:color="auto"/>
        </w:pBdr>
        <w:ind w:left="2160"/>
        <w:rPr>
          <w:rFonts w:cs="Arial"/>
          <w:sz w:val="16"/>
          <w:szCs w:val="16"/>
        </w:rPr>
      </w:pPr>
      <w:r w:rsidRPr="005E5265">
        <w:rPr>
          <w:rFonts w:cs="Arial"/>
          <w:sz w:val="16"/>
          <w:szCs w:val="16"/>
        </w:rPr>
        <w:t xml:space="preserve">               "productCode": "UL",</w:t>
      </w:r>
    </w:p>
    <w:p w:rsidR="002C12FA" w:rsidRPr="005E5265" w:rsidRDefault="002C12FA" w:rsidP="005E5265">
      <w:pPr>
        <w:pStyle w:val="BodyText"/>
        <w:pBdr>
          <w:top w:val="single" w:sz="4" w:space="1" w:color="auto"/>
          <w:left w:val="single" w:sz="4" w:space="1" w:color="auto"/>
          <w:bottom w:val="single" w:sz="4" w:space="1" w:color="auto"/>
          <w:right w:val="single" w:sz="4" w:space="1" w:color="auto"/>
        </w:pBdr>
        <w:ind w:left="2160"/>
        <w:rPr>
          <w:rFonts w:cs="Arial"/>
          <w:sz w:val="16"/>
          <w:szCs w:val="16"/>
        </w:rPr>
      </w:pPr>
      <w:r w:rsidRPr="005E5265">
        <w:rPr>
          <w:rFonts w:cs="Arial"/>
          <w:sz w:val="16"/>
          <w:szCs w:val="16"/>
        </w:rPr>
        <w:t xml:space="preserve">               "productName": "Universal Life",</w:t>
      </w:r>
    </w:p>
    <w:p w:rsidR="002C12FA" w:rsidRPr="005E5265" w:rsidRDefault="002C12FA" w:rsidP="005E5265">
      <w:pPr>
        <w:pStyle w:val="BodyText"/>
        <w:pBdr>
          <w:top w:val="single" w:sz="4" w:space="1" w:color="auto"/>
          <w:left w:val="single" w:sz="4" w:space="1" w:color="auto"/>
          <w:bottom w:val="single" w:sz="4" w:space="1" w:color="auto"/>
          <w:right w:val="single" w:sz="4" w:space="1" w:color="auto"/>
        </w:pBdr>
        <w:ind w:left="2160"/>
        <w:rPr>
          <w:rFonts w:cs="Arial"/>
          <w:sz w:val="16"/>
          <w:szCs w:val="16"/>
        </w:rPr>
      </w:pPr>
      <w:r w:rsidRPr="005E5265">
        <w:rPr>
          <w:rFonts w:cs="Arial"/>
          <w:sz w:val="16"/>
          <w:szCs w:val="16"/>
        </w:rPr>
        <w:t xml:space="preserve">               "productURI": "http:\/\/www.example.org\/UL",</w:t>
      </w:r>
    </w:p>
    <w:p w:rsidR="002C12FA" w:rsidRPr="005E5265" w:rsidRDefault="002C12FA" w:rsidP="005E5265">
      <w:pPr>
        <w:pStyle w:val="BodyText"/>
        <w:pBdr>
          <w:top w:val="single" w:sz="4" w:space="1" w:color="auto"/>
          <w:left w:val="single" w:sz="4" w:space="1" w:color="auto"/>
          <w:bottom w:val="single" w:sz="4" w:space="1" w:color="auto"/>
          <w:right w:val="single" w:sz="4" w:space="1" w:color="auto"/>
        </w:pBdr>
        <w:ind w:left="2160"/>
        <w:rPr>
          <w:rFonts w:cs="Arial"/>
          <w:sz w:val="16"/>
          <w:szCs w:val="16"/>
        </w:rPr>
      </w:pPr>
      <w:r w:rsidRPr="005E5265">
        <w:rPr>
          <w:rFonts w:cs="Arial"/>
          <w:sz w:val="16"/>
          <w:szCs w:val="16"/>
        </w:rPr>
        <w:t xml:space="preserve">               "productVersion": "0.8",</w:t>
      </w:r>
    </w:p>
    <w:p w:rsidR="002C12FA" w:rsidRPr="005E5265" w:rsidRDefault="002C12FA" w:rsidP="005E5265">
      <w:pPr>
        <w:pStyle w:val="BodyText"/>
        <w:pBdr>
          <w:top w:val="single" w:sz="4" w:space="1" w:color="auto"/>
          <w:left w:val="single" w:sz="4" w:space="1" w:color="auto"/>
          <w:bottom w:val="single" w:sz="4" w:space="1" w:color="auto"/>
          <w:right w:val="single" w:sz="4" w:space="1" w:color="auto"/>
        </w:pBdr>
        <w:ind w:left="2160"/>
        <w:rPr>
          <w:rFonts w:cs="Arial"/>
          <w:sz w:val="16"/>
          <w:szCs w:val="16"/>
        </w:rPr>
      </w:pPr>
      <w:r w:rsidRPr="005E5265">
        <w:rPr>
          <w:rFonts w:cs="Arial"/>
          <w:sz w:val="16"/>
          <w:szCs w:val="16"/>
        </w:rPr>
        <w:t xml:space="preserve">               "subProducts": [</w:t>
      </w:r>
    </w:p>
    <w:p w:rsidR="002C12FA" w:rsidRPr="005E5265" w:rsidRDefault="002C12FA" w:rsidP="005E5265">
      <w:pPr>
        <w:pStyle w:val="BodyText"/>
        <w:pBdr>
          <w:top w:val="single" w:sz="4" w:space="1" w:color="auto"/>
          <w:left w:val="single" w:sz="4" w:space="1" w:color="auto"/>
          <w:bottom w:val="single" w:sz="4" w:space="1" w:color="auto"/>
          <w:right w:val="single" w:sz="4" w:space="1" w:color="auto"/>
        </w:pBdr>
        <w:ind w:left="2160"/>
        <w:rPr>
          <w:rFonts w:cs="Arial"/>
          <w:sz w:val="16"/>
          <w:szCs w:val="16"/>
        </w:rPr>
      </w:pPr>
      <w:r w:rsidRPr="005E5265">
        <w:rPr>
          <w:rFonts w:cs="Arial"/>
          <w:sz w:val="16"/>
          <w:szCs w:val="16"/>
        </w:rPr>
        <w:t xml:space="preserve">                  {</w:t>
      </w:r>
    </w:p>
    <w:p w:rsidR="002C12FA" w:rsidRPr="005E5265" w:rsidRDefault="002C12FA" w:rsidP="005E5265">
      <w:pPr>
        <w:pStyle w:val="BodyText"/>
        <w:pBdr>
          <w:top w:val="single" w:sz="4" w:space="1" w:color="auto"/>
          <w:left w:val="single" w:sz="4" w:space="1" w:color="auto"/>
          <w:bottom w:val="single" w:sz="4" w:space="1" w:color="auto"/>
          <w:right w:val="single" w:sz="4" w:space="1" w:color="auto"/>
        </w:pBdr>
        <w:ind w:left="2160"/>
        <w:rPr>
          <w:rFonts w:cs="Arial"/>
          <w:sz w:val="16"/>
          <w:szCs w:val="16"/>
        </w:rPr>
      </w:pPr>
      <w:r w:rsidRPr="005E5265">
        <w:rPr>
          <w:rFonts w:cs="Arial"/>
          <w:sz w:val="16"/>
          <w:szCs w:val="16"/>
        </w:rPr>
        <w:t xml:space="preserve">                     "DeploymentPackageType": "pxdpz",</w:t>
      </w:r>
    </w:p>
    <w:p w:rsidR="002C12FA" w:rsidRPr="005E5265" w:rsidRDefault="002C12FA" w:rsidP="005E5265">
      <w:pPr>
        <w:pStyle w:val="BodyText"/>
        <w:pBdr>
          <w:top w:val="single" w:sz="4" w:space="1" w:color="auto"/>
          <w:left w:val="single" w:sz="4" w:space="1" w:color="auto"/>
          <w:bottom w:val="single" w:sz="4" w:space="1" w:color="auto"/>
          <w:right w:val="single" w:sz="4" w:space="1" w:color="auto"/>
        </w:pBdr>
        <w:ind w:left="2160"/>
        <w:rPr>
          <w:rFonts w:cs="Arial"/>
          <w:sz w:val="16"/>
          <w:szCs w:val="16"/>
        </w:rPr>
      </w:pPr>
      <w:r w:rsidRPr="005E5265">
        <w:rPr>
          <w:rFonts w:cs="Arial"/>
          <w:sz w:val="16"/>
          <w:szCs w:val="16"/>
        </w:rPr>
        <w:t xml:space="preserve">                     "plans": null,</w:t>
      </w:r>
    </w:p>
    <w:p w:rsidR="002C12FA" w:rsidRPr="005E5265" w:rsidRDefault="002C12FA" w:rsidP="005E5265">
      <w:pPr>
        <w:pStyle w:val="BodyText"/>
        <w:pBdr>
          <w:top w:val="single" w:sz="4" w:space="1" w:color="auto"/>
          <w:left w:val="single" w:sz="4" w:space="1" w:color="auto"/>
          <w:bottom w:val="single" w:sz="4" w:space="1" w:color="auto"/>
          <w:right w:val="single" w:sz="4" w:space="1" w:color="auto"/>
        </w:pBdr>
        <w:ind w:left="2160"/>
        <w:rPr>
          <w:rFonts w:cs="Arial"/>
          <w:sz w:val="16"/>
          <w:szCs w:val="16"/>
        </w:rPr>
      </w:pPr>
      <w:r w:rsidRPr="005E5265">
        <w:rPr>
          <w:rFonts w:cs="Arial"/>
          <w:sz w:val="16"/>
          <w:szCs w:val="16"/>
        </w:rPr>
        <w:t xml:space="preserve">                     "subDeploymentPackageDeploymentDate": "02-04-2014",</w:t>
      </w:r>
    </w:p>
    <w:p w:rsidR="002C12FA" w:rsidRPr="005E5265" w:rsidRDefault="002C12FA" w:rsidP="005E5265">
      <w:pPr>
        <w:pStyle w:val="BodyText"/>
        <w:pBdr>
          <w:top w:val="single" w:sz="4" w:space="1" w:color="auto"/>
          <w:left w:val="single" w:sz="4" w:space="1" w:color="auto"/>
          <w:bottom w:val="single" w:sz="4" w:space="1" w:color="auto"/>
          <w:right w:val="single" w:sz="4" w:space="1" w:color="auto"/>
        </w:pBdr>
        <w:ind w:left="2160"/>
        <w:rPr>
          <w:rFonts w:cs="Arial"/>
          <w:sz w:val="16"/>
          <w:szCs w:val="16"/>
        </w:rPr>
      </w:pPr>
      <w:r w:rsidRPr="005E5265">
        <w:rPr>
          <w:rFonts w:cs="Arial"/>
          <w:sz w:val="16"/>
          <w:szCs w:val="16"/>
        </w:rPr>
        <w:t xml:space="preserve">                     "subDeploymentPackageName": "AmLife Lifestyle_0_33_14_0",</w:t>
      </w:r>
    </w:p>
    <w:p w:rsidR="002C12FA" w:rsidRPr="005E5265" w:rsidRDefault="002C12FA" w:rsidP="005E5265">
      <w:pPr>
        <w:pStyle w:val="BodyText"/>
        <w:pBdr>
          <w:top w:val="single" w:sz="4" w:space="1" w:color="auto"/>
          <w:left w:val="single" w:sz="4" w:space="1" w:color="auto"/>
          <w:bottom w:val="single" w:sz="4" w:space="1" w:color="auto"/>
          <w:right w:val="single" w:sz="4" w:space="1" w:color="auto"/>
        </w:pBdr>
        <w:ind w:left="2160"/>
        <w:rPr>
          <w:rFonts w:cs="Arial"/>
          <w:sz w:val="16"/>
          <w:szCs w:val="16"/>
        </w:rPr>
      </w:pPr>
      <w:r w:rsidRPr="005E5265">
        <w:rPr>
          <w:rFonts w:cs="Arial"/>
          <w:sz w:val="16"/>
          <w:szCs w:val="16"/>
        </w:rPr>
        <w:t xml:space="preserve">                     "subDeploymentPackageVersion": "1.9",</w:t>
      </w:r>
    </w:p>
    <w:p w:rsidR="002C12FA" w:rsidRPr="005E5265" w:rsidRDefault="002C12FA" w:rsidP="005E5265">
      <w:pPr>
        <w:pStyle w:val="BodyText"/>
        <w:pBdr>
          <w:top w:val="single" w:sz="4" w:space="1" w:color="auto"/>
          <w:left w:val="single" w:sz="4" w:space="1" w:color="auto"/>
          <w:bottom w:val="single" w:sz="4" w:space="1" w:color="auto"/>
          <w:right w:val="single" w:sz="4" w:space="1" w:color="auto"/>
        </w:pBdr>
        <w:ind w:left="2160"/>
        <w:rPr>
          <w:rFonts w:cs="Arial"/>
          <w:sz w:val="16"/>
          <w:szCs w:val="16"/>
        </w:rPr>
      </w:pPr>
      <w:r w:rsidRPr="005E5265">
        <w:rPr>
          <w:rFonts w:cs="Arial"/>
          <w:sz w:val="16"/>
          <w:szCs w:val="16"/>
        </w:rPr>
        <w:t xml:space="preserve">                     "subMarketingName": "AmLifestyle",</w:t>
      </w:r>
    </w:p>
    <w:p w:rsidR="002C12FA" w:rsidRPr="005E5265" w:rsidRDefault="002C12FA" w:rsidP="005E5265">
      <w:pPr>
        <w:pStyle w:val="BodyText"/>
        <w:pBdr>
          <w:top w:val="single" w:sz="4" w:space="1" w:color="auto"/>
          <w:left w:val="single" w:sz="4" w:space="1" w:color="auto"/>
          <w:bottom w:val="single" w:sz="4" w:space="1" w:color="auto"/>
          <w:right w:val="single" w:sz="4" w:space="1" w:color="auto"/>
        </w:pBdr>
        <w:ind w:left="2160"/>
        <w:rPr>
          <w:rFonts w:cs="Arial"/>
          <w:sz w:val="16"/>
          <w:szCs w:val="16"/>
        </w:rPr>
      </w:pPr>
      <w:r w:rsidRPr="005E5265">
        <w:rPr>
          <w:rFonts w:cs="Arial"/>
          <w:sz w:val="16"/>
          <w:szCs w:val="16"/>
        </w:rPr>
        <w:t xml:space="preserve">                     "subProductCode": " ULLA5 ",</w:t>
      </w:r>
    </w:p>
    <w:p w:rsidR="002C12FA" w:rsidRPr="005E5265" w:rsidRDefault="002C12FA" w:rsidP="005E5265">
      <w:pPr>
        <w:pStyle w:val="BodyText"/>
        <w:pBdr>
          <w:top w:val="single" w:sz="4" w:space="1" w:color="auto"/>
          <w:left w:val="single" w:sz="4" w:space="1" w:color="auto"/>
          <w:bottom w:val="single" w:sz="4" w:space="1" w:color="auto"/>
          <w:right w:val="single" w:sz="4" w:space="1" w:color="auto"/>
        </w:pBdr>
        <w:ind w:left="2160"/>
        <w:rPr>
          <w:rFonts w:cs="Arial"/>
          <w:sz w:val="16"/>
          <w:szCs w:val="16"/>
        </w:rPr>
      </w:pPr>
      <w:r w:rsidRPr="005E5265">
        <w:rPr>
          <w:rFonts w:cs="Arial"/>
          <w:sz w:val="16"/>
          <w:szCs w:val="16"/>
        </w:rPr>
        <w:t xml:space="preserve">                     "subProductName": "Am</w:t>
      </w:r>
      <w:r w:rsidR="0057579A">
        <w:rPr>
          <w:rFonts w:cs="Arial"/>
          <w:sz w:val="16"/>
          <w:szCs w:val="16"/>
        </w:rPr>
        <w:t>MetLife</w:t>
      </w:r>
      <w:r w:rsidRPr="005E5265">
        <w:rPr>
          <w:rFonts w:cs="Arial"/>
          <w:sz w:val="16"/>
          <w:szCs w:val="16"/>
        </w:rPr>
        <w:t xml:space="preserve"> Lifestyle"</w:t>
      </w:r>
    </w:p>
    <w:p w:rsidR="002C12FA" w:rsidRPr="005E5265" w:rsidRDefault="002C12FA" w:rsidP="005E5265">
      <w:pPr>
        <w:pStyle w:val="BodyText"/>
        <w:pBdr>
          <w:top w:val="single" w:sz="4" w:space="1" w:color="auto"/>
          <w:left w:val="single" w:sz="4" w:space="1" w:color="auto"/>
          <w:bottom w:val="single" w:sz="4" w:space="1" w:color="auto"/>
          <w:right w:val="single" w:sz="4" w:space="1" w:color="auto"/>
        </w:pBdr>
        <w:ind w:left="2160"/>
        <w:rPr>
          <w:rFonts w:cs="Arial"/>
          <w:sz w:val="16"/>
          <w:szCs w:val="16"/>
        </w:rPr>
      </w:pPr>
      <w:r w:rsidRPr="005E5265">
        <w:rPr>
          <w:rFonts w:cs="Arial"/>
          <w:sz w:val="16"/>
          <w:szCs w:val="16"/>
        </w:rPr>
        <w:t xml:space="preserve">                  },</w:t>
      </w:r>
    </w:p>
    <w:p w:rsidR="002C12FA" w:rsidRPr="005E5265" w:rsidRDefault="002C12FA" w:rsidP="005E5265">
      <w:pPr>
        <w:pStyle w:val="BodyText"/>
        <w:pBdr>
          <w:top w:val="single" w:sz="4" w:space="1" w:color="auto"/>
          <w:left w:val="single" w:sz="4" w:space="1" w:color="auto"/>
          <w:bottom w:val="single" w:sz="4" w:space="1" w:color="auto"/>
          <w:right w:val="single" w:sz="4" w:space="1" w:color="auto"/>
        </w:pBdr>
        <w:ind w:left="2160"/>
        <w:rPr>
          <w:rFonts w:cs="Arial"/>
          <w:sz w:val="16"/>
          <w:szCs w:val="16"/>
        </w:rPr>
      </w:pPr>
      <w:r w:rsidRPr="005E5265">
        <w:rPr>
          <w:rFonts w:cs="Arial"/>
          <w:sz w:val="16"/>
          <w:szCs w:val="16"/>
        </w:rPr>
        <w:t xml:space="preserve">                  {</w:t>
      </w:r>
    </w:p>
    <w:p w:rsidR="002C12FA" w:rsidRPr="005E5265" w:rsidRDefault="002C12FA" w:rsidP="005E5265">
      <w:pPr>
        <w:pStyle w:val="BodyText"/>
        <w:pBdr>
          <w:top w:val="single" w:sz="4" w:space="1" w:color="auto"/>
          <w:left w:val="single" w:sz="4" w:space="1" w:color="auto"/>
          <w:bottom w:val="single" w:sz="4" w:space="1" w:color="auto"/>
          <w:right w:val="single" w:sz="4" w:space="1" w:color="auto"/>
        </w:pBdr>
        <w:ind w:left="2160"/>
        <w:rPr>
          <w:rFonts w:cs="Arial"/>
          <w:sz w:val="16"/>
          <w:szCs w:val="16"/>
        </w:rPr>
      </w:pPr>
      <w:r w:rsidRPr="005E5265">
        <w:rPr>
          <w:rFonts w:cs="Arial"/>
          <w:sz w:val="16"/>
          <w:szCs w:val="16"/>
        </w:rPr>
        <w:t xml:space="preserve">                     " subDeploymentPackageDeploymentDate ": "02-04-2011",</w:t>
      </w:r>
    </w:p>
    <w:p w:rsidR="002C12FA" w:rsidRPr="005E5265" w:rsidRDefault="002C12FA" w:rsidP="005E5265">
      <w:pPr>
        <w:pStyle w:val="BodyText"/>
        <w:pBdr>
          <w:top w:val="single" w:sz="4" w:space="1" w:color="auto"/>
          <w:left w:val="single" w:sz="4" w:space="1" w:color="auto"/>
          <w:bottom w:val="single" w:sz="4" w:space="1" w:color="auto"/>
          <w:right w:val="single" w:sz="4" w:space="1" w:color="auto"/>
        </w:pBdr>
        <w:ind w:left="2160"/>
        <w:rPr>
          <w:rFonts w:cs="Arial"/>
          <w:sz w:val="16"/>
          <w:szCs w:val="16"/>
        </w:rPr>
      </w:pPr>
      <w:r w:rsidRPr="005E5265">
        <w:rPr>
          <w:rFonts w:cs="Arial"/>
          <w:sz w:val="16"/>
          <w:szCs w:val="16"/>
        </w:rPr>
        <w:t xml:space="preserve">                     "DeploymentPackageType": "pxdpz",</w:t>
      </w:r>
    </w:p>
    <w:p w:rsidR="002C12FA" w:rsidRPr="005E5265" w:rsidRDefault="002C12FA" w:rsidP="005E5265">
      <w:pPr>
        <w:pStyle w:val="BodyText"/>
        <w:pBdr>
          <w:top w:val="single" w:sz="4" w:space="1" w:color="auto"/>
          <w:left w:val="single" w:sz="4" w:space="1" w:color="auto"/>
          <w:bottom w:val="single" w:sz="4" w:space="1" w:color="auto"/>
          <w:right w:val="single" w:sz="4" w:space="1" w:color="auto"/>
        </w:pBdr>
        <w:ind w:left="2160"/>
        <w:rPr>
          <w:rFonts w:cs="Arial"/>
          <w:sz w:val="16"/>
          <w:szCs w:val="16"/>
        </w:rPr>
      </w:pPr>
      <w:r w:rsidRPr="005E5265">
        <w:rPr>
          <w:rFonts w:cs="Arial"/>
          <w:sz w:val="16"/>
          <w:szCs w:val="16"/>
        </w:rPr>
        <w:t xml:space="preserve">                     "plans": null,</w:t>
      </w:r>
    </w:p>
    <w:p w:rsidR="002C12FA" w:rsidRPr="005E5265" w:rsidRDefault="002C12FA" w:rsidP="005E5265">
      <w:pPr>
        <w:pStyle w:val="BodyText"/>
        <w:pBdr>
          <w:top w:val="single" w:sz="4" w:space="1" w:color="auto"/>
          <w:left w:val="single" w:sz="4" w:space="1" w:color="auto"/>
          <w:bottom w:val="single" w:sz="4" w:space="1" w:color="auto"/>
          <w:right w:val="single" w:sz="4" w:space="1" w:color="auto"/>
        </w:pBdr>
        <w:ind w:left="2160"/>
        <w:rPr>
          <w:rFonts w:cs="Arial"/>
          <w:sz w:val="16"/>
          <w:szCs w:val="16"/>
        </w:rPr>
      </w:pPr>
      <w:r w:rsidRPr="005E5265">
        <w:rPr>
          <w:rFonts w:cs="Arial"/>
          <w:sz w:val="16"/>
          <w:szCs w:val="16"/>
        </w:rPr>
        <w:t xml:space="preserve">                     "subDeploymentPackageName": "AmLife Link_0_31_15_0",</w:t>
      </w:r>
    </w:p>
    <w:p w:rsidR="002C12FA" w:rsidRPr="005E5265" w:rsidRDefault="002C12FA" w:rsidP="005E5265">
      <w:pPr>
        <w:pStyle w:val="BodyText"/>
        <w:pBdr>
          <w:top w:val="single" w:sz="4" w:space="1" w:color="auto"/>
          <w:left w:val="single" w:sz="4" w:space="1" w:color="auto"/>
          <w:bottom w:val="single" w:sz="4" w:space="1" w:color="auto"/>
          <w:right w:val="single" w:sz="4" w:space="1" w:color="auto"/>
        </w:pBdr>
        <w:ind w:left="2160"/>
        <w:rPr>
          <w:rFonts w:cs="Arial"/>
          <w:sz w:val="16"/>
          <w:szCs w:val="16"/>
        </w:rPr>
      </w:pPr>
      <w:r w:rsidRPr="005E5265">
        <w:rPr>
          <w:rFonts w:cs="Arial"/>
          <w:sz w:val="16"/>
          <w:szCs w:val="16"/>
        </w:rPr>
        <w:t xml:space="preserve">                     "subDeploymentPackageVersion": "0.61",</w:t>
      </w:r>
    </w:p>
    <w:p w:rsidR="002C12FA" w:rsidRPr="005E5265" w:rsidRDefault="002C12FA" w:rsidP="005E5265">
      <w:pPr>
        <w:pStyle w:val="BodyText"/>
        <w:pBdr>
          <w:top w:val="single" w:sz="4" w:space="1" w:color="auto"/>
          <w:left w:val="single" w:sz="4" w:space="1" w:color="auto"/>
          <w:bottom w:val="single" w:sz="4" w:space="1" w:color="auto"/>
          <w:right w:val="single" w:sz="4" w:space="1" w:color="auto"/>
        </w:pBdr>
        <w:ind w:left="2160"/>
        <w:rPr>
          <w:rFonts w:cs="Arial"/>
          <w:sz w:val="16"/>
          <w:szCs w:val="16"/>
        </w:rPr>
      </w:pPr>
      <w:r w:rsidRPr="005E5265">
        <w:rPr>
          <w:rFonts w:cs="Arial"/>
          <w:sz w:val="16"/>
          <w:szCs w:val="16"/>
        </w:rPr>
        <w:t xml:space="preserve">                     "subMarketingName": "AmLink",</w:t>
      </w:r>
    </w:p>
    <w:p w:rsidR="002C12FA" w:rsidRPr="005E5265" w:rsidRDefault="002C12FA" w:rsidP="005E5265">
      <w:pPr>
        <w:pStyle w:val="BodyText"/>
        <w:pBdr>
          <w:top w:val="single" w:sz="4" w:space="1" w:color="auto"/>
          <w:left w:val="single" w:sz="4" w:space="1" w:color="auto"/>
          <w:bottom w:val="single" w:sz="4" w:space="1" w:color="auto"/>
          <w:right w:val="single" w:sz="4" w:space="1" w:color="auto"/>
        </w:pBdr>
        <w:ind w:left="2160"/>
        <w:rPr>
          <w:rFonts w:cs="Arial"/>
          <w:sz w:val="16"/>
          <w:szCs w:val="16"/>
        </w:rPr>
      </w:pPr>
      <w:r w:rsidRPr="005E5265">
        <w:rPr>
          <w:rFonts w:cs="Arial"/>
          <w:sz w:val="16"/>
          <w:szCs w:val="16"/>
        </w:rPr>
        <w:t xml:space="preserve">                     "subProductCode": "ULRP6",</w:t>
      </w:r>
    </w:p>
    <w:p w:rsidR="002C12FA" w:rsidRPr="005E5265" w:rsidRDefault="002C12FA" w:rsidP="005E5265">
      <w:pPr>
        <w:pStyle w:val="BodyText"/>
        <w:pBdr>
          <w:top w:val="single" w:sz="4" w:space="1" w:color="auto"/>
          <w:left w:val="single" w:sz="4" w:space="1" w:color="auto"/>
          <w:bottom w:val="single" w:sz="4" w:space="1" w:color="auto"/>
          <w:right w:val="single" w:sz="4" w:space="1" w:color="auto"/>
        </w:pBdr>
        <w:ind w:left="2160"/>
        <w:rPr>
          <w:rFonts w:cs="Arial"/>
          <w:sz w:val="16"/>
          <w:szCs w:val="16"/>
        </w:rPr>
      </w:pPr>
      <w:r w:rsidRPr="005E5265">
        <w:rPr>
          <w:rFonts w:cs="Arial"/>
          <w:sz w:val="16"/>
          <w:szCs w:val="16"/>
        </w:rPr>
        <w:t xml:space="preserve">                     "subProductName": "Am</w:t>
      </w:r>
      <w:r w:rsidR="0057579A">
        <w:rPr>
          <w:rFonts w:cs="Arial"/>
          <w:sz w:val="16"/>
          <w:szCs w:val="16"/>
        </w:rPr>
        <w:t>MetLife</w:t>
      </w:r>
      <w:r w:rsidRPr="005E5265">
        <w:rPr>
          <w:rFonts w:cs="Arial"/>
          <w:sz w:val="16"/>
          <w:szCs w:val="16"/>
        </w:rPr>
        <w:t xml:space="preserve"> Link"</w:t>
      </w:r>
    </w:p>
    <w:p w:rsidR="002C12FA" w:rsidRPr="005E5265" w:rsidRDefault="002C12FA" w:rsidP="005E5265">
      <w:pPr>
        <w:pStyle w:val="BodyText"/>
        <w:pBdr>
          <w:top w:val="single" w:sz="4" w:space="1" w:color="auto"/>
          <w:left w:val="single" w:sz="4" w:space="1" w:color="auto"/>
          <w:bottom w:val="single" w:sz="4" w:space="1" w:color="auto"/>
          <w:right w:val="single" w:sz="4" w:space="1" w:color="auto"/>
        </w:pBdr>
        <w:ind w:left="2160"/>
        <w:rPr>
          <w:rFonts w:cs="Arial"/>
          <w:sz w:val="16"/>
          <w:szCs w:val="16"/>
        </w:rPr>
      </w:pPr>
      <w:r w:rsidRPr="005E5265">
        <w:rPr>
          <w:rFonts w:cs="Arial"/>
          <w:sz w:val="16"/>
          <w:szCs w:val="16"/>
        </w:rPr>
        <w:t xml:space="preserve">                  }</w:t>
      </w:r>
    </w:p>
    <w:p w:rsidR="002C12FA" w:rsidRPr="005E5265" w:rsidRDefault="002C12FA" w:rsidP="005E5265">
      <w:pPr>
        <w:pStyle w:val="BodyText"/>
        <w:pBdr>
          <w:top w:val="single" w:sz="4" w:space="1" w:color="auto"/>
          <w:left w:val="single" w:sz="4" w:space="1" w:color="auto"/>
          <w:bottom w:val="single" w:sz="4" w:space="1" w:color="auto"/>
          <w:right w:val="single" w:sz="4" w:space="1" w:color="auto"/>
        </w:pBdr>
        <w:ind w:left="2160"/>
        <w:rPr>
          <w:rFonts w:cs="Arial"/>
          <w:sz w:val="16"/>
          <w:szCs w:val="16"/>
        </w:rPr>
      </w:pPr>
      <w:r w:rsidRPr="005E5265">
        <w:rPr>
          <w:rFonts w:cs="Arial"/>
          <w:sz w:val="16"/>
          <w:szCs w:val="16"/>
        </w:rPr>
        <w:t xml:space="preserve">               ]</w:t>
      </w:r>
    </w:p>
    <w:p w:rsidR="002C12FA" w:rsidRPr="005E5265" w:rsidRDefault="002C12FA" w:rsidP="005E5265">
      <w:pPr>
        <w:pStyle w:val="BodyText"/>
        <w:pBdr>
          <w:top w:val="single" w:sz="4" w:space="1" w:color="auto"/>
          <w:left w:val="single" w:sz="4" w:space="1" w:color="auto"/>
          <w:bottom w:val="single" w:sz="4" w:space="1" w:color="auto"/>
          <w:right w:val="single" w:sz="4" w:space="1" w:color="auto"/>
        </w:pBdr>
        <w:ind w:left="2160"/>
        <w:rPr>
          <w:rFonts w:cs="Arial"/>
          <w:sz w:val="16"/>
          <w:szCs w:val="16"/>
        </w:rPr>
      </w:pPr>
      <w:r w:rsidRPr="005E5265">
        <w:rPr>
          <w:rFonts w:cs="Arial"/>
          <w:sz w:val="16"/>
          <w:szCs w:val="16"/>
        </w:rPr>
        <w:t xml:space="preserve">            },</w:t>
      </w:r>
    </w:p>
    <w:p w:rsidR="002C12FA" w:rsidRPr="005E5265" w:rsidRDefault="002C12FA" w:rsidP="005E5265">
      <w:pPr>
        <w:pStyle w:val="BodyText"/>
        <w:pBdr>
          <w:top w:val="single" w:sz="4" w:space="1" w:color="auto"/>
          <w:left w:val="single" w:sz="4" w:space="1" w:color="auto"/>
          <w:bottom w:val="single" w:sz="4" w:space="1" w:color="auto"/>
          <w:right w:val="single" w:sz="4" w:space="1" w:color="auto"/>
        </w:pBdr>
        <w:ind w:left="2160"/>
        <w:rPr>
          <w:rFonts w:cs="Arial"/>
          <w:sz w:val="16"/>
          <w:szCs w:val="16"/>
        </w:rPr>
      </w:pPr>
      <w:r w:rsidRPr="005E5265">
        <w:rPr>
          <w:rFonts w:cs="Arial"/>
          <w:sz w:val="16"/>
          <w:szCs w:val="16"/>
        </w:rPr>
        <w:lastRenderedPageBreak/>
        <w:t xml:space="preserve">            {</w:t>
      </w:r>
    </w:p>
    <w:p w:rsidR="002C12FA" w:rsidRPr="005E5265" w:rsidRDefault="002C12FA" w:rsidP="005E5265">
      <w:pPr>
        <w:pStyle w:val="BodyText"/>
        <w:pBdr>
          <w:top w:val="single" w:sz="4" w:space="1" w:color="auto"/>
          <w:left w:val="single" w:sz="4" w:space="1" w:color="auto"/>
          <w:bottom w:val="single" w:sz="4" w:space="1" w:color="auto"/>
          <w:right w:val="single" w:sz="4" w:space="1" w:color="auto"/>
        </w:pBdr>
        <w:ind w:left="2160"/>
        <w:rPr>
          <w:rFonts w:cs="Arial"/>
          <w:sz w:val="16"/>
          <w:szCs w:val="16"/>
        </w:rPr>
      </w:pPr>
      <w:r w:rsidRPr="005E5265">
        <w:rPr>
          <w:rFonts w:cs="Arial"/>
          <w:sz w:val="16"/>
          <w:szCs w:val="16"/>
        </w:rPr>
        <w:t xml:space="preserve">               "productCode": "EN",</w:t>
      </w:r>
    </w:p>
    <w:p w:rsidR="002C12FA" w:rsidRPr="005E5265" w:rsidRDefault="002C12FA" w:rsidP="005E5265">
      <w:pPr>
        <w:pStyle w:val="BodyText"/>
        <w:pBdr>
          <w:top w:val="single" w:sz="4" w:space="1" w:color="auto"/>
          <w:left w:val="single" w:sz="4" w:space="1" w:color="auto"/>
          <w:bottom w:val="single" w:sz="4" w:space="1" w:color="auto"/>
          <w:right w:val="single" w:sz="4" w:space="1" w:color="auto"/>
        </w:pBdr>
        <w:ind w:left="2160"/>
        <w:rPr>
          <w:rFonts w:cs="Arial"/>
          <w:sz w:val="16"/>
          <w:szCs w:val="16"/>
        </w:rPr>
      </w:pPr>
      <w:r w:rsidRPr="005E5265">
        <w:rPr>
          <w:rFonts w:cs="Arial"/>
          <w:sz w:val="16"/>
          <w:szCs w:val="16"/>
        </w:rPr>
        <w:t xml:space="preserve">               "productName": "Endowment Product",</w:t>
      </w:r>
    </w:p>
    <w:p w:rsidR="002C12FA" w:rsidRPr="005E5265" w:rsidRDefault="002C12FA" w:rsidP="005E5265">
      <w:pPr>
        <w:pStyle w:val="BodyText"/>
        <w:pBdr>
          <w:top w:val="single" w:sz="4" w:space="1" w:color="auto"/>
          <w:left w:val="single" w:sz="4" w:space="1" w:color="auto"/>
          <w:bottom w:val="single" w:sz="4" w:space="1" w:color="auto"/>
          <w:right w:val="single" w:sz="4" w:space="1" w:color="auto"/>
        </w:pBdr>
        <w:ind w:left="2160"/>
        <w:rPr>
          <w:rFonts w:cs="Arial"/>
          <w:sz w:val="16"/>
          <w:szCs w:val="16"/>
        </w:rPr>
      </w:pPr>
      <w:r w:rsidRPr="005E5265">
        <w:rPr>
          <w:rFonts w:cs="Arial"/>
          <w:sz w:val="16"/>
          <w:szCs w:val="16"/>
        </w:rPr>
        <w:t xml:space="preserve">               "productURI": "http:\/\/www.example.org\/TP",</w:t>
      </w:r>
    </w:p>
    <w:p w:rsidR="002C12FA" w:rsidRPr="005E5265" w:rsidRDefault="002C12FA" w:rsidP="005E5265">
      <w:pPr>
        <w:pStyle w:val="BodyText"/>
        <w:pBdr>
          <w:top w:val="single" w:sz="4" w:space="1" w:color="auto"/>
          <w:left w:val="single" w:sz="4" w:space="1" w:color="auto"/>
          <w:bottom w:val="single" w:sz="4" w:space="1" w:color="auto"/>
          <w:right w:val="single" w:sz="4" w:space="1" w:color="auto"/>
        </w:pBdr>
        <w:ind w:left="2160"/>
        <w:rPr>
          <w:rFonts w:cs="Arial"/>
          <w:sz w:val="16"/>
          <w:szCs w:val="16"/>
        </w:rPr>
      </w:pPr>
      <w:r w:rsidRPr="005E5265">
        <w:rPr>
          <w:rFonts w:cs="Arial"/>
          <w:sz w:val="16"/>
          <w:szCs w:val="16"/>
        </w:rPr>
        <w:t xml:space="preserve">               "productVersion": "0.8",</w:t>
      </w:r>
    </w:p>
    <w:p w:rsidR="002C12FA" w:rsidRPr="005E5265" w:rsidRDefault="002C12FA" w:rsidP="005E5265">
      <w:pPr>
        <w:pStyle w:val="BodyText"/>
        <w:pBdr>
          <w:top w:val="single" w:sz="4" w:space="1" w:color="auto"/>
          <w:left w:val="single" w:sz="4" w:space="1" w:color="auto"/>
          <w:bottom w:val="single" w:sz="4" w:space="1" w:color="auto"/>
          <w:right w:val="single" w:sz="4" w:space="1" w:color="auto"/>
        </w:pBdr>
        <w:ind w:left="2160"/>
        <w:rPr>
          <w:rFonts w:cs="Arial"/>
          <w:sz w:val="16"/>
          <w:szCs w:val="16"/>
        </w:rPr>
      </w:pPr>
      <w:r w:rsidRPr="005E5265">
        <w:rPr>
          <w:rFonts w:cs="Arial"/>
          <w:sz w:val="16"/>
          <w:szCs w:val="16"/>
        </w:rPr>
        <w:t xml:space="preserve">               "subProducts": [</w:t>
      </w:r>
    </w:p>
    <w:p w:rsidR="002C12FA" w:rsidRPr="005E5265" w:rsidRDefault="002C12FA" w:rsidP="005E5265">
      <w:pPr>
        <w:pStyle w:val="BodyText"/>
        <w:pBdr>
          <w:top w:val="single" w:sz="4" w:space="1" w:color="auto"/>
          <w:left w:val="single" w:sz="4" w:space="1" w:color="auto"/>
          <w:bottom w:val="single" w:sz="4" w:space="1" w:color="auto"/>
          <w:right w:val="single" w:sz="4" w:space="1" w:color="auto"/>
        </w:pBdr>
        <w:ind w:left="2160"/>
        <w:rPr>
          <w:rFonts w:cs="Arial"/>
          <w:sz w:val="16"/>
          <w:szCs w:val="16"/>
        </w:rPr>
      </w:pPr>
      <w:r w:rsidRPr="005E5265">
        <w:rPr>
          <w:rFonts w:cs="Arial"/>
          <w:sz w:val="16"/>
          <w:szCs w:val="16"/>
        </w:rPr>
        <w:t xml:space="preserve">                  {</w:t>
      </w:r>
    </w:p>
    <w:p w:rsidR="002C12FA" w:rsidRPr="005E5265" w:rsidRDefault="002C12FA" w:rsidP="005E5265">
      <w:pPr>
        <w:pStyle w:val="BodyText"/>
        <w:pBdr>
          <w:top w:val="single" w:sz="4" w:space="1" w:color="auto"/>
          <w:left w:val="single" w:sz="4" w:space="1" w:color="auto"/>
          <w:bottom w:val="single" w:sz="4" w:space="1" w:color="auto"/>
          <w:right w:val="single" w:sz="4" w:space="1" w:color="auto"/>
        </w:pBdr>
        <w:ind w:left="2160"/>
        <w:rPr>
          <w:rFonts w:cs="Arial"/>
          <w:sz w:val="16"/>
          <w:szCs w:val="16"/>
        </w:rPr>
      </w:pPr>
      <w:r w:rsidRPr="005E5265">
        <w:rPr>
          <w:rFonts w:cs="Arial"/>
          <w:sz w:val="16"/>
          <w:szCs w:val="16"/>
        </w:rPr>
        <w:t xml:space="preserve">                     " subDeploymentPackageDeploymentDate ": "02-04-2015",</w:t>
      </w:r>
    </w:p>
    <w:p w:rsidR="002C12FA" w:rsidRPr="005E5265" w:rsidRDefault="002C12FA" w:rsidP="005E5265">
      <w:pPr>
        <w:pStyle w:val="BodyText"/>
        <w:pBdr>
          <w:top w:val="single" w:sz="4" w:space="1" w:color="auto"/>
          <w:left w:val="single" w:sz="4" w:space="1" w:color="auto"/>
          <w:bottom w:val="single" w:sz="4" w:space="1" w:color="auto"/>
          <w:right w:val="single" w:sz="4" w:space="1" w:color="auto"/>
        </w:pBdr>
        <w:ind w:left="2160"/>
        <w:rPr>
          <w:rFonts w:cs="Arial"/>
          <w:sz w:val="16"/>
          <w:szCs w:val="16"/>
        </w:rPr>
      </w:pPr>
      <w:r w:rsidRPr="005E5265">
        <w:rPr>
          <w:rFonts w:cs="Arial"/>
          <w:sz w:val="16"/>
          <w:szCs w:val="16"/>
        </w:rPr>
        <w:t xml:space="preserve">                     "DeploymentPackageType": "pxdpz",</w:t>
      </w:r>
    </w:p>
    <w:p w:rsidR="002C12FA" w:rsidRPr="005E5265" w:rsidRDefault="002C12FA" w:rsidP="005E5265">
      <w:pPr>
        <w:pStyle w:val="BodyText"/>
        <w:pBdr>
          <w:top w:val="single" w:sz="4" w:space="1" w:color="auto"/>
          <w:left w:val="single" w:sz="4" w:space="1" w:color="auto"/>
          <w:bottom w:val="single" w:sz="4" w:space="1" w:color="auto"/>
          <w:right w:val="single" w:sz="4" w:space="1" w:color="auto"/>
        </w:pBdr>
        <w:ind w:left="2160"/>
        <w:rPr>
          <w:rFonts w:cs="Arial"/>
          <w:sz w:val="16"/>
          <w:szCs w:val="16"/>
        </w:rPr>
      </w:pPr>
      <w:r w:rsidRPr="005E5265">
        <w:rPr>
          <w:rFonts w:cs="Arial"/>
          <w:sz w:val="16"/>
          <w:szCs w:val="16"/>
        </w:rPr>
        <w:t xml:space="preserve">                     "plans": [</w:t>
      </w:r>
    </w:p>
    <w:p w:rsidR="002C12FA" w:rsidRPr="005E5265" w:rsidRDefault="002C12FA" w:rsidP="005E5265">
      <w:pPr>
        <w:pStyle w:val="BodyText"/>
        <w:pBdr>
          <w:top w:val="single" w:sz="4" w:space="1" w:color="auto"/>
          <w:left w:val="single" w:sz="4" w:space="1" w:color="auto"/>
          <w:bottom w:val="single" w:sz="4" w:space="1" w:color="auto"/>
          <w:right w:val="single" w:sz="4" w:space="1" w:color="auto"/>
        </w:pBdr>
        <w:ind w:left="2160"/>
        <w:rPr>
          <w:rFonts w:cs="Arial"/>
          <w:sz w:val="16"/>
          <w:szCs w:val="16"/>
        </w:rPr>
      </w:pPr>
      <w:r w:rsidRPr="005E5265">
        <w:rPr>
          <w:rFonts w:cs="Arial"/>
          <w:sz w:val="16"/>
          <w:szCs w:val="16"/>
        </w:rPr>
        <w:t xml:space="preserve">                        {</w:t>
      </w:r>
    </w:p>
    <w:p w:rsidR="002C12FA" w:rsidRPr="005E5265" w:rsidRDefault="002C12FA" w:rsidP="005E5265">
      <w:pPr>
        <w:pStyle w:val="BodyText"/>
        <w:pBdr>
          <w:top w:val="single" w:sz="4" w:space="1" w:color="auto"/>
          <w:left w:val="single" w:sz="4" w:space="1" w:color="auto"/>
          <w:bottom w:val="single" w:sz="4" w:space="1" w:color="auto"/>
          <w:right w:val="single" w:sz="4" w:space="1" w:color="auto"/>
        </w:pBdr>
        <w:ind w:left="2160"/>
        <w:rPr>
          <w:rFonts w:cs="Arial"/>
          <w:sz w:val="16"/>
          <w:szCs w:val="16"/>
        </w:rPr>
      </w:pPr>
      <w:r w:rsidRPr="005E5265">
        <w:rPr>
          <w:rFonts w:cs="Arial"/>
          <w:sz w:val="16"/>
          <w:szCs w:val="16"/>
        </w:rPr>
        <w:t xml:space="preserve">                           "marketingName": "Plan1",</w:t>
      </w:r>
    </w:p>
    <w:p w:rsidR="002C12FA" w:rsidRPr="005E5265" w:rsidRDefault="002C12FA" w:rsidP="005E5265">
      <w:pPr>
        <w:pStyle w:val="BodyText"/>
        <w:pBdr>
          <w:top w:val="single" w:sz="4" w:space="1" w:color="auto"/>
          <w:left w:val="single" w:sz="4" w:space="1" w:color="auto"/>
          <w:bottom w:val="single" w:sz="4" w:space="1" w:color="auto"/>
          <w:right w:val="single" w:sz="4" w:space="1" w:color="auto"/>
        </w:pBdr>
        <w:ind w:left="2160"/>
        <w:rPr>
          <w:rFonts w:cs="Arial"/>
          <w:sz w:val="16"/>
          <w:szCs w:val="16"/>
        </w:rPr>
      </w:pPr>
      <w:r w:rsidRPr="005E5265">
        <w:rPr>
          <w:rFonts w:cs="Arial"/>
          <w:sz w:val="16"/>
          <w:szCs w:val="16"/>
        </w:rPr>
        <w:t xml:space="preserve">                           "planCode": "ALSB1",</w:t>
      </w:r>
    </w:p>
    <w:p w:rsidR="002C12FA" w:rsidRPr="005E5265" w:rsidRDefault="002C12FA" w:rsidP="005E5265">
      <w:pPr>
        <w:pStyle w:val="BodyText"/>
        <w:pBdr>
          <w:top w:val="single" w:sz="4" w:space="1" w:color="auto"/>
          <w:left w:val="single" w:sz="4" w:space="1" w:color="auto"/>
          <w:bottom w:val="single" w:sz="4" w:space="1" w:color="auto"/>
          <w:right w:val="single" w:sz="4" w:space="1" w:color="auto"/>
        </w:pBdr>
        <w:ind w:left="2160"/>
        <w:rPr>
          <w:rFonts w:cs="Arial"/>
          <w:sz w:val="16"/>
          <w:szCs w:val="16"/>
        </w:rPr>
      </w:pPr>
      <w:r w:rsidRPr="005E5265">
        <w:rPr>
          <w:rFonts w:cs="Arial"/>
          <w:sz w:val="16"/>
          <w:szCs w:val="16"/>
        </w:rPr>
        <w:t xml:space="preserve">                           "planName": "Am</w:t>
      </w:r>
      <w:r w:rsidR="0057579A">
        <w:rPr>
          <w:rFonts w:cs="Arial"/>
          <w:sz w:val="16"/>
          <w:szCs w:val="16"/>
        </w:rPr>
        <w:t>MetLife</w:t>
      </w:r>
      <w:r w:rsidRPr="005E5265">
        <w:rPr>
          <w:rFonts w:cs="Arial"/>
          <w:sz w:val="16"/>
          <w:szCs w:val="16"/>
        </w:rPr>
        <w:t xml:space="preserve"> SecureBuilder "</w:t>
      </w:r>
    </w:p>
    <w:p w:rsidR="002C12FA" w:rsidRPr="005E5265" w:rsidRDefault="002C12FA" w:rsidP="005E5265">
      <w:pPr>
        <w:pStyle w:val="BodyText"/>
        <w:pBdr>
          <w:top w:val="single" w:sz="4" w:space="1" w:color="auto"/>
          <w:left w:val="single" w:sz="4" w:space="1" w:color="auto"/>
          <w:bottom w:val="single" w:sz="4" w:space="1" w:color="auto"/>
          <w:right w:val="single" w:sz="4" w:space="1" w:color="auto"/>
        </w:pBdr>
        <w:ind w:left="2160"/>
        <w:rPr>
          <w:rFonts w:cs="Arial"/>
          <w:sz w:val="16"/>
          <w:szCs w:val="16"/>
        </w:rPr>
      </w:pPr>
      <w:r w:rsidRPr="005E5265">
        <w:rPr>
          <w:rFonts w:cs="Arial"/>
          <w:sz w:val="16"/>
          <w:szCs w:val="16"/>
        </w:rPr>
        <w:t xml:space="preserve">                        },</w:t>
      </w:r>
    </w:p>
    <w:p w:rsidR="002C12FA" w:rsidRPr="005E5265" w:rsidRDefault="002C12FA" w:rsidP="005E5265">
      <w:pPr>
        <w:pStyle w:val="BodyText"/>
        <w:pBdr>
          <w:top w:val="single" w:sz="4" w:space="1" w:color="auto"/>
          <w:left w:val="single" w:sz="4" w:space="1" w:color="auto"/>
          <w:bottom w:val="single" w:sz="4" w:space="1" w:color="auto"/>
          <w:right w:val="single" w:sz="4" w:space="1" w:color="auto"/>
        </w:pBdr>
        <w:ind w:left="2160"/>
        <w:rPr>
          <w:rFonts w:cs="Arial"/>
          <w:sz w:val="16"/>
          <w:szCs w:val="16"/>
        </w:rPr>
      </w:pPr>
      <w:r w:rsidRPr="005E5265">
        <w:rPr>
          <w:rFonts w:cs="Arial"/>
          <w:sz w:val="16"/>
          <w:szCs w:val="16"/>
        </w:rPr>
        <w:t xml:space="preserve">                        {</w:t>
      </w:r>
    </w:p>
    <w:p w:rsidR="002C12FA" w:rsidRPr="005E5265" w:rsidRDefault="002C12FA" w:rsidP="005E5265">
      <w:pPr>
        <w:pStyle w:val="BodyText"/>
        <w:pBdr>
          <w:top w:val="single" w:sz="4" w:space="1" w:color="auto"/>
          <w:left w:val="single" w:sz="4" w:space="1" w:color="auto"/>
          <w:bottom w:val="single" w:sz="4" w:space="1" w:color="auto"/>
          <w:right w:val="single" w:sz="4" w:space="1" w:color="auto"/>
        </w:pBdr>
        <w:ind w:left="2160"/>
        <w:rPr>
          <w:rFonts w:cs="Arial"/>
          <w:sz w:val="16"/>
          <w:szCs w:val="16"/>
        </w:rPr>
      </w:pPr>
      <w:r w:rsidRPr="005E5265">
        <w:rPr>
          <w:rFonts w:cs="Arial"/>
          <w:sz w:val="16"/>
          <w:szCs w:val="16"/>
        </w:rPr>
        <w:t xml:space="preserve">                           "marketingName": "Plan2",</w:t>
      </w:r>
    </w:p>
    <w:p w:rsidR="002C12FA" w:rsidRPr="005E5265" w:rsidRDefault="002C12FA" w:rsidP="005E5265">
      <w:pPr>
        <w:pStyle w:val="BodyText"/>
        <w:pBdr>
          <w:top w:val="single" w:sz="4" w:space="1" w:color="auto"/>
          <w:left w:val="single" w:sz="4" w:space="1" w:color="auto"/>
          <w:bottom w:val="single" w:sz="4" w:space="1" w:color="auto"/>
          <w:right w:val="single" w:sz="4" w:space="1" w:color="auto"/>
        </w:pBdr>
        <w:ind w:left="2160"/>
        <w:rPr>
          <w:rFonts w:cs="Arial"/>
          <w:sz w:val="16"/>
          <w:szCs w:val="16"/>
        </w:rPr>
      </w:pPr>
      <w:r w:rsidRPr="005E5265">
        <w:rPr>
          <w:rFonts w:cs="Arial"/>
          <w:sz w:val="16"/>
          <w:szCs w:val="16"/>
        </w:rPr>
        <w:t xml:space="preserve">                           "planCode": "ALSB2",</w:t>
      </w:r>
    </w:p>
    <w:p w:rsidR="002C12FA" w:rsidRPr="005E5265" w:rsidRDefault="002C12FA" w:rsidP="005E5265">
      <w:pPr>
        <w:pStyle w:val="BodyText"/>
        <w:pBdr>
          <w:top w:val="single" w:sz="4" w:space="1" w:color="auto"/>
          <w:left w:val="single" w:sz="4" w:space="1" w:color="auto"/>
          <w:bottom w:val="single" w:sz="4" w:space="1" w:color="auto"/>
          <w:right w:val="single" w:sz="4" w:space="1" w:color="auto"/>
        </w:pBdr>
        <w:ind w:left="2160"/>
        <w:rPr>
          <w:rFonts w:cs="Arial"/>
          <w:sz w:val="16"/>
          <w:szCs w:val="16"/>
        </w:rPr>
      </w:pPr>
      <w:r w:rsidRPr="005E5265">
        <w:rPr>
          <w:rFonts w:cs="Arial"/>
          <w:sz w:val="16"/>
          <w:szCs w:val="16"/>
        </w:rPr>
        <w:t xml:space="preserve">                           "planName": " Am</w:t>
      </w:r>
      <w:r w:rsidR="0057579A">
        <w:rPr>
          <w:rFonts w:cs="Arial"/>
          <w:sz w:val="16"/>
          <w:szCs w:val="16"/>
        </w:rPr>
        <w:t>MetLife</w:t>
      </w:r>
      <w:r w:rsidRPr="005E5265">
        <w:rPr>
          <w:rFonts w:cs="Arial"/>
          <w:sz w:val="16"/>
          <w:szCs w:val="16"/>
        </w:rPr>
        <w:t xml:space="preserve"> SecureBuilder "</w:t>
      </w:r>
    </w:p>
    <w:p w:rsidR="002C12FA" w:rsidRPr="005E5265" w:rsidRDefault="002C12FA" w:rsidP="005E5265">
      <w:pPr>
        <w:pStyle w:val="BodyText"/>
        <w:pBdr>
          <w:top w:val="single" w:sz="4" w:space="1" w:color="auto"/>
          <w:left w:val="single" w:sz="4" w:space="1" w:color="auto"/>
          <w:bottom w:val="single" w:sz="4" w:space="1" w:color="auto"/>
          <w:right w:val="single" w:sz="4" w:space="1" w:color="auto"/>
        </w:pBdr>
        <w:ind w:left="2160"/>
        <w:rPr>
          <w:rFonts w:cs="Arial"/>
          <w:sz w:val="16"/>
          <w:szCs w:val="16"/>
        </w:rPr>
      </w:pPr>
      <w:r w:rsidRPr="005E5265">
        <w:rPr>
          <w:rFonts w:cs="Arial"/>
          <w:sz w:val="16"/>
          <w:szCs w:val="16"/>
        </w:rPr>
        <w:t xml:space="preserve">                        },</w:t>
      </w:r>
    </w:p>
    <w:p w:rsidR="002C12FA" w:rsidRPr="005E5265" w:rsidRDefault="002C12FA" w:rsidP="005E5265">
      <w:pPr>
        <w:pStyle w:val="BodyText"/>
        <w:pBdr>
          <w:top w:val="single" w:sz="4" w:space="1" w:color="auto"/>
          <w:left w:val="single" w:sz="4" w:space="1" w:color="auto"/>
          <w:bottom w:val="single" w:sz="4" w:space="1" w:color="auto"/>
          <w:right w:val="single" w:sz="4" w:space="1" w:color="auto"/>
        </w:pBdr>
        <w:ind w:left="2160"/>
        <w:rPr>
          <w:rFonts w:cs="Arial"/>
          <w:sz w:val="16"/>
          <w:szCs w:val="16"/>
        </w:rPr>
      </w:pPr>
      <w:r w:rsidRPr="005E5265">
        <w:rPr>
          <w:rFonts w:cs="Arial"/>
          <w:sz w:val="16"/>
          <w:szCs w:val="16"/>
        </w:rPr>
        <w:t xml:space="preserve">                        {</w:t>
      </w:r>
    </w:p>
    <w:p w:rsidR="002C12FA" w:rsidRPr="005E5265" w:rsidRDefault="002C12FA" w:rsidP="005E5265">
      <w:pPr>
        <w:pStyle w:val="BodyText"/>
        <w:pBdr>
          <w:top w:val="single" w:sz="4" w:space="1" w:color="auto"/>
          <w:left w:val="single" w:sz="4" w:space="1" w:color="auto"/>
          <w:bottom w:val="single" w:sz="4" w:space="1" w:color="auto"/>
          <w:right w:val="single" w:sz="4" w:space="1" w:color="auto"/>
        </w:pBdr>
        <w:ind w:left="2160"/>
        <w:rPr>
          <w:rFonts w:cs="Arial"/>
          <w:sz w:val="16"/>
          <w:szCs w:val="16"/>
        </w:rPr>
      </w:pPr>
      <w:r w:rsidRPr="005E5265">
        <w:rPr>
          <w:rFonts w:cs="Arial"/>
          <w:sz w:val="16"/>
          <w:szCs w:val="16"/>
        </w:rPr>
        <w:t xml:space="preserve">                           "marketingName": "Plan3",</w:t>
      </w:r>
    </w:p>
    <w:p w:rsidR="002C12FA" w:rsidRPr="005E5265" w:rsidRDefault="002C12FA" w:rsidP="005E5265">
      <w:pPr>
        <w:pStyle w:val="BodyText"/>
        <w:pBdr>
          <w:top w:val="single" w:sz="4" w:space="1" w:color="auto"/>
          <w:left w:val="single" w:sz="4" w:space="1" w:color="auto"/>
          <w:bottom w:val="single" w:sz="4" w:space="1" w:color="auto"/>
          <w:right w:val="single" w:sz="4" w:space="1" w:color="auto"/>
        </w:pBdr>
        <w:ind w:left="2160"/>
        <w:rPr>
          <w:rFonts w:cs="Arial"/>
          <w:sz w:val="16"/>
          <w:szCs w:val="16"/>
        </w:rPr>
      </w:pPr>
      <w:r w:rsidRPr="005E5265">
        <w:rPr>
          <w:rFonts w:cs="Arial"/>
          <w:sz w:val="16"/>
          <w:szCs w:val="16"/>
        </w:rPr>
        <w:t xml:space="preserve">                           "planCode": "ALSB3",</w:t>
      </w:r>
    </w:p>
    <w:p w:rsidR="002C12FA" w:rsidRPr="005E5265" w:rsidRDefault="002C12FA" w:rsidP="005E5265">
      <w:pPr>
        <w:pStyle w:val="BodyText"/>
        <w:pBdr>
          <w:top w:val="single" w:sz="4" w:space="1" w:color="auto"/>
          <w:left w:val="single" w:sz="4" w:space="1" w:color="auto"/>
          <w:bottom w:val="single" w:sz="4" w:space="1" w:color="auto"/>
          <w:right w:val="single" w:sz="4" w:space="1" w:color="auto"/>
        </w:pBdr>
        <w:ind w:left="2160"/>
        <w:rPr>
          <w:rFonts w:cs="Arial"/>
          <w:sz w:val="16"/>
          <w:szCs w:val="16"/>
        </w:rPr>
      </w:pPr>
      <w:r w:rsidRPr="005E5265">
        <w:rPr>
          <w:rFonts w:cs="Arial"/>
          <w:sz w:val="16"/>
          <w:szCs w:val="16"/>
        </w:rPr>
        <w:t xml:space="preserve">                           "planName": " Am</w:t>
      </w:r>
      <w:r w:rsidR="0057579A">
        <w:rPr>
          <w:rFonts w:cs="Arial"/>
          <w:sz w:val="16"/>
          <w:szCs w:val="16"/>
        </w:rPr>
        <w:t>MetLife</w:t>
      </w:r>
      <w:r w:rsidRPr="005E5265">
        <w:rPr>
          <w:rFonts w:cs="Arial"/>
          <w:sz w:val="16"/>
          <w:szCs w:val="16"/>
        </w:rPr>
        <w:t xml:space="preserve"> SecureBuilder "</w:t>
      </w:r>
    </w:p>
    <w:p w:rsidR="002C12FA" w:rsidRPr="005E5265" w:rsidRDefault="002C12FA" w:rsidP="005E5265">
      <w:pPr>
        <w:pStyle w:val="BodyText"/>
        <w:pBdr>
          <w:top w:val="single" w:sz="4" w:space="1" w:color="auto"/>
          <w:left w:val="single" w:sz="4" w:space="1" w:color="auto"/>
          <w:bottom w:val="single" w:sz="4" w:space="1" w:color="auto"/>
          <w:right w:val="single" w:sz="4" w:space="1" w:color="auto"/>
        </w:pBdr>
        <w:ind w:left="2160"/>
        <w:rPr>
          <w:rFonts w:cs="Arial"/>
          <w:sz w:val="16"/>
          <w:szCs w:val="16"/>
        </w:rPr>
      </w:pPr>
      <w:r w:rsidRPr="005E5265">
        <w:rPr>
          <w:rFonts w:cs="Arial"/>
          <w:sz w:val="16"/>
          <w:szCs w:val="16"/>
        </w:rPr>
        <w:t xml:space="preserve">                        },</w:t>
      </w:r>
    </w:p>
    <w:p w:rsidR="002C12FA" w:rsidRPr="005E5265" w:rsidRDefault="002C12FA" w:rsidP="005E5265">
      <w:pPr>
        <w:pStyle w:val="BodyText"/>
        <w:pBdr>
          <w:top w:val="single" w:sz="4" w:space="1" w:color="auto"/>
          <w:left w:val="single" w:sz="4" w:space="1" w:color="auto"/>
          <w:bottom w:val="single" w:sz="4" w:space="1" w:color="auto"/>
          <w:right w:val="single" w:sz="4" w:space="1" w:color="auto"/>
        </w:pBdr>
        <w:ind w:left="2160"/>
        <w:rPr>
          <w:rFonts w:cs="Arial"/>
          <w:sz w:val="16"/>
          <w:szCs w:val="16"/>
        </w:rPr>
      </w:pPr>
      <w:r w:rsidRPr="005E5265">
        <w:rPr>
          <w:rFonts w:cs="Arial"/>
          <w:sz w:val="16"/>
          <w:szCs w:val="16"/>
        </w:rPr>
        <w:t xml:space="preserve">                        {</w:t>
      </w:r>
    </w:p>
    <w:p w:rsidR="002C12FA" w:rsidRPr="005E5265" w:rsidRDefault="002C12FA" w:rsidP="005E5265">
      <w:pPr>
        <w:pStyle w:val="BodyText"/>
        <w:pBdr>
          <w:top w:val="single" w:sz="4" w:space="1" w:color="auto"/>
          <w:left w:val="single" w:sz="4" w:space="1" w:color="auto"/>
          <w:bottom w:val="single" w:sz="4" w:space="1" w:color="auto"/>
          <w:right w:val="single" w:sz="4" w:space="1" w:color="auto"/>
        </w:pBdr>
        <w:ind w:left="2160"/>
        <w:rPr>
          <w:rFonts w:cs="Arial"/>
          <w:sz w:val="16"/>
          <w:szCs w:val="16"/>
        </w:rPr>
      </w:pPr>
      <w:r w:rsidRPr="005E5265">
        <w:rPr>
          <w:rFonts w:cs="Arial"/>
          <w:sz w:val="16"/>
          <w:szCs w:val="16"/>
        </w:rPr>
        <w:t xml:space="preserve">                           "marketingName": "Plan4",</w:t>
      </w:r>
    </w:p>
    <w:p w:rsidR="002C12FA" w:rsidRPr="005E5265" w:rsidRDefault="002C12FA" w:rsidP="005E5265">
      <w:pPr>
        <w:pStyle w:val="BodyText"/>
        <w:pBdr>
          <w:top w:val="single" w:sz="4" w:space="1" w:color="auto"/>
          <w:left w:val="single" w:sz="4" w:space="1" w:color="auto"/>
          <w:bottom w:val="single" w:sz="4" w:space="1" w:color="auto"/>
          <w:right w:val="single" w:sz="4" w:space="1" w:color="auto"/>
        </w:pBdr>
        <w:ind w:left="2160"/>
        <w:rPr>
          <w:rFonts w:cs="Arial"/>
          <w:sz w:val="16"/>
          <w:szCs w:val="16"/>
        </w:rPr>
      </w:pPr>
      <w:r w:rsidRPr="005E5265">
        <w:rPr>
          <w:rFonts w:cs="Arial"/>
          <w:sz w:val="16"/>
          <w:szCs w:val="16"/>
        </w:rPr>
        <w:t xml:space="preserve">                           "planCode": "ALSB4",</w:t>
      </w:r>
    </w:p>
    <w:p w:rsidR="002C12FA" w:rsidRPr="005E5265" w:rsidRDefault="002C12FA" w:rsidP="005E5265">
      <w:pPr>
        <w:pStyle w:val="BodyText"/>
        <w:pBdr>
          <w:top w:val="single" w:sz="4" w:space="1" w:color="auto"/>
          <w:left w:val="single" w:sz="4" w:space="1" w:color="auto"/>
          <w:bottom w:val="single" w:sz="4" w:space="1" w:color="auto"/>
          <w:right w:val="single" w:sz="4" w:space="1" w:color="auto"/>
        </w:pBdr>
        <w:ind w:left="2160"/>
        <w:rPr>
          <w:rFonts w:cs="Arial"/>
          <w:sz w:val="16"/>
          <w:szCs w:val="16"/>
        </w:rPr>
      </w:pPr>
      <w:r w:rsidRPr="005E5265">
        <w:rPr>
          <w:rFonts w:cs="Arial"/>
          <w:sz w:val="16"/>
          <w:szCs w:val="16"/>
        </w:rPr>
        <w:t xml:space="preserve">                           "planName": " Am</w:t>
      </w:r>
      <w:r w:rsidR="0057579A">
        <w:rPr>
          <w:rFonts w:cs="Arial"/>
          <w:sz w:val="16"/>
          <w:szCs w:val="16"/>
        </w:rPr>
        <w:t>MetLife</w:t>
      </w:r>
      <w:r w:rsidRPr="005E5265">
        <w:rPr>
          <w:rFonts w:cs="Arial"/>
          <w:sz w:val="16"/>
          <w:szCs w:val="16"/>
        </w:rPr>
        <w:t xml:space="preserve"> SecureBuilder "</w:t>
      </w:r>
    </w:p>
    <w:p w:rsidR="002C12FA" w:rsidRPr="005E5265" w:rsidRDefault="002C12FA" w:rsidP="005E5265">
      <w:pPr>
        <w:pStyle w:val="BodyText"/>
        <w:pBdr>
          <w:top w:val="single" w:sz="4" w:space="1" w:color="auto"/>
          <w:left w:val="single" w:sz="4" w:space="1" w:color="auto"/>
          <w:bottom w:val="single" w:sz="4" w:space="1" w:color="auto"/>
          <w:right w:val="single" w:sz="4" w:space="1" w:color="auto"/>
        </w:pBdr>
        <w:ind w:left="2160"/>
        <w:rPr>
          <w:rFonts w:cs="Arial"/>
          <w:sz w:val="16"/>
          <w:szCs w:val="16"/>
        </w:rPr>
      </w:pPr>
      <w:r w:rsidRPr="005E5265">
        <w:rPr>
          <w:rFonts w:cs="Arial"/>
          <w:sz w:val="16"/>
          <w:szCs w:val="16"/>
        </w:rPr>
        <w:t xml:space="preserve">                        }</w:t>
      </w:r>
    </w:p>
    <w:p w:rsidR="002C12FA" w:rsidRPr="005E5265" w:rsidRDefault="002C12FA" w:rsidP="005E5265">
      <w:pPr>
        <w:pStyle w:val="BodyText"/>
        <w:pBdr>
          <w:top w:val="single" w:sz="4" w:space="1" w:color="auto"/>
          <w:left w:val="single" w:sz="4" w:space="1" w:color="auto"/>
          <w:bottom w:val="single" w:sz="4" w:space="1" w:color="auto"/>
          <w:right w:val="single" w:sz="4" w:space="1" w:color="auto"/>
        </w:pBdr>
        <w:ind w:left="2160"/>
        <w:rPr>
          <w:rFonts w:cs="Arial"/>
          <w:sz w:val="16"/>
          <w:szCs w:val="16"/>
        </w:rPr>
      </w:pPr>
      <w:r w:rsidRPr="005E5265">
        <w:rPr>
          <w:rFonts w:cs="Arial"/>
          <w:sz w:val="16"/>
          <w:szCs w:val="16"/>
        </w:rPr>
        <w:t xml:space="preserve">                     ],</w:t>
      </w:r>
    </w:p>
    <w:p w:rsidR="002C12FA" w:rsidRPr="005E5265" w:rsidRDefault="002C12FA" w:rsidP="005E5265">
      <w:pPr>
        <w:pStyle w:val="BodyText"/>
        <w:pBdr>
          <w:top w:val="single" w:sz="4" w:space="1" w:color="auto"/>
          <w:left w:val="single" w:sz="4" w:space="1" w:color="auto"/>
          <w:bottom w:val="single" w:sz="4" w:space="1" w:color="auto"/>
          <w:right w:val="single" w:sz="4" w:space="1" w:color="auto"/>
        </w:pBdr>
        <w:ind w:left="2160"/>
        <w:rPr>
          <w:rFonts w:cs="Arial"/>
          <w:sz w:val="16"/>
          <w:szCs w:val="16"/>
        </w:rPr>
      </w:pPr>
      <w:r w:rsidRPr="005E5265">
        <w:rPr>
          <w:rFonts w:cs="Arial"/>
          <w:sz w:val="16"/>
          <w:szCs w:val="16"/>
        </w:rPr>
        <w:t xml:space="preserve">                     "subDeploymentPackageName": "AmLife SecureBuilder_0_44_22_0.pxdpz",</w:t>
      </w:r>
    </w:p>
    <w:p w:rsidR="002C12FA" w:rsidRPr="005E5265" w:rsidRDefault="002C12FA" w:rsidP="005E5265">
      <w:pPr>
        <w:pStyle w:val="BodyText"/>
        <w:pBdr>
          <w:top w:val="single" w:sz="4" w:space="1" w:color="auto"/>
          <w:left w:val="single" w:sz="4" w:space="1" w:color="auto"/>
          <w:bottom w:val="single" w:sz="4" w:space="1" w:color="auto"/>
          <w:right w:val="single" w:sz="4" w:space="1" w:color="auto"/>
        </w:pBdr>
        <w:ind w:left="2160"/>
        <w:rPr>
          <w:rFonts w:cs="Arial"/>
          <w:sz w:val="16"/>
          <w:szCs w:val="16"/>
        </w:rPr>
      </w:pPr>
      <w:r w:rsidRPr="005E5265">
        <w:rPr>
          <w:rFonts w:cs="Arial"/>
          <w:sz w:val="16"/>
          <w:szCs w:val="16"/>
        </w:rPr>
        <w:t xml:space="preserve">                     "subDeploymentPackageVersion": "0.81",</w:t>
      </w:r>
    </w:p>
    <w:p w:rsidR="002C12FA" w:rsidRPr="005E5265" w:rsidRDefault="002C12FA" w:rsidP="005E5265">
      <w:pPr>
        <w:pStyle w:val="BodyText"/>
        <w:pBdr>
          <w:top w:val="single" w:sz="4" w:space="1" w:color="auto"/>
          <w:left w:val="single" w:sz="4" w:space="1" w:color="auto"/>
          <w:bottom w:val="single" w:sz="4" w:space="1" w:color="auto"/>
          <w:right w:val="single" w:sz="4" w:space="1" w:color="auto"/>
        </w:pBdr>
        <w:ind w:left="2160"/>
        <w:rPr>
          <w:rFonts w:cs="Arial"/>
          <w:sz w:val="16"/>
          <w:szCs w:val="16"/>
        </w:rPr>
      </w:pPr>
      <w:r w:rsidRPr="005E5265">
        <w:rPr>
          <w:rFonts w:cs="Arial"/>
          <w:sz w:val="16"/>
          <w:szCs w:val="16"/>
        </w:rPr>
        <w:t xml:space="preserve">                     "subMarketingName": "Am</w:t>
      </w:r>
      <w:r w:rsidR="0057579A">
        <w:rPr>
          <w:rFonts w:cs="Arial"/>
          <w:sz w:val="16"/>
          <w:szCs w:val="16"/>
        </w:rPr>
        <w:t>MetLife</w:t>
      </w:r>
      <w:r w:rsidRPr="005E5265">
        <w:rPr>
          <w:rFonts w:cs="Arial"/>
          <w:sz w:val="16"/>
          <w:szCs w:val="16"/>
        </w:rPr>
        <w:t xml:space="preserve"> SecureBuilder",</w:t>
      </w:r>
    </w:p>
    <w:p w:rsidR="002C12FA" w:rsidRPr="005E5265" w:rsidRDefault="002C12FA" w:rsidP="005E5265">
      <w:pPr>
        <w:pStyle w:val="BodyText"/>
        <w:pBdr>
          <w:top w:val="single" w:sz="4" w:space="1" w:color="auto"/>
          <w:left w:val="single" w:sz="4" w:space="1" w:color="auto"/>
          <w:bottom w:val="single" w:sz="4" w:space="1" w:color="auto"/>
          <w:right w:val="single" w:sz="4" w:space="1" w:color="auto"/>
        </w:pBdr>
        <w:ind w:left="2160"/>
        <w:rPr>
          <w:rFonts w:cs="Arial"/>
          <w:sz w:val="16"/>
          <w:szCs w:val="16"/>
        </w:rPr>
      </w:pPr>
      <w:r w:rsidRPr="005E5265">
        <w:rPr>
          <w:rFonts w:cs="Arial"/>
          <w:sz w:val="16"/>
          <w:szCs w:val="16"/>
        </w:rPr>
        <w:t xml:space="preserve">                     "subProductCode": "ALSB",</w:t>
      </w:r>
    </w:p>
    <w:p w:rsidR="002C12FA" w:rsidRPr="005E5265" w:rsidRDefault="002C12FA" w:rsidP="005E5265">
      <w:pPr>
        <w:pStyle w:val="BodyText"/>
        <w:pBdr>
          <w:top w:val="single" w:sz="4" w:space="1" w:color="auto"/>
          <w:left w:val="single" w:sz="4" w:space="1" w:color="auto"/>
          <w:bottom w:val="single" w:sz="4" w:space="1" w:color="auto"/>
          <w:right w:val="single" w:sz="4" w:space="1" w:color="auto"/>
        </w:pBdr>
        <w:ind w:left="2160"/>
        <w:rPr>
          <w:rFonts w:cs="Arial"/>
          <w:sz w:val="16"/>
          <w:szCs w:val="16"/>
        </w:rPr>
      </w:pPr>
      <w:r w:rsidRPr="005E5265">
        <w:rPr>
          <w:rFonts w:cs="Arial"/>
          <w:sz w:val="16"/>
          <w:szCs w:val="16"/>
        </w:rPr>
        <w:t xml:space="preserve">                     "subProductName": "Am</w:t>
      </w:r>
      <w:r w:rsidR="0057579A">
        <w:rPr>
          <w:rFonts w:cs="Arial"/>
          <w:sz w:val="16"/>
          <w:szCs w:val="16"/>
        </w:rPr>
        <w:t>MetLife</w:t>
      </w:r>
      <w:r w:rsidRPr="005E5265">
        <w:rPr>
          <w:rFonts w:cs="Arial"/>
          <w:sz w:val="16"/>
          <w:szCs w:val="16"/>
        </w:rPr>
        <w:t xml:space="preserve"> SecureBuilder "</w:t>
      </w:r>
    </w:p>
    <w:p w:rsidR="002C12FA" w:rsidRPr="005E5265" w:rsidRDefault="002C12FA" w:rsidP="005E5265">
      <w:pPr>
        <w:pStyle w:val="BodyText"/>
        <w:pBdr>
          <w:top w:val="single" w:sz="4" w:space="1" w:color="auto"/>
          <w:left w:val="single" w:sz="4" w:space="1" w:color="auto"/>
          <w:bottom w:val="single" w:sz="4" w:space="1" w:color="auto"/>
          <w:right w:val="single" w:sz="4" w:space="1" w:color="auto"/>
        </w:pBdr>
        <w:ind w:left="2160"/>
        <w:rPr>
          <w:rFonts w:cs="Arial"/>
          <w:sz w:val="16"/>
          <w:szCs w:val="16"/>
        </w:rPr>
      </w:pPr>
      <w:r w:rsidRPr="005E5265">
        <w:rPr>
          <w:rFonts w:cs="Arial"/>
          <w:sz w:val="16"/>
          <w:szCs w:val="16"/>
        </w:rPr>
        <w:t xml:space="preserve">                  },</w:t>
      </w:r>
    </w:p>
    <w:p w:rsidR="002C12FA" w:rsidRPr="005E5265" w:rsidRDefault="002C12FA" w:rsidP="005E5265">
      <w:pPr>
        <w:pStyle w:val="BodyText"/>
        <w:pBdr>
          <w:top w:val="single" w:sz="4" w:space="1" w:color="auto"/>
          <w:left w:val="single" w:sz="4" w:space="1" w:color="auto"/>
          <w:bottom w:val="single" w:sz="4" w:space="1" w:color="auto"/>
          <w:right w:val="single" w:sz="4" w:space="1" w:color="auto"/>
        </w:pBdr>
        <w:ind w:left="2160"/>
        <w:rPr>
          <w:rFonts w:cs="Arial"/>
          <w:sz w:val="16"/>
          <w:szCs w:val="16"/>
        </w:rPr>
      </w:pPr>
      <w:r w:rsidRPr="005E5265">
        <w:rPr>
          <w:rFonts w:cs="Arial"/>
          <w:sz w:val="16"/>
          <w:szCs w:val="16"/>
        </w:rPr>
        <w:t xml:space="preserve">                  {</w:t>
      </w:r>
    </w:p>
    <w:p w:rsidR="002C12FA" w:rsidRPr="005E5265" w:rsidRDefault="002C12FA" w:rsidP="005E5265">
      <w:pPr>
        <w:pStyle w:val="BodyText"/>
        <w:pBdr>
          <w:top w:val="single" w:sz="4" w:space="1" w:color="auto"/>
          <w:left w:val="single" w:sz="4" w:space="1" w:color="auto"/>
          <w:bottom w:val="single" w:sz="4" w:space="1" w:color="auto"/>
          <w:right w:val="single" w:sz="4" w:space="1" w:color="auto"/>
        </w:pBdr>
        <w:ind w:left="2160"/>
        <w:rPr>
          <w:rFonts w:cs="Arial"/>
          <w:sz w:val="16"/>
          <w:szCs w:val="16"/>
        </w:rPr>
      </w:pPr>
      <w:r w:rsidRPr="005E5265">
        <w:rPr>
          <w:rFonts w:cs="Arial"/>
          <w:sz w:val="16"/>
          <w:szCs w:val="16"/>
        </w:rPr>
        <w:t xml:space="preserve">                     " subDeploymentPackageDeploymentDate ": "08-04-2015",</w:t>
      </w:r>
    </w:p>
    <w:p w:rsidR="002C12FA" w:rsidRPr="005E5265" w:rsidRDefault="002C12FA" w:rsidP="005E5265">
      <w:pPr>
        <w:pStyle w:val="BodyText"/>
        <w:pBdr>
          <w:top w:val="single" w:sz="4" w:space="1" w:color="auto"/>
          <w:left w:val="single" w:sz="4" w:space="1" w:color="auto"/>
          <w:bottom w:val="single" w:sz="4" w:space="1" w:color="auto"/>
          <w:right w:val="single" w:sz="4" w:space="1" w:color="auto"/>
        </w:pBdr>
        <w:ind w:left="2160"/>
        <w:rPr>
          <w:rFonts w:cs="Arial"/>
          <w:sz w:val="16"/>
          <w:szCs w:val="16"/>
        </w:rPr>
      </w:pPr>
      <w:r w:rsidRPr="005E5265">
        <w:rPr>
          <w:rFonts w:cs="Arial"/>
          <w:sz w:val="16"/>
          <w:szCs w:val="16"/>
        </w:rPr>
        <w:t xml:space="preserve">                     "DeploymentPackageType": "pxdpz",</w:t>
      </w:r>
    </w:p>
    <w:p w:rsidR="002C12FA" w:rsidRPr="005E5265" w:rsidRDefault="002C12FA" w:rsidP="005E5265">
      <w:pPr>
        <w:pStyle w:val="BodyText"/>
        <w:pBdr>
          <w:top w:val="single" w:sz="4" w:space="1" w:color="auto"/>
          <w:left w:val="single" w:sz="4" w:space="1" w:color="auto"/>
          <w:bottom w:val="single" w:sz="4" w:space="1" w:color="auto"/>
          <w:right w:val="single" w:sz="4" w:space="1" w:color="auto"/>
        </w:pBdr>
        <w:ind w:left="2160"/>
        <w:rPr>
          <w:rFonts w:cs="Arial"/>
          <w:sz w:val="16"/>
          <w:szCs w:val="16"/>
        </w:rPr>
      </w:pPr>
      <w:r w:rsidRPr="005E5265">
        <w:rPr>
          <w:rFonts w:cs="Arial"/>
          <w:sz w:val="16"/>
          <w:szCs w:val="16"/>
        </w:rPr>
        <w:t xml:space="preserve">                     "plans": null,</w:t>
      </w:r>
    </w:p>
    <w:p w:rsidR="002C12FA" w:rsidRPr="005E5265" w:rsidRDefault="002C12FA" w:rsidP="005E5265">
      <w:pPr>
        <w:pStyle w:val="BodyText"/>
        <w:pBdr>
          <w:top w:val="single" w:sz="4" w:space="1" w:color="auto"/>
          <w:left w:val="single" w:sz="4" w:space="1" w:color="auto"/>
          <w:bottom w:val="single" w:sz="4" w:space="1" w:color="auto"/>
          <w:right w:val="single" w:sz="4" w:space="1" w:color="auto"/>
        </w:pBdr>
        <w:ind w:left="2160"/>
        <w:rPr>
          <w:rFonts w:cs="Arial"/>
          <w:sz w:val="16"/>
          <w:szCs w:val="16"/>
        </w:rPr>
      </w:pPr>
      <w:r w:rsidRPr="005E5265">
        <w:rPr>
          <w:rFonts w:cs="Arial"/>
          <w:sz w:val="16"/>
          <w:szCs w:val="16"/>
        </w:rPr>
        <w:lastRenderedPageBreak/>
        <w:t xml:space="preserve">                     "subDeploymentPackageName": "AmLife SecureGuard Plus_0_43_25_0",</w:t>
      </w:r>
    </w:p>
    <w:p w:rsidR="002C12FA" w:rsidRPr="005E5265" w:rsidRDefault="002C12FA" w:rsidP="005E5265">
      <w:pPr>
        <w:pStyle w:val="BodyText"/>
        <w:pBdr>
          <w:top w:val="single" w:sz="4" w:space="1" w:color="auto"/>
          <w:left w:val="single" w:sz="4" w:space="1" w:color="auto"/>
          <w:bottom w:val="single" w:sz="4" w:space="1" w:color="auto"/>
          <w:right w:val="single" w:sz="4" w:space="1" w:color="auto"/>
        </w:pBdr>
        <w:ind w:left="2160"/>
        <w:rPr>
          <w:rFonts w:cs="Arial"/>
          <w:sz w:val="16"/>
          <w:szCs w:val="16"/>
        </w:rPr>
      </w:pPr>
      <w:r w:rsidRPr="005E5265">
        <w:rPr>
          <w:rFonts w:cs="Arial"/>
          <w:sz w:val="16"/>
          <w:szCs w:val="16"/>
        </w:rPr>
        <w:t xml:space="preserve">                     "subDeploymentPackageVersion": "0.85",</w:t>
      </w:r>
    </w:p>
    <w:p w:rsidR="002C12FA" w:rsidRPr="005E5265" w:rsidRDefault="002C12FA" w:rsidP="005E5265">
      <w:pPr>
        <w:pStyle w:val="BodyText"/>
        <w:pBdr>
          <w:top w:val="single" w:sz="4" w:space="1" w:color="auto"/>
          <w:left w:val="single" w:sz="4" w:space="1" w:color="auto"/>
          <w:bottom w:val="single" w:sz="4" w:space="1" w:color="auto"/>
          <w:right w:val="single" w:sz="4" w:space="1" w:color="auto"/>
        </w:pBdr>
        <w:ind w:left="2160"/>
        <w:rPr>
          <w:rFonts w:cs="Arial"/>
          <w:sz w:val="16"/>
          <w:szCs w:val="16"/>
        </w:rPr>
      </w:pPr>
      <w:r w:rsidRPr="005E5265">
        <w:rPr>
          <w:rFonts w:cs="Arial"/>
          <w:sz w:val="16"/>
          <w:szCs w:val="16"/>
        </w:rPr>
        <w:t xml:space="preserve">                     "subMarketingName": "Am</w:t>
      </w:r>
      <w:r w:rsidR="0057579A">
        <w:rPr>
          <w:rFonts w:cs="Arial"/>
          <w:sz w:val="16"/>
          <w:szCs w:val="16"/>
        </w:rPr>
        <w:t>MetLife</w:t>
      </w:r>
      <w:r w:rsidRPr="005E5265">
        <w:rPr>
          <w:rFonts w:cs="Arial"/>
          <w:sz w:val="16"/>
          <w:szCs w:val="16"/>
        </w:rPr>
        <w:t xml:space="preserve"> SecureGuard Plus",</w:t>
      </w:r>
    </w:p>
    <w:p w:rsidR="002C12FA" w:rsidRPr="005E5265" w:rsidRDefault="002C12FA" w:rsidP="005E5265">
      <w:pPr>
        <w:pStyle w:val="BodyText"/>
        <w:pBdr>
          <w:top w:val="single" w:sz="4" w:space="1" w:color="auto"/>
          <w:left w:val="single" w:sz="4" w:space="1" w:color="auto"/>
          <w:bottom w:val="single" w:sz="4" w:space="1" w:color="auto"/>
          <w:right w:val="single" w:sz="4" w:space="1" w:color="auto"/>
        </w:pBdr>
        <w:ind w:left="2160"/>
        <w:rPr>
          <w:rFonts w:cs="Arial"/>
          <w:sz w:val="16"/>
          <w:szCs w:val="16"/>
        </w:rPr>
      </w:pPr>
      <w:r w:rsidRPr="005E5265">
        <w:rPr>
          <w:rFonts w:cs="Arial"/>
          <w:sz w:val="16"/>
          <w:szCs w:val="16"/>
        </w:rPr>
        <w:t xml:space="preserve">                     "subProductCode": "BTASGP1EPA",</w:t>
      </w:r>
    </w:p>
    <w:p w:rsidR="002C12FA" w:rsidRPr="005E5265" w:rsidRDefault="002C12FA" w:rsidP="005E5265">
      <w:pPr>
        <w:pStyle w:val="BodyText"/>
        <w:pBdr>
          <w:top w:val="single" w:sz="4" w:space="1" w:color="auto"/>
          <w:left w:val="single" w:sz="4" w:space="1" w:color="auto"/>
          <w:bottom w:val="single" w:sz="4" w:space="1" w:color="auto"/>
          <w:right w:val="single" w:sz="4" w:space="1" w:color="auto"/>
        </w:pBdr>
        <w:ind w:left="2160"/>
        <w:rPr>
          <w:rFonts w:cs="Arial"/>
          <w:sz w:val="16"/>
          <w:szCs w:val="16"/>
        </w:rPr>
      </w:pPr>
      <w:r w:rsidRPr="005E5265">
        <w:rPr>
          <w:rFonts w:cs="Arial"/>
          <w:sz w:val="16"/>
          <w:szCs w:val="16"/>
        </w:rPr>
        <w:t xml:space="preserve">                     "subProductName": "Am</w:t>
      </w:r>
      <w:r w:rsidR="0057579A">
        <w:rPr>
          <w:rFonts w:cs="Arial"/>
          <w:sz w:val="16"/>
          <w:szCs w:val="16"/>
        </w:rPr>
        <w:t>MetLife</w:t>
      </w:r>
      <w:r w:rsidRPr="005E5265">
        <w:rPr>
          <w:rFonts w:cs="Arial"/>
          <w:sz w:val="16"/>
          <w:szCs w:val="16"/>
        </w:rPr>
        <w:t xml:space="preserve"> SecureGuard Plus"</w:t>
      </w:r>
    </w:p>
    <w:p w:rsidR="002C12FA" w:rsidRPr="005E5265" w:rsidRDefault="002C12FA" w:rsidP="005E5265">
      <w:pPr>
        <w:pStyle w:val="BodyText"/>
        <w:pBdr>
          <w:top w:val="single" w:sz="4" w:space="1" w:color="auto"/>
          <w:left w:val="single" w:sz="4" w:space="1" w:color="auto"/>
          <w:bottom w:val="single" w:sz="4" w:space="1" w:color="auto"/>
          <w:right w:val="single" w:sz="4" w:space="1" w:color="auto"/>
        </w:pBdr>
        <w:ind w:left="2160"/>
        <w:rPr>
          <w:rFonts w:cs="Arial"/>
          <w:sz w:val="16"/>
          <w:szCs w:val="16"/>
        </w:rPr>
      </w:pPr>
      <w:r w:rsidRPr="005E5265">
        <w:rPr>
          <w:rFonts w:cs="Arial"/>
          <w:sz w:val="16"/>
          <w:szCs w:val="16"/>
        </w:rPr>
        <w:t xml:space="preserve">                  },</w:t>
      </w:r>
    </w:p>
    <w:p w:rsidR="002C12FA" w:rsidRPr="005E5265" w:rsidRDefault="002C12FA" w:rsidP="005E5265">
      <w:pPr>
        <w:pStyle w:val="BodyText"/>
        <w:pBdr>
          <w:top w:val="single" w:sz="4" w:space="1" w:color="auto"/>
          <w:left w:val="single" w:sz="4" w:space="1" w:color="auto"/>
          <w:bottom w:val="single" w:sz="4" w:space="1" w:color="auto"/>
          <w:right w:val="single" w:sz="4" w:space="1" w:color="auto"/>
        </w:pBdr>
        <w:ind w:left="2160"/>
        <w:rPr>
          <w:rFonts w:cs="Arial"/>
          <w:sz w:val="16"/>
          <w:szCs w:val="16"/>
        </w:rPr>
      </w:pPr>
      <w:r w:rsidRPr="005E5265">
        <w:rPr>
          <w:rFonts w:cs="Arial"/>
          <w:sz w:val="16"/>
          <w:szCs w:val="16"/>
        </w:rPr>
        <w:t xml:space="preserve">                  {</w:t>
      </w:r>
    </w:p>
    <w:p w:rsidR="002C12FA" w:rsidRPr="005E5265" w:rsidRDefault="002C12FA" w:rsidP="005E5265">
      <w:pPr>
        <w:pStyle w:val="BodyText"/>
        <w:pBdr>
          <w:top w:val="single" w:sz="4" w:space="1" w:color="auto"/>
          <w:left w:val="single" w:sz="4" w:space="1" w:color="auto"/>
          <w:bottom w:val="single" w:sz="4" w:space="1" w:color="auto"/>
          <w:right w:val="single" w:sz="4" w:space="1" w:color="auto"/>
        </w:pBdr>
        <w:ind w:left="2160"/>
        <w:rPr>
          <w:rFonts w:cs="Arial"/>
          <w:sz w:val="16"/>
          <w:szCs w:val="16"/>
        </w:rPr>
      </w:pPr>
      <w:r w:rsidRPr="005E5265">
        <w:rPr>
          <w:rFonts w:cs="Arial"/>
          <w:sz w:val="16"/>
          <w:szCs w:val="16"/>
        </w:rPr>
        <w:t xml:space="preserve">                     " subDeploymentPackageDeploymentDate ": "04-04-2015",</w:t>
      </w:r>
    </w:p>
    <w:p w:rsidR="002C12FA" w:rsidRPr="005E5265" w:rsidRDefault="002C12FA" w:rsidP="005E5265">
      <w:pPr>
        <w:pStyle w:val="BodyText"/>
        <w:pBdr>
          <w:top w:val="single" w:sz="4" w:space="1" w:color="auto"/>
          <w:left w:val="single" w:sz="4" w:space="1" w:color="auto"/>
          <w:bottom w:val="single" w:sz="4" w:space="1" w:color="auto"/>
          <w:right w:val="single" w:sz="4" w:space="1" w:color="auto"/>
        </w:pBdr>
        <w:ind w:left="2160"/>
        <w:rPr>
          <w:rFonts w:cs="Arial"/>
          <w:sz w:val="16"/>
          <w:szCs w:val="16"/>
        </w:rPr>
      </w:pPr>
      <w:r w:rsidRPr="005E5265">
        <w:rPr>
          <w:rFonts w:cs="Arial"/>
          <w:sz w:val="16"/>
          <w:szCs w:val="16"/>
        </w:rPr>
        <w:t xml:space="preserve">                     "DeploymentPackageType": "pxdpz",</w:t>
      </w:r>
    </w:p>
    <w:p w:rsidR="002C12FA" w:rsidRPr="005E5265" w:rsidRDefault="002C12FA" w:rsidP="005E5265">
      <w:pPr>
        <w:pStyle w:val="BodyText"/>
        <w:pBdr>
          <w:top w:val="single" w:sz="4" w:space="1" w:color="auto"/>
          <w:left w:val="single" w:sz="4" w:space="1" w:color="auto"/>
          <w:bottom w:val="single" w:sz="4" w:space="1" w:color="auto"/>
          <w:right w:val="single" w:sz="4" w:space="1" w:color="auto"/>
        </w:pBdr>
        <w:ind w:left="2160"/>
        <w:rPr>
          <w:rFonts w:cs="Arial"/>
          <w:sz w:val="16"/>
          <w:szCs w:val="16"/>
        </w:rPr>
      </w:pPr>
      <w:r w:rsidRPr="005E5265">
        <w:rPr>
          <w:rFonts w:cs="Arial"/>
          <w:sz w:val="16"/>
          <w:szCs w:val="16"/>
        </w:rPr>
        <w:t xml:space="preserve">                     "plans": null,</w:t>
      </w:r>
    </w:p>
    <w:p w:rsidR="002C12FA" w:rsidRPr="005E5265" w:rsidRDefault="002C12FA" w:rsidP="005E5265">
      <w:pPr>
        <w:pStyle w:val="BodyText"/>
        <w:pBdr>
          <w:top w:val="single" w:sz="4" w:space="1" w:color="auto"/>
          <w:left w:val="single" w:sz="4" w:space="1" w:color="auto"/>
          <w:bottom w:val="single" w:sz="4" w:space="1" w:color="auto"/>
          <w:right w:val="single" w:sz="4" w:space="1" w:color="auto"/>
        </w:pBdr>
        <w:ind w:left="2160"/>
        <w:rPr>
          <w:rFonts w:cs="Arial"/>
          <w:sz w:val="16"/>
          <w:szCs w:val="16"/>
        </w:rPr>
      </w:pPr>
      <w:r w:rsidRPr="005E5265">
        <w:rPr>
          <w:rFonts w:cs="Arial"/>
          <w:sz w:val="16"/>
          <w:szCs w:val="16"/>
        </w:rPr>
        <w:t xml:space="preserve">                     "subDeploymentPackageName": "AmLife Secure Wealth_0_32_15_0",</w:t>
      </w:r>
    </w:p>
    <w:p w:rsidR="002C12FA" w:rsidRPr="005E5265" w:rsidRDefault="002C12FA" w:rsidP="005E5265">
      <w:pPr>
        <w:pStyle w:val="BodyText"/>
        <w:pBdr>
          <w:top w:val="single" w:sz="4" w:space="1" w:color="auto"/>
          <w:left w:val="single" w:sz="4" w:space="1" w:color="auto"/>
          <w:bottom w:val="single" w:sz="4" w:space="1" w:color="auto"/>
          <w:right w:val="single" w:sz="4" w:space="1" w:color="auto"/>
        </w:pBdr>
        <w:ind w:left="2160"/>
        <w:rPr>
          <w:rFonts w:cs="Arial"/>
          <w:sz w:val="16"/>
          <w:szCs w:val="16"/>
        </w:rPr>
      </w:pPr>
      <w:r w:rsidRPr="005E5265">
        <w:rPr>
          <w:rFonts w:cs="Arial"/>
          <w:sz w:val="16"/>
          <w:szCs w:val="16"/>
        </w:rPr>
        <w:t xml:space="preserve">                     "subDeploymentPackageVersion": "0.1",</w:t>
      </w:r>
    </w:p>
    <w:p w:rsidR="002C12FA" w:rsidRPr="005E5265" w:rsidRDefault="002C12FA" w:rsidP="005E5265">
      <w:pPr>
        <w:pStyle w:val="BodyText"/>
        <w:pBdr>
          <w:top w:val="single" w:sz="4" w:space="1" w:color="auto"/>
          <w:left w:val="single" w:sz="4" w:space="1" w:color="auto"/>
          <w:bottom w:val="single" w:sz="4" w:space="1" w:color="auto"/>
          <w:right w:val="single" w:sz="4" w:space="1" w:color="auto"/>
        </w:pBdr>
        <w:ind w:left="2160"/>
        <w:rPr>
          <w:rFonts w:cs="Arial"/>
          <w:sz w:val="16"/>
          <w:szCs w:val="16"/>
        </w:rPr>
      </w:pPr>
      <w:r w:rsidRPr="005E5265">
        <w:rPr>
          <w:rFonts w:cs="Arial"/>
          <w:sz w:val="16"/>
          <w:szCs w:val="16"/>
        </w:rPr>
        <w:t xml:space="preserve">                     "subMarketingName": "Secure Wealth",</w:t>
      </w:r>
    </w:p>
    <w:p w:rsidR="002C12FA" w:rsidRPr="005E5265" w:rsidRDefault="002C12FA" w:rsidP="005E5265">
      <w:pPr>
        <w:pStyle w:val="BodyText"/>
        <w:pBdr>
          <w:top w:val="single" w:sz="4" w:space="1" w:color="auto"/>
          <w:left w:val="single" w:sz="4" w:space="1" w:color="auto"/>
          <w:bottom w:val="single" w:sz="4" w:space="1" w:color="auto"/>
          <w:right w:val="single" w:sz="4" w:space="1" w:color="auto"/>
        </w:pBdr>
        <w:ind w:left="2160"/>
        <w:rPr>
          <w:rFonts w:cs="Arial"/>
          <w:sz w:val="16"/>
          <w:szCs w:val="16"/>
        </w:rPr>
      </w:pPr>
      <w:r w:rsidRPr="005E5265">
        <w:rPr>
          <w:rFonts w:cs="Arial"/>
          <w:sz w:val="16"/>
          <w:szCs w:val="16"/>
        </w:rPr>
        <w:t xml:space="preserve">                     "subProductCode": "BTAS3G1WPA",</w:t>
      </w:r>
    </w:p>
    <w:p w:rsidR="002C12FA" w:rsidRPr="005E5265" w:rsidRDefault="002C12FA" w:rsidP="005E5265">
      <w:pPr>
        <w:pStyle w:val="BodyText"/>
        <w:pBdr>
          <w:top w:val="single" w:sz="4" w:space="1" w:color="auto"/>
          <w:left w:val="single" w:sz="4" w:space="1" w:color="auto"/>
          <w:bottom w:val="single" w:sz="4" w:space="1" w:color="auto"/>
          <w:right w:val="single" w:sz="4" w:space="1" w:color="auto"/>
        </w:pBdr>
        <w:ind w:left="2160"/>
        <w:rPr>
          <w:rFonts w:cs="Arial"/>
          <w:sz w:val="16"/>
          <w:szCs w:val="16"/>
        </w:rPr>
      </w:pPr>
      <w:r w:rsidRPr="005E5265">
        <w:rPr>
          <w:rFonts w:cs="Arial"/>
          <w:sz w:val="16"/>
          <w:szCs w:val="16"/>
        </w:rPr>
        <w:t xml:space="preserve">                     "subProductName": "Secure Wealth"</w:t>
      </w:r>
    </w:p>
    <w:p w:rsidR="002C12FA" w:rsidRPr="005E5265" w:rsidRDefault="002C12FA" w:rsidP="005E5265">
      <w:pPr>
        <w:pStyle w:val="BodyText"/>
        <w:pBdr>
          <w:top w:val="single" w:sz="4" w:space="1" w:color="auto"/>
          <w:left w:val="single" w:sz="4" w:space="1" w:color="auto"/>
          <w:bottom w:val="single" w:sz="4" w:space="1" w:color="auto"/>
          <w:right w:val="single" w:sz="4" w:space="1" w:color="auto"/>
        </w:pBdr>
        <w:ind w:left="2160"/>
        <w:rPr>
          <w:rFonts w:cs="Arial"/>
          <w:sz w:val="16"/>
          <w:szCs w:val="16"/>
        </w:rPr>
      </w:pPr>
      <w:r w:rsidRPr="005E5265">
        <w:rPr>
          <w:rFonts w:cs="Arial"/>
          <w:sz w:val="16"/>
          <w:szCs w:val="16"/>
        </w:rPr>
        <w:t xml:space="preserve">                  }</w:t>
      </w:r>
    </w:p>
    <w:p w:rsidR="002C12FA" w:rsidRPr="005E5265" w:rsidRDefault="002C12FA" w:rsidP="005E5265">
      <w:pPr>
        <w:pStyle w:val="BodyText"/>
        <w:pBdr>
          <w:top w:val="single" w:sz="4" w:space="1" w:color="auto"/>
          <w:left w:val="single" w:sz="4" w:space="1" w:color="auto"/>
          <w:bottom w:val="single" w:sz="4" w:space="1" w:color="auto"/>
          <w:right w:val="single" w:sz="4" w:space="1" w:color="auto"/>
        </w:pBdr>
        <w:ind w:left="2160"/>
        <w:rPr>
          <w:rFonts w:cs="Arial"/>
          <w:sz w:val="16"/>
          <w:szCs w:val="16"/>
        </w:rPr>
      </w:pPr>
      <w:r w:rsidRPr="005E5265">
        <w:rPr>
          <w:rFonts w:cs="Arial"/>
          <w:sz w:val="16"/>
          <w:szCs w:val="16"/>
        </w:rPr>
        <w:t xml:space="preserve">               ]</w:t>
      </w:r>
    </w:p>
    <w:p w:rsidR="002C12FA" w:rsidRPr="005E5265" w:rsidRDefault="002C12FA" w:rsidP="005E5265">
      <w:pPr>
        <w:pStyle w:val="BodyText"/>
        <w:pBdr>
          <w:top w:val="single" w:sz="4" w:space="1" w:color="auto"/>
          <w:left w:val="single" w:sz="4" w:space="1" w:color="auto"/>
          <w:bottom w:val="single" w:sz="4" w:space="1" w:color="auto"/>
          <w:right w:val="single" w:sz="4" w:space="1" w:color="auto"/>
        </w:pBdr>
        <w:ind w:left="2160"/>
        <w:rPr>
          <w:rFonts w:cs="Arial"/>
          <w:sz w:val="16"/>
          <w:szCs w:val="16"/>
        </w:rPr>
      </w:pPr>
      <w:r w:rsidRPr="005E5265">
        <w:rPr>
          <w:rFonts w:cs="Arial"/>
          <w:sz w:val="16"/>
          <w:szCs w:val="16"/>
        </w:rPr>
        <w:t xml:space="preserve">            }</w:t>
      </w:r>
    </w:p>
    <w:p w:rsidR="002C12FA" w:rsidRPr="005E5265" w:rsidRDefault="002C12FA" w:rsidP="005E5265">
      <w:pPr>
        <w:pStyle w:val="BodyText"/>
        <w:pBdr>
          <w:top w:val="single" w:sz="4" w:space="1" w:color="auto"/>
          <w:left w:val="single" w:sz="4" w:space="1" w:color="auto"/>
          <w:bottom w:val="single" w:sz="4" w:space="1" w:color="auto"/>
          <w:right w:val="single" w:sz="4" w:space="1" w:color="auto"/>
        </w:pBdr>
        <w:ind w:left="2160"/>
        <w:rPr>
          <w:rFonts w:cs="Arial"/>
          <w:sz w:val="16"/>
          <w:szCs w:val="16"/>
        </w:rPr>
      </w:pPr>
      <w:r w:rsidRPr="005E5265">
        <w:rPr>
          <w:rFonts w:cs="Arial"/>
          <w:sz w:val="16"/>
          <w:szCs w:val="16"/>
        </w:rPr>
        <w:t xml:space="preserve">         ],</w:t>
      </w:r>
    </w:p>
    <w:p w:rsidR="002C12FA" w:rsidRPr="005E5265" w:rsidRDefault="002C12FA" w:rsidP="005E5265">
      <w:pPr>
        <w:pStyle w:val="BodyText"/>
        <w:pBdr>
          <w:top w:val="single" w:sz="4" w:space="1" w:color="auto"/>
          <w:left w:val="single" w:sz="4" w:space="1" w:color="auto"/>
          <w:bottom w:val="single" w:sz="4" w:space="1" w:color="auto"/>
          <w:right w:val="single" w:sz="4" w:space="1" w:color="auto"/>
        </w:pBdr>
        <w:ind w:left="2160"/>
        <w:rPr>
          <w:rFonts w:cs="Arial"/>
          <w:sz w:val="16"/>
          <w:szCs w:val="16"/>
        </w:rPr>
      </w:pPr>
      <w:r w:rsidRPr="005E5265">
        <w:rPr>
          <w:rFonts w:cs="Arial"/>
          <w:sz w:val="16"/>
          <w:szCs w:val="16"/>
        </w:rPr>
        <w:t xml:space="preserve">         "userId": "admin"</w:t>
      </w:r>
    </w:p>
    <w:p w:rsidR="002C12FA" w:rsidRPr="005E5265" w:rsidRDefault="002C12FA" w:rsidP="005E5265">
      <w:pPr>
        <w:pStyle w:val="BodyText"/>
        <w:pBdr>
          <w:top w:val="single" w:sz="4" w:space="1" w:color="auto"/>
          <w:left w:val="single" w:sz="4" w:space="1" w:color="auto"/>
          <w:bottom w:val="single" w:sz="4" w:space="1" w:color="auto"/>
          <w:right w:val="single" w:sz="4" w:space="1" w:color="auto"/>
        </w:pBdr>
        <w:ind w:left="2160"/>
        <w:rPr>
          <w:rFonts w:cs="Arial"/>
          <w:sz w:val="16"/>
          <w:szCs w:val="16"/>
        </w:rPr>
      </w:pPr>
      <w:r w:rsidRPr="005E5265">
        <w:rPr>
          <w:rFonts w:cs="Arial"/>
          <w:sz w:val="16"/>
          <w:szCs w:val="16"/>
        </w:rPr>
        <w:t xml:space="preserve">      },</w:t>
      </w:r>
    </w:p>
    <w:p w:rsidR="002C12FA" w:rsidRPr="005E5265" w:rsidRDefault="002C12FA" w:rsidP="005E5265">
      <w:pPr>
        <w:pStyle w:val="BodyText"/>
        <w:pBdr>
          <w:top w:val="single" w:sz="4" w:space="1" w:color="auto"/>
          <w:left w:val="single" w:sz="4" w:space="1" w:color="auto"/>
          <w:bottom w:val="single" w:sz="4" w:space="1" w:color="auto"/>
          <w:right w:val="single" w:sz="4" w:space="1" w:color="auto"/>
        </w:pBdr>
        <w:ind w:left="2160"/>
        <w:rPr>
          <w:rFonts w:cs="Arial"/>
          <w:sz w:val="16"/>
          <w:szCs w:val="16"/>
        </w:rPr>
      </w:pPr>
      <w:r w:rsidRPr="005E5265">
        <w:rPr>
          <w:rFonts w:cs="Arial"/>
          <w:sz w:val="16"/>
          <w:szCs w:val="16"/>
        </w:rPr>
        <w:t xml:space="preserve">      "type": "getProductList"</w:t>
      </w:r>
    </w:p>
    <w:p w:rsidR="002C12FA" w:rsidRPr="005E5265" w:rsidRDefault="002C12FA" w:rsidP="005E5265">
      <w:pPr>
        <w:pStyle w:val="BodyText"/>
        <w:pBdr>
          <w:top w:val="single" w:sz="4" w:space="1" w:color="auto"/>
          <w:left w:val="single" w:sz="4" w:space="1" w:color="auto"/>
          <w:bottom w:val="single" w:sz="4" w:space="1" w:color="auto"/>
          <w:right w:val="single" w:sz="4" w:space="1" w:color="auto"/>
        </w:pBdr>
        <w:ind w:left="2160"/>
        <w:rPr>
          <w:rFonts w:cs="Arial"/>
          <w:sz w:val="16"/>
          <w:szCs w:val="16"/>
        </w:rPr>
      </w:pPr>
      <w:r w:rsidRPr="005E5265">
        <w:rPr>
          <w:rFonts w:cs="Arial"/>
          <w:sz w:val="16"/>
          <w:szCs w:val="16"/>
        </w:rPr>
        <w:t xml:space="preserve">   }</w:t>
      </w:r>
    </w:p>
    <w:p w:rsidR="002C12FA" w:rsidRPr="005E5265" w:rsidRDefault="002C12FA" w:rsidP="005E5265">
      <w:pPr>
        <w:pStyle w:val="BodyText"/>
        <w:pBdr>
          <w:top w:val="single" w:sz="4" w:space="1" w:color="auto"/>
          <w:left w:val="single" w:sz="4" w:space="1" w:color="auto"/>
          <w:bottom w:val="single" w:sz="4" w:space="1" w:color="auto"/>
          <w:right w:val="single" w:sz="4" w:space="1" w:color="auto"/>
        </w:pBdr>
        <w:ind w:left="2160"/>
        <w:rPr>
          <w:rFonts w:cs="Arial"/>
          <w:sz w:val="16"/>
          <w:szCs w:val="16"/>
        </w:rPr>
      </w:pPr>
      <w:r w:rsidRPr="005E5265">
        <w:rPr>
          <w:rFonts w:cs="Arial"/>
          <w:sz w:val="16"/>
          <w:szCs w:val="16"/>
        </w:rPr>
        <w:t>}</w:t>
      </w:r>
    </w:p>
    <w:p w:rsidR="005E5265" w:rsidRDefault="005E5265" w:rsidP="005E5265">
      <w:pPr>
        <w:pStyle w:val="Heading3"/>
        <w:numPr>
          <w:ilvl w:val="0"/>
          <w:numId w:val="0"/>
        </w:numPr>
        <w:ind w:left="1440"/>
      </w:pPr>
    </w:p>
    <w:p w:rsidR="00F9393B" w:rsidRDefault="00F9393B" w:rsidP="00F9393B">
      <w:pPr>
        <w:pStyle w:val="Heading3"/>
      </w:pPr>
      <w:bookmarkStart w:id="36" w:name="_Toc411530344"/>
      <w:r>
        <w:t>JSON storage library</w:t>
      </w:r>
      <w:bookmarkEnd w:id="36"/>
    </w:p>
    <w:p w:rsidR="00F9393B" w:rsidRDefault="00F9393B" w:rsidP="00F9393B">
      <w:pPr>
        <w:pStyle w:val="BodyText"/>
        <w:ind w:left="2160"/>
      </w:pPr>
    </w:p>
    <w:p w:rsidR="00A66470" w:rsidRDefault="00A66470" w:rsidP="00F9393B">
      <w:pPr>
        <w:pStyle w:val="BodyText"/>
        <w:numPr>
          <w:ilvl w:val="0"/>
          <w:numId w:val="12"/>
        </w:numPr>
        <w:ind w:left="1440"/>
      </w:pPr>
      <w:r>
        <w:t xml:space="preserve">JSONStore </w:t>
      </w:r>
      <w:r w:rsidR="00267BC9">
        <w:t xml:space="preserve">will be used </w:t>
      </w:r>
      <w:r>
        <w:t>as a local storage medium.</w:t>
      </w:r>
    </w:p>
    <w:p w:rsidR="00A66470" w:rsidRDefault="00A66470" w:rsidP="00F9393B">
      <w:pPr>
        <w:pStyle w:val="BodyText"/>
        <w:numPr>
          <w:ilvl w:val="0"/>
          <w:numId w:val="12"/>
        </w:numPr>
        <w:ind w:left="1440"/>
      </w:pPr>
      <w:r>
        <w:t>Data fetched from server will be pushed into JSONStore so that it is accessible offline.</w:t>
      </w:r>
    </w:p>
    <w:p w:rsidR="00A66470" w:rsidRDefault="00A66470" w:rsidP="00F9393B">
      <w:pPr>
        <w:pStyle w:val="BodyText"/>
        <w:numPr>
          <w:ilvl w:val="0"/>
          <w:numId w:val="12"/>
        </w:numPr>
        <w:ind w:left="1440"/>
      </w:pPr>
      <w:r>
        <w:t>Enable JSONStore feature before using it in project.</w:t>
      </w:r>
    </w:p>
    <w:p w:rsidR="00A66470" w:rsidRPr="00267BC9" w:rsidRDefault="00A66470" w:rsidP="00A66470">
      <w:pPr>
        <w:pStyle w:val="ListParagraph"/>
        <w:numPr>
          <w:ilvl w:val="0"/>
          <w:numId w:val="12"/>
        </w:numPr>
        <w:shd w:val="clear" w:color="auto" w:fill="FFFFFF"/>
        <w:ind w:left="1440"/>
        <w:rPr>
          <w:rFonts w:ascii="Arial" w:eastAsia="Times New Roman" w:hAnsi="Arial"/>
          <w:sz w:val="20"/>
          <w:szCs w:val="20"/>
        </w:rPr>
      </w:pPr>
      <w:r w:rsidRPr="00267BC9">
        <w:rPr>
          <w:rFonts w:ascii="Arial" w:eastAsia="Times New Roman" w:hAnsi="Arial"/>
          <w:sz w:val="20"/>
          <w:szCs w:val="20"/>
        </w:rPr>
        <w:t>To enable the JSON Store database in your project  structure&gt; open the apps / &lt;your_app&gt; folder and double click  the  application-descriptor.xml file to open it. Highlight “Optional Features” under the Overview section-&gt;Click</w:t>
      </w:r>
      <w:r w:rsidR="00267BC9">
        <w:rPr>
          <w:rFonts w:ascii="Arial" w:eastAsia="Times New Roman" w:hAnsi="Arial"/>
          <w:sz w:val="20"/>
          <w:szCs w:val="20"/>
        </w:rPr>
        <w:t xml:space="preserve"> Add-&gt;select JSONStore feature =&gt; Click </w:t>
      </w:r>
      <w:r w:rsidRPr="00267BC9">
        <w:rPr>
          <w:rFonts w:ascii="Arial" w:eastAsia="Times New Roman" w:hAnsi="Arial"/>
          <w:sz w:val="20"/>
          <w:szCs w:val="20"/>
        </w:rPr>
        <w:t>OK</w:t>
      </w:r>
    </w:p>
    <w:p w:rsidR="00A66470" w:rsidRDefault="00A66470" w:rsidP="00F9393B">
      <w:pPr>
        <w:pStyle w:val="BodyText"/>
        <w:numPr>
          <w:ilvl w:val="0"/>
          <w:numId w:val="12"/>
        </w:numPr>
        <w:ind w:left="1440"/>
      </w:pPr>
      <w:r>
        <w:t xml:space="preserve"> </w:t>
      </w:r>
      <w:r w:rsidR="00492F41">
        <w:t>Once the JSONStore is enabled</w:t>
      </w:r>
      <w:r w:rsidR="00267BC9">
        <w:t>,</w:t>
      </w:r>
      <w:r w:rsidR="00492F41">
        <w:t xml:space="preserve"> we can add collections (tables) by the following snippet.</w:t>
      </w:r>
    </w:p>
    <w:p w:rsidR="00492F41" w:rsidRPr="00267BC9" w:rsidRDefault="00492F41" w:rsidP="00492F41">
      <w:pPr>
        <w:autoSpaceDE w:val="0"/>
        <w:autoSpaceDN w:val="0"/>
        <w:adjustRightInd w:val="0"/>
        <w:ind w:left="2160"/>
        <w:rPr>
          <w:rFonts w:cs="Arial"/>
          <w:sz w:val="16"/>
          <w:szCs w:val="16"/>
        </w:rPr>
      </w:pPr>
      <w:r w:rsidRPr="00267BC9">
        <w:rPr>
          <w:rFonts w:cs="Arial"/>
          <w:color w:val="3F7F5F"/>
          <w:sz w:val="16"/>
          <w:szCs w:val="16"/>
        </w:rPr>
        <w:t xml:space="preserve">// JSONStore </w:t>
      </w:r>
      <w:r w:rsidRPr="00267BC9">
        <w:rPr>
          <w:rFonts w:cs="Arial"/>
          <w:color w:val="3F7F5F"/>
          <w:sz w:val="16"/>
          <w:szCs w:val="16"/>
          <w:u w:val="single"/>
        </w:rPr>
        <w:t>init</w:t>
      </w:r>
    </w:p>
    <w:p w:rsidR="00492F41" w:rsidRPr="00267BC9" w:rsidRDefault="00492F41" w:rsidP="00492F41">
      <w:pPr>
        <w:autoSpaceDE w:val="0"/>
        <w:autoSpaceDN w:val="0"/>
        <w:adjustRightInd w:val="0"/>
        <w:ind w:left="2160"/>
        <w:rPr>
          <w:rFonts w:cs="Arial"/>
          <w:sz w:val="16"/>
          <w:szCs w:val="16"/>
        </w:rPr>
      </w:pPr>
    </w:p>
    <w:p w:rsidR="00492F41" w:rsidRPr="00267BC9" w:rsidRDefault="00492F41" w:rsidP="00492F41">
      <w:pPr>
        <w:autoSpaceDE w:val="0"/>
        <w:autoSpaceDN w:val="0"/>
        <w:adjustRightInd w:val="0"/>
        <w:ind w:left="2160"/>
        <w:rPr>
          <w:rFonts w:cs="Arial"/>
          <w:sz w:val="16"/>
          <w:szCs w:val="16"/>
        </w:rPr>
      </w:pPr>
      <w:r w:rsidRPr="00267BC9">
        <w:rPr>
          <w:rFonts w:cs="Arial"/>
          <w:b/>
          <w:bCs/>
          <w:color w:val="7F0055"/>
          <w:sz w:val="16"/>
          <w:szCs w:val="16"/>
        </w:rPr>
        <w:t>var</w:t>
      </w:r>
      <w:r w:rsidRPr="00267BC9">
        <w:rPr>
          <w:rFonts w:cs="Arial"/>
          <w:color w:val="000000"/>
          <w:sz w:val="16"/>
          <w:szCs w:val="16"/>
        </w:rPr>
        <w:t xml:space="preserve"> </w:t>
      </w:r>
      <w:r w:rsidRPr="00267BC9">
        <w:rPr>
          <w:rFonts w:cs="Arial"/>
          <w:color w:val="000000"/>
          <w:sz w:val="16"/>
          <w:szCs w:val="16"/>
          <w:u w:val="single"/>
        </w:rPr>
        <w:t>collectionName</w:t>
      </w:r>
      <w:r w:rsidRPr="00267BC9">
        <w:rPr>
          <w:rFonts w:cs="Arial"/>
          <w:color w:val="000000"/>
          <w:sz w:val="16"/>
          <w:szCs w:val="16"/>
        </w:rPr>
        <w:t xml:space="preserve"> = </w:t>
      </w:r>
      <w:r w:rsidRPr="00267BC9">
        <w:rPr>
          <w:rFonts w:cs="Arial"/>
          <w:color w:val="2A00FF"/>
          <w:sz w:val="16"/>
          <w:szCs w:val="16"/>
        </w:rPr>
        <w:t>'users'</w:t>
      </w:r>
      <w:r w:rsidRPr="00267BC9">
        <w:rPr>
          <w:rFonts w:cs="Arial"/>
          <w:color w:val="000000"/>
          <w:sz w:val="16"/>
          <w:szCs w:val="16"/>
        </w:rPr>
        <w:t>;</w:t>
      </w:r>
    </w:p>
    <w:p w:rsidR="00492F41" w:rsidRPr="00267BC9" w:rsidRDefault="00492F41" w:rsidP="00492F41">
      <w:pPr>
        <w:autoSpaceDE w:val="0"/>
        <w:autoSpaceDN w:val="0"/>
        <w:adjustRightInd w:val="0"/>
        <w:ind w:left="2160"/>
        <w:rPr>
          <w:rFonts w:cs="Arial"/>
          <w:sz w:val="16"/>
          <w:szCs w:val="16"/>
        </w:rPr>
      </w:pPr>
      <w:r w:rsidRPr="00267BC9">
        <w:rPr>
          <w:rFonts w:cs="Arial"/>
          <w:color w:val="3F7F5F"/>
          <w:sz w:val="16"/>
          <w:szCs w:val="16"/>
        </w:rPr>
        <w:t>// Object that defines all the collections.</w:t>
      </w:r>
    </w:p>
    <w:p w:rsidR="00492F41" w:rsidRPr="00267BC9" w:rsidRDefault="00492F41" w:rsidP="00492F41">
      <w:pPr>
        <w:autoSpaceDE w:val="0"/>
        <w:autoSpaceDN w:val="0"/>
        <w:adjustRightInd w:val="0"/>
        <w:ind w:left="2160"/>
        <w:rPr>
          <w:rFonts w:cs="Arial"/>
          <w:sz w:val="16"/>
          <w:szCs w:val="16"/>
        </w:rPr>
      </w:pPr>
      <w:r w:rsidRPr="00267BC9">
        <w:rPr>
          <w:rFonts w:cs="Arial"/>
          <w:b/>
          <w:bCs/>
          <w:color w:val="7F0055"/>
          <w:sz w:val="16"/>
          <w:szCs w:val="16"/>
        </w:rPr>
        <w:t>var</w:t>
      </w:r>
      <w:r w:rsidRPr="00267BC9">
        <w:rPr>
          <w:rFonts w:cs="Arial"/>
          <w:color w:val="000000"/>
          <w:sz w:val="16"/>
          <w:szCs w:val="16"/>
        </w:rPr>
        <w:t xml:space="preserve"> collections = {</w:t>
      </w:r>
    </w:p>
    <w:p w:rsidR="00492F41" w:rsidRPr="00267BC9" w:rsidRDefault="00492F41" w:rsidP="00492F41">
      <w:pPr>
        <w:autoSpaceDE w:val="0"/>
        <w:autoSpaceDN w:val="0"/>
        <w:adjustRightInd w:val="0"/>
        <w:ind w:left="2160"/>
        <w:rPr>
          <w:rFonts w:cs="Arial"/>
          <w:sz w:val="16"/>
          <w:szCs w:val="16"/>
        </w:rPr>
      </w:pPr>
      <w:r w:rsidRPr="00267BC9">
        <w:rPr>
          <w:rFonts w:cs="Arial"/>
          <w:color w:val="3F7F5F"/>
          <w:sz w:val="16"/>
          <w:szCs w:val="16"/>
        </w:rPr>
        <w:lastRenderedPageBreak/>
        <w:t>// Object that defines the 'people' collection.</w:t>
      </w:r>
    </w:p>
    <w:p w:rsidR="00492F41" w:rsidRPr="00267BC9" w:rsidRDefault="00492F41" w:rsidP="00492F41">
      <w:pPr>
        <w:autoSpaceDE w:val="0"/>
        <w:autoSpaceDN w:val="0"/>
        <w:adjustRightInd w:val="0"/>
        <w:ind w:left="2160"/>
        <w:rPr>
          <w:rFonts w:cs="Arial"/>
          <w:sz w:val="16"/>
          <w:szCs w:val="16"/>
        </w:rPr>
      </w:pPr>
      <w:r w:rsidRPr="00267BC9">
        <w:rPr>
          <w:rFonts w:cs="Arial"/>
          <w:color w:val="000000"/>
          <w:sz w:val="16"/>
          <w:szCs w:val="16"/>
        </w:rPr>
        <w:t>users : {</w:t>
      </w:r>
    </w:p>
    <w:p w:rsidR="00492F41" w:rsidRPr="00267BC9" w:rsidRDefault="00492F41" w:rsidP="00492F41">
      <w:pPr>
        <w:autoSpaceDE w:val="0"/>
        <w:autoSpaceDN w:val="0"/>
        <w:adjustRightInd w:val="0"/>
        <w:ind w:left="2160"/>
        <w:rPr>
          <w:rFonts w:cs="Arial"/>
          <w:sz w:val="16"/>
          <w:szCs w:val="16"/>
        </w:rPr>
      </w:pPr>
      <w:r w:rsidRPr="00267BC9">
        <w:rPr>
          <w:rFonts w:cs="Arial"/>
          <w:color w:val="3F7F5F"/>
          <w:sz w:val="16"/>
          <w:szCs w:val="16"/>
        </w:rPr>
        <w:t>// Object that defines the Search Fields for the 'people'</w:t>
      </w:r>
    </w:p>
    <w:p w:rsidR="00492F41" w:rsidRPr="00267BC9" w:rsidRDefault="00492F41" w:rsidP="00492F41">
      <w:pPr>
        <w:autoSpaceDE w:val="0"/>
        <w:autoSpaceDN w:val="0"/>
        <w:adjustRightInd w:val="0"/>
        <w:ind w:left="2160"/>
        <w:rPr>
          <w:rFonts w:cs="Arial"/>
          <w:sz w:val="16"/>
          <w:szCs w:val="16"/>
        </w:rPr>
      </w:pPr>
      <w:r w:rsidRPr="00267BC9">
        <w:rPr>
          <w:rFonts w:cs="Arial"/>
          <w:color w:val="3F7F5F"/>
          <w:sz w:val="16"/>
          <w:szCs w:val="16"/>
        </w:rPr>
        <w:t>// collection.</w:t>
      </w:r>
    </w:p>
    <w:p w:rsidR="00492F41" w:rsidRPr="00267BC9" w:rsidRDefault="00492F41" w:rsidP="00492F41">
      <w:pPr>
        <w:autoSpaceDE w:val="0"/>
        <w:autoSpaceDN w:val="0"/>
        <w:adjustRightInd w:val="0"/>
        <w:ind w:left="2160"/>
        <w:rPr>
          <w:rFonts w:cs="Arial"/>
          <w:sz w:val="16"/>
          <w:szCs w:val="16"/>
        </w:rPr>
      </w:pPr>
      <w:r w:rsidRPr="00267BC9">
        <w:rPr>
          <w:rFonts w:cs="Arial"/>
          <w:color w:val="000000"/>
          <w:sz w:val="16"/>
          <w:szCs w:val="16"/>
        </w:rPr>
        <w:t>searchFields : {</w:t>
      </w:r>
    </w:p>
    <w:p w:rsidR="00492F41" w:rsidRPr="00267BC9" w:rsidRDefault="00492F41" w:rsidP="00492F41">
      <w:pPr>
        <w:autoSpaceDE w:val="0"/>
        <w:autoSpaceDN w:val="0"/>
        <w:adjustRightInd w:val="0"/>
        <w:ind w:left="2160"/>
        <w:rPr>
          <w:rFonts w:cs="Arial"/>
          <w:sz w:val="16"/>
          <w:szCs w:val="16"/>
        </w:rPr>
      </w:pPr>
      <w:r w:rsidRPr="00267BC9">
        <w:rPr>
          <w:rFonts w:cs="Arial"/>
          <w:color w:val="000000"/>
          <w:sz w:val="16"/>
          <w:szCs w:val="16"/>
        </w:rPr>
        <w:t xml:space="preserve">name : </w:t>
      </w:r>
      <w:r w:rsidRPr="00267BC9">
        <w:rPr>
          <w:rFonts w:cs="Arial"/>
          <w:color w:val="2A00FF"/>
          <w:sz w:val="16"/>
          <w:szCs w:val="16"/>
        </w:rPr>
        <w:t>'string'</w:t>
      </w:r>
      <w:r w:rsidRPr="00267BC9">
        <w:rPr>
          <w:rFonts w:cs="Arial"/>
          <w:color w:val="000000"/>
          <w:sz w:val="16"/>
          <w:szCs w:val="16"/>
        </w:rPr>
        <w:t>,</w:t>
      </w:r>
    </w:p>
    <w:p w:rsidR="00492F41" w:rsidRPr="00267BC9" w:rsidRDefault="00492F41" w:rsidP="00492F41">
      <w:pPr>
        <w:autoSpaceDE w:val="0"/>
        <w:autoSpaceDN w:val="0"/>
        <w:adjustRightInd w:val="0"/>
        <w:ind w:left="2160"/>
        <w:rPr>
          <w:rFonts w:cs="Arial"/>
          <w:sz w:val="16"/>
          <w:szCs w:val="16"/>
        </w:rPr>
      </w:pPr>
      <w:r w:rsidRPr="00267BC9">
        <w:rPr>
          <w:rFonts w:cs="Arial"/>
          <w:color w:val="000000"/>
          <w:sz w:val="16"/>
          <w:szCs w:val="16"/>
        </w:rPr>
        <w:t xml:space="preserve">age : </w:t>
      </w:r>
      <w:r w:rsidRPr="00267BC9">
        <w:rPr>
          <w:rFonts w:cs="Arial"/>
          <w:color w:val="2A00FF"/>
          <w:sz w:val="16"/>
          <w:szCs w:val="16"/>
        </w:rPr>
        <w:t>'integer'</w:t>
      </w:r>
      <w:r w:rsidRPr="00267BC9">
        <w:rPr>
          <w:rFonts w:cs="Arial"/>
          <w:color w:val="000000"/>
          <w:sz w:val="16"/>
          <w:szCs w:val="16"/>
        </w:rPr>
        <w:t>,</w:t>
      </w:r>
    </w:p>
    <w:p w:rsidR="00492F41" w:rsidRPr="00267BC9" w:rsidRDefault="00492F41" w:rsidP="00492F41">
      <w:pPr>
        <w:autoSpaceDE w:val="0"/>
        <w:autoSpaceDN w:val="0"/>
        <w:adjustRightInd w:val="0"/>
        <w:ind w:left="2160"/>
        <w:rPr>
          <w:rFonts w:cs="Arial"/>
          <w:sz w:val="16"/>
          <w:szCs w:val="16"/>
        </w:rPr>
      </w:pPr>
      <w:r w:rsidRPr="00267BC9">
        <w:rPr>
          <w:rFonts w:cs="Arial"/>
          <w:color w:val="000000"/>
          <w:sz w:val="16"/>
          <w:szCs w:val="16"/>
        </w:rPr>
        <w:t xml:space="preserve">address : </w:t>
      </w:r>
      <w:r w:rsidRPr="00267BC9">
        <w:rPr>
          <w:rFonts w:cs="Arial"/>
          <w:color w:val="2A00FF"/>
          <w:sz w:val="16"/>
          <w:szCs w:val="16"/>
        </w:rPr>
        <w:t>'string'</w:t>
      </w:r>
      <w:r w:rsidRPr="00267BC9">
        <w:rPr>
          <w:rFonts w:cs="Arial"/>
          <w:color w:val="000000"/>
          <w:sz w:val="16"/>
          <w:szCs w:val="16"/>
        </w:rPr>
        <w:t>,</w:t>
      </w:r>
    </w:p>
    <w:p w:rsidR="00492F41" w:rsidRPr="00267BC9" w:rsidRDefault="00492F41" w:rsidP="00492F41">
      <w:pPr>
        <w:autoSpaceDE w:val="0"/>
        <w:autoSpaceDN w:val="0"/>
        <w:adjustRightInd w:val="0"/>
        <w:ind w:left="2160"/>
        <w:rPr>
          <w:rFonts w:cs="Arial"/>
          <w:sz w:val="16"/>
          <w:szCs w:val="16"/>
        </w:rPr>
      </w:pPr>
      <w:r w:rsidRPr="00267BC9">
        <w:rPr>
          <w:rFonts w:cs="Arial"/>
          <w:color w:val="000000"/>
          <w:sz w:val="16"/>
          <w:szCs w:val="16"/>
        </w:rPr>
        <w:t>}</w:t>
      </w:r>
    </w:p>
    <w:p w:rsidR="00492F41" w:rsidRPr="00267BC9" w:rsidRDefault="00492F41" w:rsidP="00492F41">
      <w:pPr>
        <w:autoSpaceDE w:val="0"/>
        <w:autoSpaceDN w:val="0"/>
        <w:adjustRightInd w:val="0"/>
        <w:ind w:left="2160"/>
        <w:rPr>
          <w:rFonts w:cs="Arial"/>
          <w:sz w:val="16"/>
          <w:szCs w:val="16"/>
        </w:rPr>
      </w:pPr>
      <w:r w:rsidRPr="00267BC9">
        <w:rPr>
          <w:rFonts w:cs="Arial"/>
          <w:color w:val="000000"/>
          <w:sz w:val="16"/>
          <w:szCs w:val="16"/>
        </w:rPr>
        <w:t>}</w:t>
      </w:r>
    </w:p>
    <w:p w:rsidR="00492F41" w:rsidRPr="00267BC9" w:rsidRDefault="00492F41" w:rsidP="00492F41">
      <w:pPr>
        <w:autoSpaceDE w:val="0"/>
        <w:autoSpaceDN w:val="0"/>
        <w:adjustRightInd w:val="0"/>
        <w:ind w:left="2160"/>
        <w:rPr>
          <w:rFonts w:cs="Arial"/>
          <w:sz w:val="16"/>
          <w:szCs w:val="16"/>
        </w:rPr>
      </w:pPr>
      <w:r w:rsidRPr="00267BC9">
        <w:rPr>
          <w:rFonts w:cs="Arial"/>
          <w:color w:val="000000"/>
          <w:sz w:val="16"/>
          <w:szCs w:val="16"/>
        </w:rPr>
        <w:t>};</w:t>
      </w:r>
    </w:p>
    <w:p w:rsidR="00492F41" w:rsidRPr="00267BC9" w:rsidRDefault="00492F41" w:rsidP="00492F41">
      <w:pPr>
        <w:autoSpaceDE w:val="0"/>
        <w:autoSpaceDN w:val="0"/>
        <w:adjustRightInd w:val="0"/>
        <w:ind w:left="2160"/>
        <w:rPr>
          <w:rFonts w:cs="Arial"/>
          <w:sz w:val="16"/>
          <w:szCs w:val="16"/>
        </w:rPr>
      </w:pPr>
    </w:p>
    <w:p w:rsidR="00492F41" w:rsidRPr="00267BC9" w:rsidRDefault="00492F41" w:rsidP="00492F41">
      <w:pPr>
        <w:autoSpaceDE w:val="0"/>
        <w:autoSpaceDN w:val="0"/>
        <w:adjustRightInd w:val="0"/>
        <w:ind w:left="2160"/>
        <w:rPr>
          <w:rFonts w:cs="Arial"/>
          <w:sz w:val="16"/>
          <w:szCs w:val="16"/>
        </w:rPr>
      </w:pPr>
      <w:r w:rsidRPr="00267BC9">
        <w:rPr>
          <w:rFonts w:cs="Arial"/>
          <w:color w:val="000000"/>
          <w:sz w:val="16"/>
          <w:szCs w:val="16"/>
        </w:rPr>
        <w:t>WL.JSONStore.init(collections).then(</w:t>
      </w:r>
      <w:r w:rsidRPr="00267BC9">
        <w:rPr>
          <w:rFonts w:cs="Arial"/>
          <w:b/>
          <w:bCs/>
          <w:color w:val="7F0055"/>
          <w:sz w:val="16"/>
          <w:szCs w:val="16"/>
        </w:rPr>
        <w:t>function</w:t>
      </w:r>
      <w:r w:rsidRPr="00267BC9">
        <w:rPr>
          <w:rFonts w:cs="Arial"/>
          <w:color w:val="000000"/>
          <w:sz w:val="16"/>
          <w:szCs w:val="16"/>
        </w:rPr>
        <w:t>() {</w:t>
      </w:r>
    </w:p>
    <w:p w:rsidR="00492F41" w:rsidRPr="00267BC9" w:rsidRDefault="00492F41" w:rsidP="00492F41">
      <w:pPr>
        <w:autoSpaceDE w:val="0"/>
        <w:autoSpaceDN w:val="0"/>
        <w:adjustRightInd w:val="0"/>
        <w:ind w:left="2160"/>
        <w:rPr>
          <w:rFonts w:cs="Arial"/>
          <w:sz w:val="16"/>
          <w:szCs w:val="16"/>
        </w:rPr>
      </w:pPr>
      <w:r w:rsidRPr="00267BC9">
        <w:rPr>
          <w:rFonts w:cs="Arial"/>
          <w:color w:val="000000"/>
          <w:sz w:val="16"/>
          <w:szCs w:val="16"/>
        </w:rPr>
        <w:t>alert(</w:t>
      </w:r>
      <w:r w:rsidRPr="00267BC9">
        <w:rPr>
          <w:rFonts w:cs="Arial"/>
          <w:color w:val="2A00FF"/>
          <w:sz w:val="16"/>
          <w:szCs w:val="16"/>
        </w:rPr>
        <w:t>"JSONStore Init success"</w:t>
      </w:r>
      <w:r w:rsidRPr="00267BC9">
        <w:rPr>
          <w:rFonts w:cs="Arial"/>
          <w:color w:val="000000"/>
          <w:sz w:val="16"/>
          <w:szCs w:val="16"/>
        </w:rPr>
        <w:t>);</w:t>
      </w:r>
    </w:p>
    <w:p w:rsidR="00492F41" w:rsidRPr="00267BC9" w:rsidRDefault="00492F41" w:rsidP="00492F41">
      <w:pPr>
        <w:autoSpaceDE w:val="0"/>
        <w:autoSpaceDN w:val="0"/>
        <w:adjustRightInd w:val="0"/>
        <w:ind w:left="2160"/>
        <w:rPr>
          <w:rFonts w:cs="Arial"/>
          <w:sz w:val="16"/>
          <w:szCs w:val="16"/>
        </w:rPr>
      </w:pPr>
    </w:p>
    <w:p w:rsidR="00492F41" w:rsidRPr="00267BC9" w:rsidRDefault="00492F41" w:rsidP="00492F41">
      <w:pPr>
        <w:autoSpaceDE w:val="0"/>
        <w:autoSpaceDN w:val="0"/>
        <w:adjustRightInd w:val="0"/>
        <w:ind w:left="2160"/>
        <w:rPr>
          <w:rFonts w:cs="Arial"/>
          <w:sz w:val="16"/>
          <w:szCs w:val="16"/>
        </w:rPr>
      </w:pPr>
      <w:r w:rsidRPr="00267BC9">
        <w:rPr>
          <w:rFonts w:cs="Arial"/>
          <w:color w:val="000000"/>
          <w:sz w:val="16"/>
          <w:szCs w:val="16"/>
        </w:rPr>
        <w:t>}).fail(</w:t>
      </w:r>
    </w:p>
    <w:p w:rsidR="00492F41" w:rsidRPr="00267BC9" w:rsidRDefault="00492F41" w:rsidP="00492F41">
      <w:pPr>
        <w:autoSpaceDE w:val="0"/>
        <w:autoSpaceDN w:val="0"/>
        <w:adjustRightInd w:val="0"/>
        <w:ind w:left="2160"/>
        <w:rPr>
          <w:rFonts w:cs="Arial"/>
          <w:sz w:val="16"/>
          <w:szCs w:val="16"/>
        </w:rPr>
      </w:pPr>
      <w:r w:rsidRPr="00267BC9">
        <w:rPr>
          <w:rFonts w:cs="Arial"/>
          <w:b/>
          <w:bCs/>
          <w:color w:val="7F0055"/>
          <w:sz w:val="16"/>
          <w:szCs w:val="16"/>
        </w:rPr>
        <w:t>function</w:t>
      </w:r>
      <w:r w:rsidRPr="00267BC9">
        <w:rPr>
          <w:rFonts w:cs="Arial"/>
          <w:color w:val="000000"/>
          <w:sz w:val="16"/>
          <w:szCs w:val="16"/>
        </w:rPr>
        <w:t>(errorObject) {</w:t>
      </w:r>
    </w:p>
    <w:p w:rsidR="00492F41" w:rsidRPr="00267BC9" w:rsidRDefault="00492F41" w:rsidP="00492F41">
      <w:pPr>
        <w:autoSpaceDE w:val="0"/>
        <w:autoSpaceDN w:val="0"/>
        <w:adjustRightInd w:val="0"/>
        <w:ind w:left="2160"/>
        <w:rPr>
          <w:rFonts w:cs="Arial"/>
          <w:sz w:val="16"/>
          <w:szCs w:val="16"/>
        </w:rPr>
      </w:pPr>
      <w:r w:rsidRPr="00267BC9">
        <w:rPr>
          <w:rFonts w:cs="Arial"/>
          <w:color w:val="000000"/>
          <w:sz w:val="16"/>
          <w:szCs w:val="16"/>
        </w:rPr>
        <w:t>alert(</w:t>
      </w:r>
      <w:r w:rsidRPr="00267BC9">
        <w:rPr>
          <w:rFonts w:cs="Arial"/>
          <w:color w:val="2A00FF"/>
          <w:sz w:val="16"/>
          <w:szCs w:val="16"/>
        </w:rPr>
        <w:t>"JSONStore Init fail  "</w:t>
      </w:r>
      <w:r w:rsidRPr="00267BC9">
        <w:rPr>
          <w:rFonts w:cs="Arial"/>
          <w:color w:val="000000"/>
          <w:sz w:val="16"/>
          <w:szCs w:val="16"/>
        </w:rPr>
        <w:t xml:space="preserve"> + </w:t>
      </w:r>
      <w:r w:rsidRPr="00267BC9">
        <w:rPr>
          <w:rFonts w:cs="Arial"/>
          <w:color w:val="2A00FF"/>
          <w:sz w:val="16"/>
          <w:szCs w:val="16"/>
        </w:rPr>
        <w:t>"errcode:"</w:t>
      </w:r>
      <w:r w:rsidRPr="00267BC9">
        <w:rPr>
          <w:rFonts w:cs="Arial"/>
          <w:color w:val="000000"/>
          <w:sz w:val="16"/>
          <w:szCs w:val="16"/>
        </w:rPr>
        <w:t xml:space="preserve"> + errorObject.err</w:t>
      </w:r>
    </w:p>
    <w:p w:rsidR="00267BC9" w:rsidRDefault="00492F41" w:rsidP="00267BC9">
      <w:pPr>
        <w:autoSpaceDE w:val="0"/>
        <w:autoSpaceDN w:val="0"/>
        <w:adjustRightInd w:val="0"/>
        <w:ind w:left="2160"/>
        <w:rPr>
          <w:rFonts w:cs="Arial"/>
          <w:color w:val="000000"/>
          <w:sz w:val="16"/>
          <w:szCs w:val="16"/>
        </w:rPr>
      </w:pPr>
      <w:r w:rsidRPr="00267BC9">
        <w:rPr>
          <w:rFonts w:cs="Arial"/>
          <w:color w:val="000000"/>
          <w:sz w:val="16"/>
          <w:szCs w:val="16"/>
        </w:rPr>
        <w:t xml:space="preserve">+ </w:t>
      </w:r>
      <w:r w:rsidRPr="00267BC9">
        <w:rPr>
          <w:rFonts w:cs="Arial"/>
          <w:color w:val="2A00FF"/>
          <w:sz w:val="16"/>
          <w:szCs w:val="16"/>
        </w:rPr>
        <w:t>" msg:"</w:t>
      </w:r>
      <w:r w:rsidRPr="00267BC9">
        <w:rPr>
          <w:rFonts w:cs="Arial"/>
          <w:color w:val="000000"/>
          <w:sz w:val="16"/>
          <w:szCs w:val="16"/>
        </w:rPr>
        <w:t xml:space="preserve"> + errorObject.msg);</w:t>
      </w:r>
    </w:p>
    <w:p w:rsidR="00492F41" w:rsidRPr="00267BC9" w:rsidRDefault="00492F41" w:rsidP="00267BC9">
      <w:pPr>
        <w:autoSpaceDE w:val="0"/>
        <w:autoSpaceDN w:val="0"/>
        <w:adjustRightInd w:val="0"/>
        <w:ind w:left="2160"/>
        <w:rPr>
          <w:rFonts w:cs="Arial"/>
          <w:sz w:val="16"/>
          <w:szCs w:val="16"/>
        </w:rPr>
      </w:pPr>
      <w:r w:rsidRPr="00267BC9">
        <w:rPr>
          <w:rFonts w:cs="Arial"/>
          <w:color w:val="000000"/>
          <w:sz w:val="16"/>
          <w:szCs w:val="16"/>
        </w:rPr>
        <w:t>});</w:t>
      </w:r>
    </w:p>
    <w:p w:rsidR="00492F41" w:rsidRDefault="00492F41" w:rsidP="00492F41">
      <w:pPr>
        <w:pStyle w:val="BodyText"/>
        <w:ind w:left="2160"/>
      </w:pPr>
    </w:p>
    <w:p w:rsidR="00492F41" w:rsidRDefault="00AC72EF" w:rsidP="00AC72EF">
      <w:pPr>
        <w:pStyle w:val="BodyText"/>
        <w:numPr>
          <w:ilvl w:val="0"/>
          <w:numId w:val="12"/>
        </w:numPr>
        <w:ind w:left="1440"/>
      </w:pPr>
      <w:r>
        <w:t xml:space="preserve">This collection initialization should be done every time before using it for adding/querying data. </w:t>
      </w:r>
    </w:p>
    <w:p w:rsidR="00267BC9" w:rsidRDefault="00267BC9" w:rsidP="00262B9E">
      <w:pPr>
        <w:pStyle w:val="BodyText"/>
        <w:numPr>
          <w:ilvl w:val="1"/>
          <w:numId w:val="23"/>
        </w:numPr>
      </w:pPr>
      <w:r>
        <w:t>JSON storage will be developed as a global library to which the collection object will be passed as a parameter.</w:t>
      </w:r>
    </w:p>
    <w:p w:rsidR="004D4D86" w:rsidRDefault="004D4D86" w:rsidP="00AC72EF">
      <w:pPr>
        <w:pStyle w:val="BodyText"/>
        <w:numPr>
          <w:ilvl w:val="0"/>
          <w:numId w:val="12"/>
        </w:numPr>
        <w:ind w:left="1440"/>
        <w:rPr>
          <w:highlight w:val="yellow"/>
        </w:rPr>
      </w:pPr>
      <w:r w:rsidRPr="004D4D86">
        <w:rPr>
          <w:highlight w:val="yellow"/>
        </w:rPr>
        <w:t>Under Technical Research: How to query data from 2 collection classes</w:t>
      </w:r>
      <w:r w:rsidR="00B77B18">
        <w:rPr>
          <w:highlight w:val="yellow"/>
        </w:rPr>
        <w:t xml:space="preserve"> using joins</w:t>
      </w:r>
      <w:r w:rsidRPr="004D4D86">
        <w:rPr>
          <w:highlight w:val="yellow"/>
        </w:rPr>
        <w:t xml:space="preserve"> like linking 2 tables via SQLs?</w:t>
      </w:r>
    </w:p>
    <w:p w:rsidR="00262B9E" w:rsidRDefault="00262B9E" w:rsidP="00262B9E">
      <w:pPr>
        <w:pStyle w:val="BodyText"/>
        <w:numPr>
          <w:ilvl w:val="1"/>
          <w:numId w:val="22"/>
        </w:numPr>
      </w:pPr>
      <w:r w:rsidRPr="00262B9E">
        <w:t>Below are some of the cases where JSON storage will be used.</w:t>
      </w:r>
    </w:p>
    <w:p w:rsidR="00262B9E" w:rsidRDefault="00262B9E" w:rsidP="00262B9E">
      <w:pPr>
        <w:pStyle w:val="BodyText"/>
        <w:numPr>
          <w:ilvl w:val="2"/>
          <w:numId w:val="22"/>
        </w:numPr>
      </w:pPr>
      <w:r>
        <w:t>Product Details</w:t>
      </w:r>
    </w:p>
    <w:p w:rsidR="00262B9E" w:rsidRDefault="00262B9E" w:rsidP="00262B9E">
      <w:pPr>
        <w:pStyle w:val="BodyText"/>
        <w:numPr>
          <w:ilvl w:val="2"/>
          <w:numId w:val="22"/>
        </w:numPr>
      </w:pPr>
      <w:r>
        <w:t>Language Translation Text</w:t>
      </w:r>
    </w:p>
    <w:p w:rsidR="00195D9B" w:rsidRDefault="00195D9B" w:rsidP="00262B9E">
      <w:pPr>
        <w:pStyle w:val="BodyText"/>
        <w:numPr>
          <w:ilvl w:val="2"/>
          <w:numId w:val="22"/>
        </w:numPr>
      </w:pPr>
      <w:r>
        <w:t>Message Translation Text</w:t>
      </w:r>
    </w:p>
    <w:p w:rsidR="00195D9B" w:rsidRDefault="00195D9B" w:rsidP="00262B9E">
      <w:pPr>
        <w:pStyle w:val="BodyText"/>
        <w:numPr>
          <w:ilvl w:val="2"/>
          <w:numId w:val="22"/>
        </w:numPr>
      </w:pPr>
      <w:r>
        <w:t>UI Configurator</w:t>
      </w:r>
    </w:p>
    <w:p w:rsidR="00195D9B" w:rsidRDefault="00195D9B" w:rsidP="00262B9E">
      <w:pPr>
        <w:pStyle w:val="BodyText"/>
        <w:numPr>
          <w:ilvl w:val="2"/>
          <w:numId w:val="22"/>
        </w:numPr>
      </w:pPr>
      <w:r>
        <w:t>PDF Configurator</w:t>
      </w:r>
    </w:p>
    <w:p w:rsidR="006C1850" w:rsidRDefault="006C1850" w:rsidP="00262B9E">
      <w:pPr>
        <w:pStyle w:val="BodyText"/>
        <w:numPr>
          <w:ilvl w:val="2"/>
          <w:numId w:val="22"/>
        </w:numPr>
      </w:pPr>
      <w:r>
        <w:t>User</w:t>
      </w:r>
      <w:r w:rsidR="009F4EE3">
        <w:t xml:space="preserve"> Details for Offline support</w:t>
      </w:r>
    </w:p>
    <w:p w:rsidR="009F4EE3" w:rsidRDefault="009F4EE3" w:rsidP="00262B9E">
      <w:pPr>
        <w:pStyle w:val="BodyText"/>
        <w:numPr>
          <w:ilvl w:val="2"/>
          <w:numId w:val="22"/>
        </w:numPr>
      </w:pPr>
      <w:r>
        <w:t>Customer Details</w:t>
      </w:r>
    </w:p>
    <w:p w:rsidR="009F4EE3" w:rsidRDefault="009F4EE3" w:rsidP="00262B9E">
      <w:pPr>
        <w:pStyle w:val="BodyText"/>
        <w:numPr>
          <w:ilvl w:val="2"/>
          <w:numId w:val="22"/>
        </w:numPr>
      </w:pPr>
      <w:r>
        <w:t>Customer Fact Find Data</w:t>
      </w:r>
    </w:p>
    <w:p w:rsidR="009F4EE3" w:rsidRDefault="009F4EE3" w:rsidP="00262B9E">
      <w:pPr>
        <w:pStyle w:val="BodyText"/>
        <w:numPr>
          <w:ilvl w:val="2"/>
          <w:numId w:val="22"/>
        </w:numPr>
      </w:pPr>
      <w:r>
        <w:t>Financial Need Analysis Data</w:t>
      </w:r>
    </w:p>
    <w:p w:rsidR="009F4EE3" w:rsidRDefault="009F4EE3" w:rsidP="00262B9E">
      <w:pPr>
        <w:pStyle w:val="BodyText"/>
        <w:numPr>
          <w:ilvl w:val="2"/>
          <w:numId w:val="22"/>
        </w:numPr>
      </w:pPr>
      <w:r>
        <w:t>Illustration Data</w:t>
      </w:r>
    </w:p>
    <w:p w:rsidR="009F4EE3" w:rsidRDefault="009F4EE3" w:rsidP="00262B9E">
      <w:pPr>
        <w:pStyle w:val="BodyText"/>
        <w:numPr>
          <w:ilvl w:val="2"/>
          <w:numId w:val="22"/>
        </w:numPr>
      </w:pPr>
      <w:r>
        <w:t>Recently used customers etc</w:t>
      </w:r>
    </w:p>
    <w:p w:rsidR="003E6FA9" w:rsidRDefault="003E6FA9" w:rsidP="003E6FA9">
      <w:pPr>
        <w:pStyle w:val="BodyText"/>
        <w:numPr>
          <w:ilvl w:val="0"/>
          <w:numId w:val="22"/>
        </w:numPr>
      </w:pPr>
      <w:r>
        <w:t>JSON storage Encryption will be applied for sensitive data.[App Sensitive data needs to be defined]. If not, all the data stored in JSON storage will be encrypted.</w:t>
      </w:r>
    </w:p>
    <w:p w:rsidR="00AD1D36" w:rsidRPr="00262B9E" w:rsidRDefault="00AD1D36" w:rsidP="003E6FA9">
      <w:pPr>
        <w:pStyle w:val="BodyText"/>
        <w:numPr>
          <w:ilvl w:val="0"/>
          <w:numId w:val="22"/>
        </w:numPr>
      </w:pPr>
      <w:r>
        <w:t>JSON storage needs to be used as much as possible for Offline storage (instead of SQLite database) mainly to have the Sync support from IBM Worklight framework.</w:t>
      </w:r>
    </w:p>
    <w:p w:rsidR="001D09B2" w:rsidRDefault="001D09B2">
      <w:r>
        <w:br w:type="page"/>
      </w:r>
    </w:p>
    <w:p w:rsidR="00917A3B" w:rsidRDefault="00917A3B" w:rsidP="00917A3B">
      <w:pPr>
        <w:pStyle w:val="Heading3"/>
      </w:pPr>
      <w:bookmarkStart w:id="37" w:name="_Toc411530345"/>
      <w:r>
        <w:lastRenderedPageBreak/>
        <w:t>Capture Signature</w:t>
      </w:r>
      <w:bookmarkEnd w:id="37"/>
    </w:p>
    <w:p w:rsidR="00917A3B" w:rsidRDefault="00917A3B" w:rsidP="00917A3B">
      <w:pPr>
        <w:pStyle w:val="BodyText"/>
        <w:ind w:left="2160"/>
      </w:pPr>
    </w:p>
    <w:p w:rsidR="002C12FA" w:rsidRDefault="001D09B2" w:rsidP="00917A3B">
      <w:pPr>
        <w:pStyle w:val="BodyText"/>
        <w:numPr>
          <w:ilvl w:val="0"/>
          <w:numId w:val="12"/>
        </w:numPr>
        <w:ind w:left="1440"/>
      </w:pPr>
      <w:r>
        <w:t xml:space="preserve">Signature </w:t>
      </w:r>
      <w:r w:rsidR="002C12FA">
        <w:t xml:space="preserve">Capture </w:t>
      </w:r>
      <w:r>
        <w:t>will be developed as a library</w:t>
      </w:r>
      <w:r w:rsidR="002C12FA">
        <w:t xml:space="preserve"> wherein user </w:t>
      </w:r>
      <w:r>
        <w:t>can</w:t>
      </w:r>
      <w:r w:rsidR="002C12FA">
        <w:t xml:space="preserve"> draw </w:t>
      </w:r>
      <w:r>
        <w:t>his</w:t>
      </w:r>
      <w:r w:rsidR="002C12FA">
        <w:t xml:space="preserve"> signature.</w:t>
      </w:r>
    </w:p>
    <w:p w:rsidR="002C12FA" w:rsidRDefault="001D09B2" w:rsidP="00917A3B">
      <w:pPr>
        <w:pStyle w:val="BodyText"/>
        <w:numPr>
          <w:ilvl w:val="0"/>
          <w:numId w:val="12"/>
        </w:numPr>
        <w:ind w:left="1440"/>
      </w:pPr>
      <w:r>
        <w:t>HTML5 Canvas Drawing app will be used as a r</w:t>
      </w:r>
      <w:r w:rsidR="002C12FA">
        <w:t xml:space="preserve">eference to </w:t>
      </w:r>
      <w:r>
        <w:t>implement the Signature concept</w:t>
      </w:r>
      <w:r w:rsidR="002C12FA">
        <w:t>.</w:t>
      </w:r>
    </w:p>
    <w:p w:rsidR="002C12FA" w:rsidRDefault="008E6086" w:rsidP="002C12FA">
      <w:pPr>
        <w:shd w:val="clear" w:color="auto" w:fill="FFFFFF"/>
        <w:ind w:left="1080" w:firstLine="360"/>
      </w:pPr>
      <w:hyperlink r:id="rId24" w:tgtFrame="_blank" w:history="1">
        <w:r w:rsidR="002C12FA" w:rsidRPr="002C12FA">
          <w:rPr>
            <w:rFonts w:ascii="Calibri" w:hAnsi="Calibri" w:cs="Calibri"/>
            <w:color w:val="0000FF"/>
            <w:sz w:val="22"/>
            <w:u w:val="single"/>
          </w:rPr>
          <w:t>https://github.com/krisrak/html5-canvas-drawing-app</w:t>
        </w:r>
      </w:hyperlink>
    </w:p>
    <w:p w:rsidR="001D09B2" w:rsidRDefault="001D09B2" w:rsidP="002C12FA">
      <w:pPr>
        <w:shd w:val="clear" w:color="auto" w:fill="FFFFFF"/>
        <w:ind w:left="1080" w:firstLine="360"/>
      </w:pPr>
    </w:p>
    <w:p w:rsidR="001D09B2" w:rsidRDefault="001D09B2" w:rsidP="001D09B2">
      <w:pPr>
        <w:pStyle w:val="BodyText"/>
        <w:numPr>
          <w:ilvl w:val="0"/>
          <w:numId w:val="12"/>
        </w:numPr>
        <w:ind w:left="1440"/>
      </w:pPr>
      <w:r>
        <w:t>Canvas Drawing feature will be implemented as a common/reusable angular directive with the above reference.</w:t>
      </w:r>
    </w:p>
    <w:p w:rsidR="001D09B2" w:rsidRDefault="00AE20D4" w:rsidP="00AE20D4">
      <w:pPr>
        <w:pStyle w:val="BodyText"/>
        <w:ind w:left="1440"/>
      </w:pPr>
      <w:r>
        <w:rPr>
          <w:noProof/>
        </w:rPr>
        <w:drawing>
          <wp:inline distT="0" distB="0" distL="0" distR="0">
            <wp:extent cx="3354705" cy="5022850"/>
            <wp:effectExtent l="19050" t="0" r="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srcRect/>
                    <a:stretch>
                      <a:fillRect/>
                    </a:stretch>
                  </pic:blipFill>
                  <pic:spPr bwMode="auto">
                    <a:xfrm>
                      <a:off x="0" y="0"/>
                      <a:ext cx="3354705" cy="5022850"/>
                    </a:xfrm>
                    <a:prstGeom prst="rect">
                      <a:avLst/>
                    </a:prstGeom>
                    <a:noFill/>
                    <a:ln w="9525">
                      <a:noFill/>
                      <a:miter lim="800000"/>
                      <a:headEnd/>
                      <a:tailEnd/>
                    </a:ln>
                  </pic:spPr>
                </pic:pic>
              </a:graphicData>
            </a:graphic>
          </wp:inline>
        </w:drawing>
      </w:r>
    </w:p>
    <w:p w:rsidR="00917A3B" w:rsidRDefault="00917A3B" w:rsidP="002C12FA">
      <w:pPr>
        <w:pStyle w:val="BodyText"/>
        <w:ind w:left="1440"/>
      </w:pPr>
    </w:p>
    <w:p w:rsidR="00F9393B" w:rsidRDefault="00F9393B" w:rsidP="00F9393B">
      <w:pPr>
        <w:pStyle w:val="BodyText"/>
        <w:ind w:left="1440"/>
      </w:pPr>
    </w:p>
    <w:p w:rsidR="00F9393B" w:rsidRDefault="00F9393B" w:rsidP="00F9393B">
      <w:pPr>
        <w:pStyle w:val="Heading3"/>
      </w:pPr>
      <w:bookmarkStart w:id="38" w:name="_Toc411530346"/>
      <w:r>
        <w:t>UI configurator</w:t>
      </w:r>
      <w:bookmarkEnd w:id="38"/>
    </w:p>
    <w:p w:rsidR="00F9393B" w:rsidRDefault="00F9393B" w:rsidP="00F9393B">
      <w:pPr>
        <w:pStyle w:val="BodyText"/>
        <w:ind w:left="2160"/>
      </w:pPr>
    </w:p>
    <w:p w:rsidR="00F9393B" w:rsidRDefault="00655596" w:rsidP="00F9393B">
      <w:pPr>
        <w:pStyle w:val="BodyText"/>
        <w:numPr>
          <w:ilvl w:val="0"/>
          <w:numId w:val="12"/>
        </w:numPr>
        <w:ind w:left="1440"/>
      </w:pPr>
      <w:r>
        <w:lastRenderedPageBreak/>
        <w:t>There are different scenarios where the Global Mobile Sales app need the UI configurator</w:t>
      </w:r>
      <w:r w:rsidR="00F9393B">
        <w:t>.</w:t>
      </w:r>
      <w:r>
        <w:t xml:space="preserve"> This feature is mainly required to make the app features flexible so that it can support different UI for different countries.</w:t>
      </w:r>
    </w:p>
    <w:p w:rsidR="00655596" w:rsidRDefault="00655596" w:rsidP="00F9393B">
      <w:pPr>
        <w:pStyle w:val="BodyText"/>
        <w:numPr>
          <w:ilvl w:val="0"/>
          <w:numId w:val="12"/>
        </w:numPr>
        <w:ind w:left="1440"/>
      </w:pPr>
      <w:r>
        <w:t>Scenarios:</w:t>
      </w:r>
    </w:p>
    <w:p w:rsidR="00655596" w:rsidRDefault="00655596" w:rsidP="00655596">
      <w:pPr>
        <w:pStyle w:val="BodyText"/>
        <w:numPr>
          <w:ilvl w:val="2"/>
          <w:numId w:val="16"/>
        </w:numPr>
      </w:pPr>
      <w:r>
        <w:t>Module and Sub Module configurator</w:t>
      </w:r>
    </w:p>
    <w:p w:rsidR="00655596" w:rsidRDefault="00655596" w:rsidP="00655596">
      <w:pPr>
        <w:pStyle w:val="BodyText"/>
        <w:numPr>
          <w:ilvl w:val="2"/>
          <w:numId w:val="16"/>
        </w:numPr>
      </w:pPr>
      <w:r>
        <w:t xml:space="preserve">In few places, the </w:t>
      </w:r>
      <w:r w:rsidR="00746FD7">
        <w:t>columns in a table need</w:t>
      </w:r>
      <w:r>
        <w:t xml:space="preserve"> to be configured. For ex., The number of columns / data types of columns might vary depends on the product plan chosen. This needs to be defined at run time.</w:t>
      </w:r>
    </w:p>
    <w:p w:rsidR="00655596" w:rsidRDefault="00655596" w:rsidP="00655596">
      <w:pPr>
        <w:pStyle w:val="BodyText"/>
        <w:numPr>
          <w:ilvl w:val="2"/>
          <w:numId w:val="16"/>
        </w:numPr>
      </w:pPr>
      <w:r>
        <w:t>UI needs to be adjusted based on dynamic data. For example, the number of products could be 2 or 10 in future. The number of rows in rider could be 5 or 10 or 100.</w:t>
      </w:r>
    </w:p>
    <w:p w:rsidR="00D84C42" w:rsidRDefault="007D773C" w:rsidP="00D84C42">
      <w:pPr>
        <w:pStyle w:val="BodyText"/>
        <w:numPr>
          <w:ilvl w:val="0"/>
          <w:numId w:val="12"/>
        </w:numPr>
        <w:ind w:left="1440"/>
      </w:pPr>
      <w:r>
        <w:t>Module and Submodule configurator needs to be defined in JSON format as follows</w:t>
      </w:r>
      <w:r w:rsidR="00D84C42">
        <w:t>.</w:t>
      </w:r>
    </w:p>
    <w:p w:rsidR="000106B3" w:rsidRDefault="000106B3" w:rsidP="007D773C">
      <w:pPr>
        <w:pStyle w:val="BodyText"/>
        <w:ind w:left="1440"/>
      </w:pPr>
    </w:p>
    <w:p w:rsidR="007D773C" w:rsidRDefault="007D773C" w:rsidP="007D773C">
      <w:pPr>
        <w:pStyle w:val="BodyText"/>
        <w:ind w:left="1440"/>
      </w:pPr>
      <w:r>
        <w:t xml:space="preserve">Module Name: </w:t>
      </w:r>
      <w:r w:rsidR="008B6607">
        <w:t>Customer Fact Find</w:t>
      </w:r>
    </w:p>
    <w:p w:rsidR="007D773C" w:rsidRDefault="007D773C" w:rsidP="007D773C">
      <w:pPr>
        <w:pStyle w:val="BodyText"/>
        <w:ind w:left="1440"/>
      </w:pPr>
      <w:r>
        <w:t>Visibility: Y</w:t>
      </w:r>
    </w:p>
    <w:p w:rsidR="000106B3" w:rsidRDefault="007D773C" w:rsidP="000106B3">
      <w:pPr>
        <w:pStyle w:val="BodyText"/>
        <w:ind w:left="1440"/>
      </w:pPr>
      <w:r>
        <w:tab/>
        <w:t xml:space="preserve">Sub Module Name: </w:t>
      </w:r>
      <w:r w:rsidR="000106B3">
        <w:t>Customer Advice Choice and declaration</w:t>
      </w:r>
    </w:p>
    <w:p w:rsidR="000106B3" w:rsidRDefault="000106B3" w:rsidP="000106B3">
      <w:pPr>
        <w:pStyle w:val="BodyText"/>
        <w:ind w:left="1440" w:firstLine="720"/>
      </w:pPr>
      <w:r>
        <w:t>Visibility: Y</w:t>
      </w:r>
    </w:p>
    <w:p w:rsidR="000106B3" w:rsidRDefault="000106B3" w:rsidP="000106B3">
      <w:pPr>
        <w:pStyle w:val="BodyText"/>
        <w:ind w:left="1440" w:firstLine="720"/>
      </w:pPr>
      <w:r>
        <w:t>Sub Module Name: Disclosure of Agent status</w:t>
      </w:r>
    </w:p>
    <w:p w:rsidR="000106B3" w:rsidRDefault="000106B3" w:rsidP="000106B3">
      <w:pPr>
        <w:pStyle w:val="BodyText"/>
        <w:ind w:left="1440" w:firstLine="720"/>
      </w:pPr>
      <w:r>
        <w:t>Visibility: Y</w:t>
      </w:r>
    </w:p>
    <w:p w:rsidR="000106B3" w:rsidRDefault="000106B3" w:rsidP="000106B3">
      <w:pPr>
        <w:pStyle w:val="BodyText"/>
        <w:ind w:left="1440" w:firstLine="720"/>
      </w:pPr>
      <w:r>
        <w:t>Sub Module Name: My financial goals process</w:t>
      </w:r>
    </w:p>
    <w:p w:rsidR="000106B3" w:rsidRDefault="000106B3" w:rsidP="000106B3">
      <w:pPr>
        <w:pStyle w:val="BodyText"/>
        <w:ind w:left="1440" w:firstLine="720"/>
      </w:pPr>
      <w:r>
        <w:t>Visibility: Y</w:t>
      </w:r>
    </w:p>
    <w:p w:rsidR="000106B3" w:rsidRDefault="000106B3" w:rsidP="000106B3">
      <w:pPr>
        <w:pStyle w:val="BodyText"/>
        <w:ind w:left="1440" w:firstLine="720"/>
      </w:pPr>
      <w:r>
        <w:t>Sub Module Name: Risk profiling process</w:t>
      </w:r>
    </w:p>
    <w:p w:rsidR="000106B3" w:rsidRDefault="000106B3" w:rsidP="000106B3">
      <w:pPr>
        <w:pStyle w:val="BodyText"/>
        <w:ind w:left="1440" w:firstLine="720"/>
      </w:pPr>
      <w:r>
        <w:t>Visibility: Y</w:t>
      </w:r>
    </w:p>
    <w:p w:rsidR="000106B3" w:rsidRDefault="000106B3" w:rsidP="000106B3">
      <w:pPr>
        <w:pStyle w:val="BodyText"/>
        <w:ind w:left="1440" w:firstLine="720"/>
      </w:pPr>
      <w:r>
        <w:t>Sub Module Name: Existing policy Details process</w:t>
      </w:r>
    </w:p>
    <w:p w:rsidR="000106B3" w:rsidRDefault="000106B3" w:rsidP="000106B3">
      <w:pPr>
        <w:pStyle w:val="BodyText"/>
        <w:ind w:left="1440" w:firstLine="720"/>
      </w:pPr>
      <w:r>
        <w:t>Visibility:</w:t>
      </w:r>
      <w:r w:rsidR="008B6607">
        <w:t xml:space="preserve"> N</w:t>
      </w:r>
    </w:p>
    <w:p w:rsidR="000106B3" w:rsidRDefault="000106B3" w:rsidP="000106B3">
      <w:pPr>
        <w:pStyle w:val="BodyText"/>
        <w:ind w:left="1440" w:firstLine="720"/>
      </w:pPr>
      <w:r>
        <w:t>Sub Module Name: Family details process</w:t>
      </w:r>
    </w:p>
    <w:p w:rsidR="000106B3" w:rsidRDefault="000106B3" w:rsidP="000106B3">
      <w:pPr>
        <w:pStyle w:val="BodyText"/>
        <w:ind w:left="1440" w:firstLine="720"/>
      </w:pPr>
      <w:r>
        <w:t>Visibility:</w:t>
      </w:r>
      <w:r w:rsidR="008B6607">
        <w:t xml:space="preserve"> N</w:t>
      </w:r>
    </w:p>
    <w:p w:rsidR="008B6607" w:rsidRDefault="008B6607" w:rsidP="008B6607">
      <w:pPr>
        <w:pStyle w:val="BodyText"/>
        <w:ind w:left="1440"/>
      </w:pPr>
      <w:r>
        <w:t>Module Name: Financial Needs Analysis</w:t>
      </w:r>
    </w:p>
    <w:p w:rsidR="008B6607" w:rsidRDefault="008B6607" w:rsidP="008B6607">
      <w:pPr>
        <w:pStyle w:val="BodyText"/>
        <w:ind w:left="1440"/>
      </w:pPr>
      <w:r>
        <w:t xml:space="preserve">Visibility: </w:t>
      </w:r>
      <w:r w:rsidR="00627197">
        <w:t>Y</w:t>
      </w:r>
    </w:p>
    <w:p w:rsidR="008B6607" w:rsidRDefault="008B6607" w:rsidP="008B6607">
      <w:pPr>
        <w:pStyle w:val="BodyText"/>
        <w:ind w:left="1440"/>
      </w:pPr>
      <w:r>
        <w:tab/>
        <w:t xml:space="preserve">Sub Module Name: </w:t>
      </w:r>
      <w:r w:rsidR="00627197">
        <w:t>Income Protection Process</w:t>
      </w:r>
    </w:p>
    <w:p w:rsidR="008B6607" w:rsidRDefault="008B6607" w:rsidP="008B6607">
      <w:pPr>
        <w:pStyle w:val="BodyText"/>
        <w:ind w:left="1440" w:firstLine="720"/>
      </w:pPr>
      <w:r>
        <w:t>Visibility:</w:t>
      </w:r>
      <w:r w:rsidR="00627197">
        <w:t xml:space="preserve"> Y</w:t>
      </w:r>
    </w:p>
    <w:p w:rsidR="00627197" w:rsidRDefault="00627197" w:rsidP="00627197">
      <w:pPr>
        <w:pStyle w:val="BodyText"/>
        <w:ind w:left="1440" w:firstLine="720"/>
      </w:pPr>
      <w:r>
        <w:t>Sub Module Name: Education Investment Need Process</w:t>
      </w:r>
    </w:p>
    <w:p w:rsidR="00627197" w:rsidRDefault="00627197" w:rsidP="00627197">
      <w:pPr>
        <w:pStyle w:val="BodyText"/>
        <w:ind w:left="1440" w:firstLine="720"/>
      </w:pPr>
      <w:r>
        <w:t>Visibility: N</w:t>
      </w:r>
    </w:p>
    <w:p w:rsidR="00CB0879" w:rsidRDefault="00CB0879" w:rsidP="00CB0879">
      <w:pPr>
        <w:pStyle w:val="BodyText"/>
        <w:ind w:left="1440"/>
      </w:pPr>
      <w:r>
        <w:t>Module Name: Sales Illustration Process</w:t>
      </w:r>
    </w:p>
    <w:p w:rsidR="00CB0879" w:rsidRDefault="00CB0879" w:rsidP="00CB0879">
      <w:pPr>
        <w:pStyle w:val="BodyText"/>
        <w:ind w:left="1440"/>
      </w:pPr>
      <w:r>
        <w:t>Visibility: Y</w:t>
      </w:r>
    </w:p>
    <w:p w:rsidR="00CB0879" w:rsidRDefault="00070FD1" w:rsidP="00CB0879">
      <w:pPr>
        <w:pStyle w:val="BodyText"/>
        <w:ind w:left="1440"/>
      </w:pPr>
      <w:r>
        <w:t>e</w:t>
      </w:r>
      <w:r w:rsidR="00CB0879">
        <w:t>tc</w:t>
      </w:r>
    </w:p>
    <w:p w:rsidR="00070FD1" w:rsidRDefault="00070FD1" w:rsidP="00CB0879">
      <w:pPr>
        <w:pStyle w:val="BodyText"/>
        <w:ind w:left="1440"/>
      </w:pPr>
    </w:p>
    <w:p w:rsidR="000106B3" w:rsidRDefault="00A815A3" w:rsidP="00D47A14">
      <w:pPr>
        <w:pStyle w:val="BodyText"/>
        <w:numPr>
          <w:ilvl w:val="1"/>
          <w:numId w:val="12"/>
        </w:numPr>
      </w:pPr>
      <w:r>
        <w:lastRenderedPageBreak/>
        <w:t>This JSON obje</w:t>
      </w:r>
      <w:r w:rsidR="00B74177">
        <w:t>ct will be downloaded via adapter after the user successful login.</w:t>
      </w:r>
      <w:r w:rsidR="00B263D3">
        <w:t>This configuration will be used to decide the visibility of the module or the sub module as well as the app navigations.</w:t>
      </w:r>
    </w:p>
    <w:p w:rsidR="0070202C" w:rsidRDefault="0070202C" w:rsidP="00D47A14">
      <w:pPr>
        <w:pStyle w:val="BodyText"/>
        <w:numPr>
          <w:ilvl w:val="1"/>
          <w:numId w:val="12"/>
        </w:numPr>
      </w:pPr>
      <w:r>
        <w:t>Sample code for this feature will be added later.</w:t>
      </w:r>
    </w:p>
    <w:p w:rsidR="00D47A14" w:rsidRDefault="00D47A14" w:rsidP="00D47A14">
      <w:pPr>
        <w:pStyle w:val="BodyText"/>
        <w:ind w:left="1440"/>
      </w:pPr>
    </w:p>
    <w:p w:rsidR="00D47A14" w:rsidRPr="00070FD1" w:rsidRDefault="00D47A14" w:rsidP="00A815A3">
      <w:pPr>
        <w:pStyle w:val="BodyText"/>
        <w:numPr>
          <w:ilvl w:val="0"/>
          <w:numId w:val="12"/>
        </w:numPr>
        <w:rPr>
          <w:color w:val="FF0000"/>
          <w:u w:val="single"/>
        </w:rPr>
      </w:pPr>
      <w:r w:rsidRPr="00070FD1">
        <w:rPr>
          <w:color w:val="FF0000"/>
          <w:u w:val="single"/>
        </w:rPr>
        <w:t>Sample for a dynamic UI based on the JSON object:</w:t>
      </w:r>
    </w:p>
    <w:p w:rsidR="00D47A14" w:rsidRDefault="00800294" w:rsidP="00A815A3">
      <w:pPr>
        <w:pStyle w:val="BodyText"/>
        <w:numPr>
          <w:ilvl w:val="0"/>
          <w:numId w:val="12"/>
        </w:numPr>
      </w:pPr>
      <w:r>
        <w:t>Sample JSON UI configurator:</w:t>
      </w:r>
    </w:p>
    <w:p w:rsidR="00800294" w:rsidRPr="00800294" w:rsidRDefault="00800294" w:rsidP="00800294">
      <w:pPr>
        <w:pBdr>
          <w:top w:val="single" w:sz="4" w:space="1" w:color="auto"/>
          <w:left w:val="single" w:sz="4" w:space="1" w:color="auto"/>
          <w:bottom w:val="single" w:sz="4" w:space="1" w:color="auto"/>
          <w:right w:val="single" w:sz="4" w:space="1" w:color="auto"/>
        </w:pBdr>
        <w:spacing w:line="360" w:lineRule="auto"/>
        <w:ind w:left="2160"/>
        <w:rPr>
          <w:rFonts w:cs="Arial"/>
          <w:sz w:val="16"/>
          <w:szCs w:val="16"/>
        </w:rPr>
      </w:pPr>
      <w:r w:rsidRPr="00800294">
        <w:rPr>
          <w:rFonts w:cs="Arial"/>
          <w:sz w:val="16"/>
          <w:szCs w:val="16"/>
        </w:rPr>
        <w:t xml:space="preserve"> [</w:t>
      </w:r>
    </w:p>
    <w:p w:rsidR="00800294" w:rsidRPr="00800294" w:rsidRDefault="00800294" w:rsidP="00800294">
      <w:pPr>
        <w:pBdr>
          <w:top w:val="single" w:sz="4" w:space="1" w:color="auto"/>
          <w:left w:val="single" w:sz="4" w:space="1" w:color="auto"/>
          <w:bottom w:val="single" w:sz="4" w:space="1" w:color="auto"/>
          <w:right w:val="single" w:sz="4" w:space="1" w:color="auto"/>
        </w:pBdr>
        <w:spacing w:line="360" w:lineRule="auto"/>
        <w:ind w:left="2160"/>
        <w:rPr>
          <w:rFonts w:cs="Arial"/>
          <w:sz w:val="16"/>
          <w:szCs w:val="16"/>
        </w:rPr>
      </w:pPr>
      <w:r w:rsidRPr="00800294">
        <w:rPr>
          <w:rFonts w:cs="Arial"/>
          <w:sz w:val="16"/>
          <w:szCs w:val="16"/>
        </w:rPr>
        <w:t xml:space="preserve">    {</w:t>
      </w:r>
    </w:p>
    <w:p w:rsidR="00800294" w:rsidRPr="00E93DD1" w:rsidRDefault="00800294" w:rsidP="00800294">
      <w:pPr>
        <w:pBdr>
          <w:top w:val="single" w:sz="4" w:space="1" w:color="auto"/>
          <w:left w:val="single" w:sz="4" w:space="1" w:color="auto"/>
          <w:bottom w:val="single" w:sz="4" w:space="1" w:color="auto"/>
          <w:right w:val="single" w:sz="4" w:space="1" w:color="auto"/>
        </w:pBdr>
        <w:spacing w:line="360" w:lineRule="auto"/>
        <w:ind w:left="2160"/>
        <w:rPr>
          <w:rFonts w:cs="Arial"/>
          <w:color w:val="FF0000"/>
          <w:sz w:val="16"/>
          <w:szCs w:val="16"/>
        </w:rPr>
      </w:pPr>
      <w:r w:rsidRPr="00E93DD1">
        <w:rPr>
          <w:rFonts w:cs="Arial"/>
          <w:color w:val="FF0000"/>
          <w:sz w:val="16"/>
          <w:szCs w:val="16"/>
        </w:rPr>
        <w:t xml:space="preserve">        "title": "TEXT",</w:t>
      </w:r>
    </w:p>
    <w:p w:rsidR="00800294" w:rsidRPr="00E93DD1" w:rsidRDefault="00800294" w:rsidP="00800294">
      <w:pPr>
        <w:pBdr>
          <w:top w:val="single" w:sz="4" w:space="1" w:color="auto"/>
          <w:left w:val="single" w:sz="4" w:space="1" w:color="auto"/>
          <w:bottom w:val="single" w:sz="4" w:space="1" w:color="auto"/>
          <w:right w:val="single" w:sz="4" w:space="1" w:color="auto"/>
        </w:pBdr>
        <w:spacing w:line="360" w:lineRule="auto"/>
        <w:ind w:left="2160"/>
        <w:rPr>
          <w:rFonts w:cs="Arial"/>
          <w:color w:val="FF0000"/>
          <w:sz w:val="16"/>
          <w:szCs w:val="16"/>
        </w:rPr>
      </w:pPr>
      <w:r w:rsidRPr="00E93DD1">
        <w:rPr>
          <w:rFonts w:cs="Arial"/>
          <w:color w:val="FF0000"/>
          <w:sz w:val="16"/>
          <w:szCs w:val="16"/>
        </w:rPr>
        <w:t xml:space="preserve">        "type": "text",</w:t>
      </w:r>
    </w:p>
    <w:p w:rsidR="00800294" w:rsidRPr="00E93DD1" w:rsidRDefault="00800294" w:rsidP="00800294">
      <w:pPr>
        <w:pBdr>
          <w:top w:val="single" w:sz="4" w:space="1" w:color="auto"/>
          <w:left w:val="single" w:sz="4" w:space="1" w:color="auto"/>
          <w:bottom w:val="single" w:sz="4" w:space="1" w:color="auto"/>
          <w:right w:val="single" w:sz="4" w:space="1" w:color="auto"/>
        </w:pBdr>
        <w:spacing w:line="360" w:lineRule="auto"/>
        <w:ind w:left="2160"/>
        <w:rPr>
          <w:rFonts w:cs="Arial"/>
          <w:color w:val="FF0000"/>
          <w:sz w:val="16"/>
          <w:szCs w:val="16"/>
        </w:rPr>
      </w:pPr>
      <w:r w:rsidRPr="00E93DD1">
        <w:rPr>
          <w:rFonts w:cs="Arial"/>
          <w:color w:val="FF0000"/>
          <w:sz w:val="16"/>
          <w:szCs w:val="16"/>
        </w:rPr>
        <w:t xml:space="preserve">        "value": "ANB",</w:t>
      </w:r>
    </w:p>
    <w:p w:rsidR="00800294" w:rsidRPr="00E93DD1" w:rsidRDefault="00800294" w:rsidP="00800294">
      <w:pPr>
        <w:pBdr>
          <w:top w:val="single" w:sz="4" w:space="1" w:color="auto"/>
          <w:left w:val="single" w:sz="4" w:space="1" w:color="auto"/>
          <w:bottom w:val="single" w:sz="4" w:space="1" w:color="auto"/>
          <w:right w:val="single" w:sz="4" w:space="1" w:color="auto"/>
        </w:pBdr>
        <w:spacing w:line="360" w:lineRule="auto"/>
        <w:ind w:left="2160"/>
        <w:rPr>
          <w:rFonts w:cs="Arial"/>
          <w:color w:val="FF0000"/>
          <w:sz w:val="16"/>
          <w:szCs w:val="16"/>
        </w:rPr>
      </w:pPr>
      <w:r w:rsidRPr="00E93DD1">
        <w:rPr>
          <w:rFonts w:cs="Arial"/>
          <w:color w:val="FF0000"/>
          <w:sz w:val="16"/>
          <w:szCs w:val="16"/>
        </w:rPr>
        <w:t xml:space="preserve">        "placeholder": "</w:t>
      </w:r>
      <w:r w:rsidR="00DB3D5C" w:rsidRPr="00E93DD1">
        <w:rPr>
          <w:rFonts w:cs="Arial"/>
          <w:color w:val="FF0000"/>
          <w:sz w:val="16"/>
          <w:szCs w:val="16"/>
        </w:rPr>
        <w:t>Enter User N</w:t>
      </w:r>
      <w:r w:rsidRPr="00E93DD1">
        <w:rPr>
          <w:rFonts w:cs="Arial"/>
          <w:color w:val="FF0000"/>
          <w:sz w:val="16"/>
          <w:szCs w:val="16"/>
        </w:rPr>
        <w:t>ame",</w:t>
      </w:r>
    </w:p>
    <w:p w:rsidR="00800294" w:rsidRPr="00E93DD1" w:rsidRDefault="00800294" w:rsidP="00800294">
      <w:pPr>
        <w:pBdr>
          <w:top w:val="single" w:sz="4" w:space="1" w:color="auto"/>
          <w:left w:val="single" w:sz="4" w:space="1" w:color="auto"/>
          <w:bottom w:val="single" w:sz="4" w:space="1" w:color="auto"/>
          <w:right w:val="single" w:sz="4" w:space="1" w:color="auto"/>
        </w:pBdr>
        <w:spacing w:line="360" w:lineRule="auto"/>
        <w:ind w:left="2160"/>
        <w:rPr>
          <w:rFonts w:cs="Arial"/>
          <w:color w:val="FF0000"/>
          <w:sz w:val="16"/>
          <w:szCs w:val="16"/>
        </w:rPr>
      </w:pPr>
      <w:r w:rsidRPr="00E93DD1">
        <w:rPr>
          <w:rFonts w:cs="Arial"/>
          <w:color w:val="FF0000"/>
          <w:sz w:val="16"/>
          <w:szCs w:val="16"/>
        </w:rPr>
        <w:t xml:space="preserve">        "dvalue": "rajeshraja",</w:t>
      </w:r>
    </w:p>
    <w:p w:rsidR="00800294" w:rsidRPr="00E93DD1" w:rsidRDefault="00800294" w:rsidP="00800294">
      <w:pPr>
        <w:pBdr>
          <w:top w:val="single" w:sz="4" w:space="1" w:color="auto"/>
          <w:left w:val="single" w:sz="4" w:space="1" w:color="auto"/>
          <w:bottom w:val="single" w:sz="4" w:space="1" w:color="auto"/>
          <w:right w:val="single" w:sz="4" w:space="1" w:color="auto"/>
        </w:pBdr>
        <w:spacing w:line="360" w:lineRule="auto"/>
        <w:ind w:left="2160"/>
        <w:rPr>
          <w:rFonts w:cs="Arial"/>
          <w:color w:val="FF0000"/>
          <w:sz w:val="16"/>
          <w:szCs w:val="16"/>
        </w:rPr>
      </w:pPr>
      <w:r w:rsidRPr="00E93DD1">
        <w:rPr>
          <w:rFonts w:cs="Arial"/>
          <w:color w:val="FF0000"/>
          <w:sz w:val="16"/>
          <w:szCs w:val="16"/>
        </w:rPr>
        <w:t xml:space="preserve">        "status": "readonly"</w:t>
      </w:r>
    </w:p>
    <w:p w:rsidR="00800294" w:rsidRPr="00800294" w:rsidRDefault="00800294" w:rsidP="00800294">
      <w:pPr>
        <w:pBdr>
          <w:top w:val="single" w:sz="4" w:space="1" w:color="auto"/>
          <w:left w:val="single" w:sz="4" w:space="1" w:color="auto"/>
          <w:bottom w:val="single" w:sz="4" w:space="1" w:color="auto"/>
          <w:right w:val="single" w:sz="4" w:space="1" w:color="auto"/>
        </w:pBdr>
        <w:spacing w:line="360" w:lineRule="auto"/>
        <w:ind w:left="2160"/>
        <w:rPr>
          <w:rFonts w:cs="Arial"/>
          <w:sz w:val="16"/>
          <w:szCs w:val="16"/>
        </w:rPr>
      </w:pPr>
      <w:r w:rsidRPr="00800294">
        <w:rPr>
          <w:rFonts w:cs="Arial"/>
          <w:sz w:val="16"/>
          <w:szCs w:val="16"/>
        </w:rPr>
        <w:t xml:space="preserve">    },</w:t>
      </w:r>
    </w:p>
    <w:p w:rsidR="00800294" w:rsidRPr="00800294" w:rsidRDefault="00800294" w:rsidP="00800294">
      <w:pPr>
        <w:pBdr>
          <w:top w:val="single" w:sz="4" w:space="1" w:color="auto"/>
          <w:left w:val="single" w:sz="4" w:space="1" w:color="auto"/>
          <w:bottom w:val="single" w:sz="4" w:space="1" w:color="auto"/>
          <w:right w:val="single" w:sz="4" w:space="1" w:color="auto"/>
        </w:pBdr>
        <w:spacing w:line="360" w:lineRule="auto"/>
        <w:ind w:left="2160"/>
        <w:rPr>
          <w:rFonts w:cs="Arial"/>
          <w:sz w:val="16"/>
          <w:szCs w:val="16"/>
        </w:rPr>
      </w:pPr>
      <w:r w:rsidRPr="00800294">
        <w:rPr>
          <w:rFonts w:cs="Arial"/>
          <w:sz w:val="16"/>
          <w:szCs w:val="16"/>
        </w:rPr>
        <w:t xml:space="preserve">    {</w:t>
      </w:r>
    </w:p>
    <w:p w:rsidR="00800294" w:rsidRPr="00800294" w:rsidRDefault="00800294" w:rsidP="00800294">
      <w:pPr>
        <w:pBdr>
          <w:top w:val="single" w:sz="4" w:space="1" w:color="auto"/>
          <w:left w:val="single" w:sz="4" w:space="1" w:color="auto"/>
          <w:bottom w:val="single" w:sz="4" w:space="1" w:color="auto"/>
          <w:right w:val="single" w:sz="4" w:space="1" w:color="auto"/>
        </w:pBdr>
        <w:spacing w:line="360" w:lineRule="auto"/>
        <w:ind w:left="2160"/>
        <w:rPr>
          <w:rFonts w:cs="Arial"/>
          <w:sz w:val="16"/>
          <w:szCs w:val="16"/>
        </w:rPr>
      </w:pPr>
      <w:r w:rsidRPr="00800294">
        <w:rPr>
          <w:rFonts w:cs="Arial"/>
          <w:sz w:val="16"/>
          <w:szCs w:val="16"/>
        </w:rPr>
        <w:t xml:space="preserve">        "title": "PASSWORD",</w:t>
      </w:r>
    </w:p>
    <w:p w:rsidR="00800294" w:rsidRPr="00800294" w:rsidRDefault="00800294" w:rsidP="00800294">
      <w:pPr>
        <w:pBdr>
          <w:top w:val="single" w:sz="4" w:space="1" w:color="auto"/>
          <w:left w:val="single" w:sz="4" w:space="1" w:color="auto"/>
          <w:bottom w:val="single" w:sz="4" w:space="1" w:color="auto"/>
          <w:right w:val="single" w:sz="4" w:space="1" w:color="auto"/>
        </w:pBdr>
        <w:spacing w:line="360" w:lineRule="auto"/>
        <w:ind w:left="2160"/>
        <w:rPr>
          <w:rFonts w:cs="Arial"/>
          <w:sz w:val="16"/>
          <w:szCs w:val="16"/>
        </w:rPr>
      </w:pPr>
      <w:r w:rsidRPr="00800294">
        <w:rPr>
          <w:rFonts w:cs="Arial"/>
          <w:sz w:val="16"/>
          <w:szCs w:val="16"/>
        </w:rPr>
        <w:t xml:space="preserve">        "type": "password",</w:t>
      </w:r>
    </w:p>
    <w:p w:rsidR="00800294" w:rsidRPr="00800294" w:rsidRDefault="00800294" w:rsidP="00800294">
      <w:pPr>
        <w:pBdr>
          <w:top w:val="single" w:sz="4" w:space="1" w:color="auto"/>
          <w:left w:val="single" w:sz="4" w:space="1" w:color="auto"/>
          <w:bottom w:val="single" w:sz="4" w:space="1" w:color="auto"/>
          <w:right w:val="single" w:sz="4" w:space="1" w:color="auto"/>
        </w:pBdr>
        <w:spacing w:line="360" w:lineRule="auto"/>
        <w:ind w:left="2160"/>
        <w:rPr>
          <w:rFonts w:cs="Arial"/>
          <w:sz w:val="16"/>
          <w:szCs w:val="16"/>
        </w:rPr>
      </w:pPr>
      <w:r w:rsidRPr="00800294">
        <w:rPr>
          <w:rFonts w:cs="Arial"/>
          <w:sz w:val="16"/>
          <w:szCs w:val="16"/>
        </w:rPr>
        <w:t xml:space="preserve">        "value": "ANB",</w:t>
      </w:r>
    </w:p>
    <w:p w:rsidR="00800294" w:rsidRPr="00800294" w:rsidRDefault="00800294" w:rsidP="00800294">
      <w:pPr>
        <w:pBdr>
          <w:top w:val="single" w:sz="4" w:space="1" w:color="auto"/>
          <w:left w:val="single" w:sz="4" w:space="1" w:color="auto"/>
          <w:bottom w:val="single" w:sz="4" w:space="1" w:color="auto"/>
          <w:right w:val="single" w:sz="4" w:space="1" w:color="auto"/>
        </w:pBdr>
        <w:spacing w:line="360" w:lineRule="auto"/>
        <w:ind w:left="2160"/>
        <w:rPr>
          <w:rFonts w:cs="Arial"/>
          <w:sz w:val="16"/>
          <w:szCs w:val="16"/>
        </w:rPr>
      </w:pPr>
      <w:r w:rsidRPr="00800294">
        <w:rPr>
          <w:rFonts w:cs="Arial"/>
          <w:sz w:val="16"/>
          <w:szCs w:val="16"/>
        </w:rPr>
        <w:t xml:space="preserve">        "placeholder": "password",</w:t>
      </w:r>
    </w:p>
    <w:p w:rsidR="00800294" w:rsidRPr="00800294" w:rsidRDefault="00800294" w:rsidP="00800294">
      <w:pPr>
        <w:pBdr>
          <w:top w:val="single" w:sz="4" w:space="1" w:color="auto"/>
          <w:left w:val="single" w:sz="4" w:space="1" w:color="auto"/>
          <w:bottom w:val="single" w:sz="4" w:space="1" w:color="auto"/>
          <w:right w:val="single" w:sz="4" w:space="1" w:color="auto"/>
        </w:pBdr>
        <w:spacing w:line="360" w:lineRule="auto"/>
        <w:ind w:left="2160"/>
        <w:rPr>
          <w:rFonts w:cs="Arial"/>
          <w:sz w:val="16"/>
          <w:szCs w:val="16"/>
        </w:rPr>
      </w:pPr>
      <w:r w:rsidRPr="00800294">
        <w:rPr>
          <w:rFonts w:cs="Arial"/>
          <w:sz w:val="16"/>
          <w:szCs w:val="16"/>
        </w:rPr>
        <w:t xml:space="preserve">        "dvalue": "test"</w:t>
      </w:r>
    </w:p>
    <w:p w:rsidR="00800294" w:rsidRPr="00800294" w:rsidRDefault="00800294" w:rsidP="00800294">
      <w:pPr>
        <w:pBdr>
          <w:top w:val="single" w:sz="4" w:space="1" w:color="auto"/>
          <w:left w:val="single" w:sz="4" w:space="1" w:color="auto"/>
          <w:bottom w:val="single" w:sz="4" w:space="1" w:color="auto"/>
          <w:right w:val="single" w:sz="4" w:space="1" w:color="auto"/>
        </w:pBdr>
        <w:spacing w:line="360" w:lineRule="auto"/>
        <w:ind w:left="2160"/>
        <w:rPr>
          <w:rFonts w:cs="Arial"/>
          <w:sz w:val="16"/>
          <w:szCs w:val="16"/>
        </w:rPr>
      </w:pPr>
      <w:r w:rsidRPr="00800294">
        <w:rPr>
          <w:rFonts w:cs="Arial"/>
          <w:sz w:val="16"/>
          <w:szCs w:val="16"/>
        </w:rPr>
        <w:t xml:space="preserve">    },</w:t>
      </w:r>
    </w:p>
    <w:p w:rsidR="00800294" w:rsidRPr="00800294" w:rsidRDefault="00800294" w:rsidP="00800294">
      <w:pPr>
        <w:pBdr>
          <w:top w:val="single" w:sz="4" w:space="1" w:color="auto"/>
          <w:left w:val="single" w:sz="4" w:space="1" w:color="auto"/>
          <w:bottom w:val="single" w:sz="4" w:space="1" w:color="auto"/>
          <w:right w:val="single" w:sz="4" w:space="1" w:color="auto"/>
        </w:pBdr>
        <w:spacing w:line="360" w:lineRule="auto"/>
        <w:ind w:left="2160"/>
        <w:rPr>
          <w:rFonts w:cs="Arial"/>
          <w:sz w:val="16"/>
          <w:szCs w:val="16"/>
        </w:rPr>
      </w:pPr>
      <w:r w:rsidRPr="00800294">
        <w:rPr>
          <w:rFonts w:cs="Arial"/>
          <w:sz w:val="16"/>
          <w:szCs w:val="16"/>
        </w:rPr>
        <w:t xml:space="preserve">    {</w:t>
      </w:r>
    </w:p>
    <w:p w:rsidR="00800294" w:rsidRPr="00800294" w:rsidRDefault="00800294" w:rsidP="00800294">
      <w:pPr>
        <w:pBdr>
          <w:top w:val="single" w:sz="4" w:space="1" w:color="auto"/>
          <w:left w:val="single" w:sz="4" w:space="1" w:color="auto"/>
          <w:bottom w:val="single" w:sz="4" w:space="1" w:color="auto"/>
          <w:right w:val="single" w:sz="4" w:space="1" w:color="auto"/>
        </w:pBdr>
        <w:spacing w:line="360" w:lineRule="auto"/>
        <w:ind w:left="2160"/>
        <w:rPr>
          <w:rFonts w:cs="Arial"/>
          <w:sz w:val="16"/>
          <w:szCs w:val="16"/>
        </w:rPr>
      </w:pPr>
      <w:r w:rsidRPr="00800294">
        <w:rPr>
          <w:rFonts w:cs="Arial"/>
          <w:sz w:val="16"/>
          <w:szCs w:val="16"/>
        </w:rPr>
        <w:t xml:space="preserve">        "title": "EMAIL",</w:t>
      </w:r>
    </w:p>
    <w:p w:rsidR="00800294" w:rsidRPr="00800294" w:rsidRDefault="00800294" w:rsidP="00800294">
      <w:pPr>
        <w:pBdr>
          <w:top w:val="single" w:sz="4" w:space="1" w:color="auto"/>
          <w:left w:val="single" w:sz="4" w:space="1" w:color="auto"/>
          <w:bottom w:val="single" w:sz="4" w:space="1" w:color="auto"/>
          <w:right w:val="single" w:sz="4" w:space="1" w:color="auto"/>
        </w:pBdr>
        <w:spacing w:line="360" w:lineRule="auto"/>
        <w:ind w:left="2160"/>
        <w:rPr>
          <w:rFonts w:cs="Arial"/>
          <w:sz w:val="16"/>
          <w:szCs w:val="16"/>
        </w:rPr>
      </w:pPr>
      <w:r w:rsidRPr="00800294">
        <w:rPr>
          <w:rFonts w:cs="Arial"/>
          <w:sz w:val="16"/>
          <w:szCs w:val="16"/>
        </w:rPr>
        <w:t xml:space="preserve">        "type": "email",</w:t>
      </w:r>
    </w:p>
    <w:p w:rsidR="00800294" w:rsidRPr="00800294" w:rsidRDefault="00800294" w:rsidP="00800294">
      <w:pPr>
        <w:pBdr>
          <w:top w:val="single" w:sz="4" w:space="1" w:color="auto"/>
          <w:left w:val="single" w:sz="4" w:space="1" w:color="auto"/>
          <w:bottom w:val="single" w:sz="4" w:space="1" w:color="auto"/>
          <w:right w:val="single" w:sz="4" w:space="1" w:color="auto"/>
        </w:pBdr>
        <w:spacing w:line="360" w:lineRule="auto"/>
        <w:ind w:left="2160"/>
        <w:rPr>
          <w:rFonts w:cs="Arial"/>
          <w:sz w:val="16"/>
          <w:szCs w:val="16"/>
        </w:rPr>
      </w:pPr>
      <w:r w:rsidRPr="00800294">
        <w:rPr>
          <w:rFonts w:cs="Arial"/>
          <w:sz w:val="16"/>
          <w:szCs w:val="16"/>
        </w:rPr>
        <w:t xml:space="preserve">        "value": "ANB",</w:t>
      </w:r>
    </w:p>
    <w:p w:rsidR="00800294" w:rsidRPr="00800294" w:rsidRDefault="00800294" w:rsidP="00800294">
      <w:pPr>
        <w:pBdr>
          <w:top w:val="single" w:sz="4" w:space="1" w:color="auto"/>
          <w:left w:val="single" w:sz="4" w:space="1" w:color="auto"/>
          <w:bottom w:val="single" w:sz="4" w:space="1" w:color="auto"/>
          <w:right w:val="single" w:sz="4" w:space="1" w:color="auto"/>
        </w:pBdr>
        <w:spacing w:line="360" w:lineRule="auto"/>
        <w:ind w:left="2160"/>
        <w:rPr>
          <w:rFonts w:cs="Arial"/>
          <w:sz w:val="16"/>
          <w:szCs w:val="16"/>
        </w:rPr>
      </w:pPr>
      <w:r w:rsidRPr="00800294">
        <w:rPr>
          <w:rFonts w:cs="Arial"/>
          <w:sz w:val="16"/>
          <w:szCs w:val="16"/>
        </w:rPr>
        <w:t xml:space="preserve">        "placeholder": "email"</w:t>
      </w:r>
    </w:p>
    <w:p w:rsidR="00800294" w:rsidRPr="00800294" w:rsidRDefault="00800294" w:rsidP="00800294">
      <w:pPr>
        <w:pBdr>
          <w:top w:val="single" w:sz="4" w:space="1" w:color="auto"/>
          <w:left w:val="single" w:sz="4" w:space="1" w:color="auto"/>
          <w:bottom w:val="single" w:sz="4" w:space="1" w:color="auto"/>
          <w:right w:val="single" w:sz="4" w:space="1" w:color="auto"/>
        </w:pBdr>
        <w:spacing w:line="360" w:lineRule="auto"/>
        <w:ind w:left="2160"/>
        <w:rPr>
          <w:rFonts w:cs="Arial"/>
          <w:sz w:val="16"/>
          <w:szCs w:val="16"/>
        </w:rPr>
      </w:pPr>
      <w:r w:rsidRPr="00800294">
        <w:rPr>
          <w:rFonts w:cs="Arial"/>
          <w:sz w:val="16"/>
          <w:szCs w:val="16"/>
        </w:rPr>
        <w:t xml:space="preserve">    },</w:t>
      </w:r>
    </w:p>
    <w:p w:rsidR="00800294" w:rsidRPr="00800294" w:rsidRDefault="00800294" w:rsidP="00800294">
      <w:pPr>
        <w:pBdr>
          <w:top w:val="single" w:sz="4" w:space="1" w:color="auto"/>
          <w:left w:val="single" w:sz="4" w:space="1" w:color="auto"/>
          <w:bottom w:val="single" w:sz="4" w:space="1" w:color="auto"/>
          <w:right w:val="single" w:sz="4" w:space="1" w:color="auto"/>
        </w:pBdr>
        <w:spacing w:line="360" w:lineRule="auto"/>
        <w:ind w:left="2160"/>
        <w:rPr>
          <w:rFonts w:cs="Arial"/>
          <w:sz w:val="16"/>
          <w:szCs w:val="16"/>
        </w:rPr>
      </w:pPr>
      <w:r w:rsidRPr="00800294">
        <w:rPr>
          <w:rFonts w:cs="Arial"/>
          <w:sz w:val="16"/>
          <w:szCs w:val="16"/>
        </w:rPr>
        <w:t xml:space="preserve">    {</w:t>
      </w:r>
    </w:p>
    <w:p w:rsidR="00800294" w:rsidRPr="00800294" w:rsidRDefault="00800294" w:rsidP="00800294">
      <w:pPr>
        <w:pBdr>
          <w:top w:val="single" w:sz="4" w:space="1" w:color="auto"/>
          <w:left w:val="single" w:sz="4" w:space="1" w:color="auto"/>
          <w:bottom w:val="single" w:sz="4" w:space="1" w:color="auto"/>
          <w:right w:val="single" w:sz="4" w:space="1" w:color="auto"/>
        </w:pBdr>
        <w:spacing w:line="360" w:lineRule="auto"/>
        <w:ind w:left="2160"/>
        <w:rPr>
          <w:rFonts w:cs="Arial"/>
          <w:sz w:val="16"/>
          <w:szCs w:val="16"/>
        </w:rPr>
      </w:pPr>
      <w:r w:rsidRPr="00800294">
        <w:rPr>
          <w:rFonts w:cs="Arial"/>
          <w:sz w:val="16"/>
          <w:szCs w:val="16"/>
        </w:rPr>
        <w:t xml:space="preserve">        "title": "URL",</w:t>
      </w:r>
    </w:p>
    <w:p w:rsidR="00800294" w:rsidRPr="00800294" w:rsidRDefault="00800294" w:rsidP="00800294">
      <w:pPr>
        <w:pBdr>
          <w:top w:val="single" w:sz="4" w:space="1" w:color="auto"/>
          <w:left w:val="single" w:sz="4" w:space="1" w:color="auto"/>
          <w:bottom w:val="single" w:sz="4" w:space="1" w:color="auto"/>
          <w:right w:val="single" w:sz="4" w:space="1" w:color="auto"/>
        </w:pBdr>
        <w:spacing w:line="360" w:lineRule="auto"/>
        <w:ind w:left="2160"/>
        <w:rPr>
          <w:rFonts w:cs="Arial"/>
          <w:sz w:val="16"/>
          <w:szCs w:val="16"/>
        </w:rPr>
      </w:pPr>
      <w:r w:rsidRPr="00800294">
        <w:rPr>
          <w:rFonts w:cs="Arial"/>
          <w:sz w:val="16"/>
          <w:szCs w:val="16"/>
        </w:rPr>
        <w:t xml:space="preserve">        "type": "url",</w:t>
      </w:r>
    </w:p>
    <w:p w:rsidR="00800294" w:rsidRPr="00800294" w:rsidRDefault="00800294" w:rsidP="00800294">
      <w:pPr>
        <w:pBdr>
          <w:top w:val="single" w:sz="4" w:space="1" w:color="auto"/>
          <w:left w:val="single" w:sz="4" w:space="1" w:color="auto"/>
          <w:bottom w:val="single" w:sz="4" w:space="1" w:color="auto"/>
          <w:right w:val="single" w:sz="4" w:space="1" w:color="auto"/>
        </w:pBdr>
        <w:spacing w:line="360" w:lineRule="auto"/>
        <w:ind w:left="2160"/>
        <w:rPr>
          <w:rFonts w:cs="Arial"/>
          <w:sz w:val="16"/>
          <w:szCs w:val="16"/>
        </w:rPr>
      </w:pPr>
      <w:r w:rsidRPr="00800294">
        <w:rPr>
          <w:rFonts w:cs="Arial"/>
          <w:sz w:val="16"/>
          <w:szCs w:val="16"/>
        </w:rPr>
        <w:t xml:space="preserve">        "value": "ANB",</w:t>
      </w:r>
    </w:p>
    <w:p w:rsidR="00800294" w:rsidRPr="00800294" w:rsidRDefault="00800294" w:rsidP="00800294">
      <w:pPr>
        <w:pBdr>
          <w:top w:val="single" w:sz="4" w:space="1" w:color="auto"/>
          <w:left w:val="single" w:sz="4" w:space="1" w:color="auto"/>
          <w:bottom w:val="single" w:sz="4" w:space="1" w:color="auto"/>
          <w:right w:val="single" w:sz="4" w:space="1" w:color="auto"/>
        </w:pBdr>
        <w:spacing w:line="360" w:lineRule="auto"/>
        <w:ind w:left="2160"/>
        <w:rPr>
          <w:rFonts w:cs="Arial"/>
          <w:sz w:val="16"/>
          <w:szCs w:val="16"/>
        </w:rPr>
      </w:pPr>
      <w:r w:rsidRPr="00800294">
        <w:rPr>
          <w:rFonts w:cs="Arial"/>
          <w:sz w:val="16"/>
          <w:szCs w:val="16"/>
        </w:rPr>
        <w:t xml:space="preserve">        "placeholder": "url"</w:t>
      </w:r>
    </w:p>
    <w:p w:rsidR="00800294" w:rsidRPr="00800294" w:rsidRDefault="00800294" w:rsidP="00800294">
      <w:pPr>
        <w:pBdr>
          <w:top w:val="single" w:sz="4" w:space="1" w:color="auto"/>
          <w:left w:val="single" w:sz="4" w:space="1" w:color="auto"/>
          <w:bottom w:val="single" w:sz="4" w:space="1" w:color="auto"/>
          <w:right w:val="single" w:sz="4" w:space="1" w:color="auto"/>
        </w:pBdr>
        <w:spacing w:line="360" w:lineRule="auto"/>
        <w:ind w:left="2160"/>
        <w:rPr>
          <w:rFonts w:cs="Arial"/>
          <w:sz w:val="16"/>
          <w:szCs w:val="16"/>
        </w:rPr>
      </w:pPr>
      <w:r w:rsidRPr="00800294">
        <w:rPr>
          <w:rFonts w:cs="Arial"/>
          <w:sz w:val="16"/>
          <w:szCs w:val="16"/>
        </w:rPr>
        <w:t xml:space="preserve">    },</w:t>
      </w:r>
    </w:p>
    <w:p w:rsidR="00800294" w:rsidRPr="00800294" w:rsidRDefault="00800294" w:rsidP="00800294">
      <w:pPr>
        <w:pBdr>
          <w:top w:val="single" w:sz="4" w:space="1" w:color="auto"/>
          <w:left w:val="single" w:sz="4" w:space="1" w:color="auto"/>
          <w:bottom w:val="single" w:sz="4" w:space="1" w:color="auto"/>
          <w:right w:val="single" w:sz="4" w:space="1" w:color="auto"/>
        </w:pBdr>
        <w:spacing w:line="360" w:lineRule="auto"/>
        <w:ind w:left="2160"/>
        <w:rPr>
          <w:rFonts w:cs="Arial"/>
          <w:sz w:val="16"/>
          <w:szCs w:val="16"/>
        </w:rPr>
      </w:pPr>
      <w:r w:rsidRPr="00800294">
        <w:rPr>
          <w:rFonts w:cs="Arial"/>
          <w:sz w:val="16"/>
          <w:szCs w:val="16"/>
        </w:rPr>
        <w:t xml:space="preserve">    {</w:t>
      </w:r>
    </w:p>
    <w:p w:rsidR="00800294" w:rsidRPr="00800294" w:rsidRDefault="00800294" w:rsidP="00800294">
      <w:pPr>
        <w:pBdr>
          <w:top w:val="single" w:sz="4" w:space="1" w:color="auto"/>
          <w:left w:val="single" w:sz="4" w:space="1" w:color="auto"/>
          <w:bottom w:val="single" w:sz="4" w:space="1" w:color="auto"/>
          <w:right w:val="single" w:sz="4" w:space="1" w:color="auto"/>
        </w:pBdr>
        <w:spacing w:line="360" w:lineRule="auto"/>
        <w:ind w:left="2160"/>
        <w:rPr>
          <w:rFonts w:cs="Arial"/>
          <w:sz w:val="16"/>
          <w:szCs w:val="16"/>
        </w:rPr>
      </w:pPr>
      <w:r w:rsidRPr="00800294">
        <w:rPr>
          <w:rFonts w:cs="Arial"/>
          <w:sz w:val="16"/>
          <w:szCs w:val="16"/>
        </w:rPr>
        <w:t xml:space="preserve">        "title": "DATE",</w:t>
      </w:r>
    </w:p>
    <w:p w:rsidR="00800294" w:rsidRPr="00800294" w:rsidRDefault="00800294" w:rsidP="00800294">
      <w:pPr>
        <w:pBdr>
          <w:top w:val="single" w:sz="4" w:space="1" w:color="auto"/>
          <w:left w:val="single" w:sz="4" w:space="1" w:color="auto"/>
          <w:bottom w:val="single" w:sz="4" w:space="1" w:color="auto"/>
          <w:right w:val="single" w:sz="4" w:space="1" w:color="auto"/>
        </w:pBdr>
        <w:spacing w:line="360" w:lineRule="auto"/>
        <w:ind w:left="2160"/>
        <w:rPr>
          <w:rFonts w:cs="Arial"/>
          <w:sz w:val="16"/>
          <w:szCs w:val="16"/>
        </w:rPr>
      </w:pPr>
      <w:r w:rsidRPr="00800294">
        <w:rPr>
          <w:rFonts w:cs="Arial"/>
          <w:sz w:val="16"/>
          <w:szCs w:val="16"/>
        </w:rPr>
        <w:t xml:space="preserve">        "type": "date",</w:t>
      </w:r>
    </w:p>
    <w:p w:rsidR="00800294" w:rsidRPr="00800294" w:rsidRDefault="00800294" w:rsidP="00800294">
      <w:pPr>
        <w:pBdr>
          <w:top w:val="single" w:sz="4" w:space="1" w:color="auto"/>
          <w:left w:val="single" w:sz="4" w:space="1" w:color="auto"/>
          <w:bottom w:val="single" w:sz="4" w:space="1" w:color="auto"/>
          <w:right w:val="single" w:sz="4" w:space="1" w:color="auto"/>
        </w:pBdr>
        <w:spacing w:line="360" w:lineRule="auto"/>
        <w:ind w:left="2160"/>
        <w:rPr>
          <w:rFonts w:cs="Arial"/>
          <w:sz w:val="16"/>
          <w:szCs w:val="16"/>
        </w:rPr>
      </w:pPr>
      <w:r w:rsidRPr="00800294">
        <w:rPr>
          <w:rFonts w:cs="Arial"/>
          <w:sz w:val="16"/>
          <w:szCs w:val="16"/>
        </w:rPr>
        <w:t xml:space="preserve">        "value": "ANB",</w:t>
      </w:r>
    </w:p>
    <w:p w:rsidR="00800294" w:rsidRPr="00800294" w:rsidRDefault="00800294" w:rsidP="00800294">
      <w:pPr>
        <w:pBdr>
          <w:top w:val="single" w:sz="4" w:space="1" w:color="auto"/>
          <w:left w:val="single" w:sz="4" w:space="1" w:color="auto"/>
          <w:bottom w:val="single" w:sz="4" w:space="1" w:color="auto"/>
          <w:right w:val="single" w:sz="4" w:space="1" w:color="auto"/>
        </w:pBdr>
        <w:spacing w:line="360" w:lineRule="auto"/>
        <w:ind w:left="2160"/>
        <w:rPr>
          <w:rFonts w:cs="Arial"/>
          <w:sz w:val="16"/>
          <w:szCs w:val="16"/>
        </w:rPr>
      </w:pPr>
      <w:r w:rsidRPr="00800294">
        <w:rPr>
          <w:rFonts w:cs="Arial"/>
          <w:sz w:val="16"/>
          <w:szCs w:val="16"/>
        </w:rPr>
        <w:t xml:space="preserve">        "placeholder": "date"</w:t>
      </w:r>
    </w:p>
    <w:p w:rsidR="00800294" w:rsidRPr="00800294" w:rsidRDefault="00800294" w:rsidP="00800294">
      <w:pPr>
        <w:pBdr>
          <w:top w:val="single" w:sz="4" w:space="1" w:color="auto"/>
          <w:left w:val="single" w:sz="4" w:space="1" w:color="auto"/>
          <w:bottom w:val="single" w:sz="4" w:space="1" w:color="auto"/>
          <w:right w:val="single" w:sz="4" w:space="1" w:color="auto"/>
        </w:pBdr>
        <w:spacing w:line="360" w:lineRule="auto"/>
        <w:ind w:left="2160"/>
        <w:rPr>
          <w:rFonts w:cs="Arial"/>
          <w:sz w:val="16"/>
          <w:szCs w:val="16"/>
        </w:rPr>
      </w:pPr>
      <w:r w:rsidRPr="00800294">
        <w:rPr>
          <w:rFonts w:cs="Arial"/>
          <w:sz w:val="16"/>
          <w:szCs w:val="16"/>
        </w:rPr>
        <w:t xml:space="preserve">    },</w:t>
      </w:r>
    </w:p>
    <w:p w:rsidR="00800294" w:rsidRPr="00800294" w:rsidRDefault="00800294" w:rsidP="00800294">
      <w:pPr>
        <w:pBdr>
          <w:top w:val="single" w:sz="4" w:space="1" w:color="auto"/>
          <w:left w:val="single" w:sz="4" w:space="1" w:color="auto"/>
          <w:bottom w:val="single" w:sz="4" w:space="1" w:color="auto"/>
          <w:right w:val="single" w:sz="4" w:space="1" w:color="auto"/>
        </w:pBdr>
        <w:spacing w:line="360" w:lineRule="auto"/>
        <w:ind w:left="2160"/>
        <w:rPr>
          <w:rFonts w:cs="Arial"/>
          <w:sz w:val="16"/>
          <w:szCs w:val="16"/>
        </w:rPr>
      </w:pPr>
      <w:r w:rsidRPr="00800294">
        <w:rPr>
          <w:rFonts w:cs="Arial"/>
          <w:sz w:val="16"/>
          <w:szCs w:val="16"/>
        </w:rPr>
        <w:t xml:space="preserve">    {</w:t>
      </w:r>
    </w:p>
    <w:p w:rsidR="00800294" w:rsidRPr="00800294" w:rsidRDefault="00800294" w:rsidP="00800294">
      <w:pPr>
        <w:pBdr>
          <w:top w:val="single" w:sz="4" w:space="1" w:color="auto"/>
          <w:left w:val="single" w:sz="4" w:space="1" w:color="auto"/>
          <w:bottom w:val="single" w:sz="4" w:space="1" w:color="auto"/>
          <w:right w:val="single" w:sz="4" w:space="1" w:color="auto"/>
        </w:pBdr>
        <w:spacing w:line="360" w:lineRule="auto"/>
        <w:ind w:left="2160"/>
        <w:rPr>
          <w:rFonts w:cs="Arial"/>
          <w:sz w:val="16"/>
          <w:szCs w:val="16"/>
        </w:rPr>
      </w:pPr>
      <w:r w:rsidRPr="00800294">
        <w:rPr>
          <w:rFonts w:cs="Arial"/>
          <w:sz w:val="16"/>
          <w:szCs w:val="16"/>
        </w:rPr>
        <w:t xml:space="preserve">        "title": "RANGE",</w:t>
      </w:r>
    </w:p>
    <w:p w:rsidR="00800294" w:rsidRPr="00800294" w:rsidRDefault="00800294" w:rsidP="00800294">
      <w:pPr>
        <w:pBdr>
          <w:top w:val="single" w:sz="4" w:space="1" w:color="auto"/>
          <w:left w:val="single" w:sz="4" w:space="1" w:color="auto"/>
          <w:bottom w:val="single" w:sz="4" w:space="1" w:color="auto"/>
          <w:right w:val="single" w:sz="4" w:space="1" w:color="auto"/>
        </w:pBdr>
        <w:spacing w:line="360" w:lineRule="auto"/>
        <w:ind w:left="2160"/>
        <w:rPr>
          <w:rFonts w:cs="Arial"/>
          <w:sz w:val="16"/>
          <w:szCs w:val="16"/>
        </w:rPr>
      </w:pPr>
      <w:r w:rsidRPr="00800294">
        <w:rPr>
          <w:rFonts w:cs="Arial"/>
          <w:sz w:val="16"/>
          <w:szCs w:val="16"/>
        </w:rPr>
        <w:t xml:space="preserve">        "type": "range",</w:t>
      </w:r>
    </w:p>
    <w:p w:rsidR="00800294" w:rsidRPr="00800294" w:rsidRDefault="00800294" w:rsidP="00800294">
      <w:pPr>
        <w:pBdr>
          <w:top w:val="single" w:sz="4" w:space="1" w:color="auto"/>
          <w:left w:val="single" w:sz="4" w:space="1" w:color="auto"/>
          <w:bottom w:val="single" w:sz="4" w:space="1" w:color="auto"/>
          <w:right w:val="single" w:sz="4" w:space="1" w:color="auto"/>
        </w:pBdr>
        <w:spacing w:line="360" w:lineRule="auto"/>
        <w:ind w:left="2160"/>
        <w:rPr>
          <w:rFonts w:cs="Arial"/>
          <w:sz w:val="16"/>
          <w:szCs w:val="16"/>
        </w:rPr>
      </w:pPr>
      <w:r w:rsidRPr="00800294">
        <w:rPr>
          <w:rFonts w:cs="Arial"/>
          <w:sz w:val="16"/>
          <w:szCs w:val="16"/>
        </w:rPr>
        <w:lastRenderedPageBreak/>
        <w:t xml:space="preserve">        "value": "ANB",</w:t>
      </w:r>
    </w:p>
    <w:p w:rsidR="00800294" w:rsidRPr="00800294" w:rsidRDefault="00800294" w:rsidP="00800294">
      <w:pPr>
        <w:pBdr>
          <w:top w:val="single" w:sz="4" w:space="1" w:color="auto"/>
          <w:left w:val="single" w:sz="4" w:space="1" w:color="auto"/>
          <w:bottom w:val="single" w:sz="4" w:space="1" w:color="auto"/>
          <w:right w:val="single" w:sz="4" w:space="1" w:color="auto"/>
        </w:pBdr>
        <w:spacing w:line="360" w:lineRule="auto"/>
        <w:ind w:left="2160"/>
        <w:rPr>
          <w:rFonts w:cs="Arial"/>
          <w:sz w:val="16"/>
          <w:szCs w:val="16"/>
        </w:rPr>
      </w:pPr>
      <w:r w:rsidRPr="00800294">
        <w:rPr>
          <w:rFonts w:cs="Arial"/>
          <w:sz w:val="16"/>
          <w:szCs w:val="16"/>
        </w:rPr>
        <w:t xml:space="preserve">        "placeholder": "range"</w:t>
      </w:r>
    </w:p>
    <w:p w:rsidR="00800294" w:rsidRPr="00800294" w:rsidRDefault="00800294" w:rsidP="00800294">
      <w:pPr>
        <w:pBdr>
          <w:top w:val="single" w:sz="4" w:space="1" w:color="auto"/>
          <w:left w:val="single" w:sz="4" w:space="1" w:color="auto"/>
          <w:bottom w:val="single" w:sz="4" w:space="1" w:color="auto"/>
          <w:right w:val="single" w:sz="4" w:space="1" w:color="auto"/>
        </w:pBdr>
        <w:spacing w:line="360" w:lineRule="auto"/>
        <w:ind w:left="2160"/>
        <w:rPr>
          <w:rFonts w:cs="Arial"/>
          <w:sz w:val="16"/>
          <w:szCs w:val="16"/>
        </w:rPr>
      </w:pPr>
      <w:r w:rsidRPr="00800294">
        <w:rPr>
          <w:rFonts w:cs="Arial"/>
          <w:sz w:val="16"/>
          <w:szCs w:val="16"/>
        </w:rPr>
        <w:t xml:space="preserve">    },</w:t>
      </w:r>
    </w:p>
    <w:p w:rsidR="00800294" w:rsidRPr="00800294" w:rsidRDefault="00800294" w:rsidP="00800294">
      <w:pPr>
        <w:pBdr>
          <w:top w:val="single" w:sz="4" w:space="1" w:color="auto"/>
          <w:left w:val="single" w:sz="4" w:space="1" w:color="auto"/>
          <w:bottom w:val="single" w:sz="4" w:space="1" w:color="auto"/>
          <w:right w:val="single" w:sz="4" w:space="1" w:color="auto"/>
        </w:pBdr>
        <w:spacing w:line="360" w:lineRule="auto"/>
        <w:ind w:left="2160"/>
        <w:rPr>
          <w:rFonts w:cs="Arial"/>
          <w:sz w:val="16"/>
          <w:szCs w:val="16"/>
        </w:rPr>
      </w:pPr>
      <w:r w:rsidRPr="00800294">
        <w:rPr>
          <w:rFonts w:cs="Arial"/>
          <w:sz w:val="16"/>
          <w:szCs w:val="16"/>
        </w:rPr>
        <w:t xml:space="preserve">    {</w:t>
      </w:r>
    </w:p>
    <w:p w:rsidR="00800294" w:rsidRPr="00800294" w:rsidRDefault="00800294" w:rsidP="00800294">
      <w:pPr>
        <w:pBdr>
          <w:top w:val="single" w:sz="4" w:space="1" w:color="auto"/>
          <w:left w:val="single" w:sz="4" w:space="1" w:color="auto"/>
          <w:bottom w:val="single" w:sz="4" w:space="1" w:color="auto"/>
          <w:right w:val="single" w:sz="4" w:space="1" w:color="auto"/>
        </w:pBdr>
        <w:spacing w:line="360" w:lineRule="auto"/>
        <w:ind w:left="2160"/>
        <w:rPr>
          <w:rFonts w:cs="Arial"/>
          <w:sz w:val="16"/>
          <w:szCs w:val="16"/>
        </w:rPr>
      </w:pPr>
      <w:r w:rsidRPr="00800294">
        <w:rPr>
          <w:rFonts w:cs="Arial"/>
          <w:sz w:val="16"/>
          <w:szCs w:val="16"/>
        </w:rPr>
        <w:t xml:space="preserve">        "title": "TIME",</w:t>
      </w:r>
    </w:p>
    <w:p w:rsidR="00800294" w:rsidRPr="00800294" w:rsidRDefault="00800294" w:rsidP="00800294">
      <w:pPr>
        <w:pBdr>
          <w:top w:val="single" w:sz="4" w:space="1" w:color="auto"/>
          <w:left w:val="single" w:sz="4" w:space="1" w:color="auto"/>
          <w:bottom w:val="single" w:sz="4" w:space="1" w:color="auto"/>
          <w:right w:val="single" w:sz="4" w:space="1" w:color="auto"/>
        </w:pBdr>
        <w:spacing w:line="360" w:lineRule="auto"/>
        <w:ind w:left="2160"/>
        <w:rPr>
          <w:rFonts w:cs="Arial"/>
          <w:sz w:val="16"/>
          <w:szCs w:val="16"/>
        </w:rPr>
      </w:pPr>
      <w:r w:rsidRPr="00800294">
        <w:rPr>
          <w:rFonts w:cs="Arial"/>
          <w:sz w:val="16"/>
          <w:szCs w:val="16"/>
        </w:rPr>
        <w:t xml:space="preserve">        "type": "time",</w:t>
      </w:r>
    </w:p>
    <w:p w:rsidR="00800294" w:rsidRPr="00800294" w:rsidRDefault="00800294" w:rsidP="00800294">
      <w:pPr>
        <w:pBdr>
          <w:top w:val="single" w:sz="4" w:space="1" w:color="auto"/>
          <w:left w:val="single" w:sz="4" w:space="1" w:color="auto"/>
          <w:bottom w:val="single" w:sz="4" w:space="1" w:color="auto"/>
          <w:right w:val="single" w:sz="4" w:space="1" w:color="auto"/>
        </w:pBdr>
        <w:spacing w:line="360" w:lineRule="auto"/>
        <w:ind w:left="2160"/>
        <w:rPr>
          <w:rFonts w:cs="Arial"/>
          <w:sz w:val="16"/>
          <w:szCs w:val="16"/>
        </w:rPr>
      </w:pPr>
      <w:r w:rsidRPr="00800294">
        <w:rPr>
          <w:rFonts w:cs="Arial"/>
          <w:sz w:val="16"/>
          <w:szCs w:val="16"/>
        </w:rPr>
        <w:t xml:space="preserve">        "value": "ANB",</w:t>
      </w:r>
    </w:p>
    <w:p w:rsidR="00800294" w:rsidRPr="00800294" w:rsidRDefault="00800294" w:rsidP="00800294">
      <w:pPr>
        <w:pBdr>
          <w:top w:val="single" w:sz="4" w:space="1" w:color="auto"/>
          <w:left w:val="single" w:sz="4" w:space="1" w:color="auto"/>
          <w:bottom w:val="single" w:sz="4" w:space="1" w:color="auto"/>
          <w:right w:val="single" w:sz="4" w:space="1" w:color="auto"/>
        </w:pBdr>
        <w:spacing w:line="360" w:lineRule="auto"/>
        <w:ind w:left="2160"/>
        <w:rPr>
          <w:rFonts w:cs="Arial"/>
          <w:sz w:val="16"/>
          <w:szCs w:val="16"/>
        </w:rPr>
      </w:pPr>
      <w:r w:rsidRPr="00800294">
        <w:rPr>
          <w:rFonts w:cs="Arial"/>
          <w:sz w:val="16"/>
          <w:szCs w:val="16"/>
        </w:rPr>
        <w:t xml:space="preserve">        "placeholder": "time"</w:t>
      </w:r>
    </w:p>
    <w:p w:rsidR="00800294" w:rsidRPr="00800294" w:rsidRDefault="00800294" w:rsidP="00800294">
      <w:pPr>
        <w:pBdr>
          <w:top w:val="single" w:sz="4" w:space="1" w:color="auto"/>
          <w:left w:val="single" w:sz="4" w:space="1" w:color="auto"/>
          <w:bottom w:val="single" w:sz="4" w:space="1" w:color="auto"/>
          <w:right w:val="single" w:sz="4" w:space="1" w:color="auto"/>
        </w:pBdr>
        <w:spacing w:line="360" w:lineRule="auto"/>
        <w:ind w:left="2160"/>
        <w:rPr>
          <w:rFonts w:cs="Arial"/>
          <w:sz w:val="16"/>
          <w:szCs w:val="16"/>
        </w:rPr>
      </w:pPr>
      <w:r w:rsidRPr="00800294">
        <w:rPr>
          <w:rFonts w:cs="Arial"/>
          <w:sz w:val="16"/>
          <w:szCs w:val="16"/>
        </w:rPr>
        <w:t xml:space="preserve">    },</w:t>
      </w:r>
    </w:p>
    <w:p w:rsidR="00800294" w:rsidRPr="00800294" w:rsidRDefault="00800294" w:rsidP="00800294">
      <w:pPr>
        <w:pBdr>
          <w:top w:val="single" w:sz="4" w:space="1" w:color="auto"/>
          <w:left w:val="single" w:sz="4" w:space="1" w:color="auto"/>
          <w:bottom w:val="single" w:sz="4" w:space="1" w:color="auto"/>
          <w:right w:val="single" w:sz="4" w:space="1" w:color="auto"/>
        </w:pBdr>
        <w:spacing w:line="360" w:lineRule="auto"/>
        <w:ind w:left="2160"/>
        <w:rPr>
          <w:rFonts w:cs="Arial"/>
          <w:sz w:val="16"/>
          <w:szCs w:val="16"/>
        </w:rPr>
      </w:pPr>
      <w:r w:rsidRPr="00800294">
        <w:rPr>
          <w:rFonts w:cs="Arial"/>
          <w:sz w:val="16"/>
          <w:szCs w:val="16"/>
        </w:rPr>
        <w:t xml:space="preserve">    {</w:t>
      </w:r>
    </w:p>
    <w:p w:rsidR="00800294" w:rsidRPr="00800294" w:rsidRDefault="00800294" w:rsidP="00800294">
      <w:pPr>
        <w:pBdr>
          <w:top w:val="single" w:sz="4" w:space="1" w:color="auto"/>
          <w:left w:val="single" w:sz="4" w:space="1" w:color="auto"/>
          <w:bottom w:val="single" w:sz="4" w:space="1" w:color="auto"/>
          <w:right w:val="single" w:sz="4" w:space="1" w:color="auto"/>
        </w:pBdr>
        <w:spacing w:line="360" w:lineRule="auto"/>
        <w:ind w:left="2160"/>
        <w:rPr>
          <w:rFonts w:cs="Arial"/>
          <w:sz w:val="16"/>
          <w:szCs w:val="16"/>
        </w:rPr>
      </w:pPr>
      <w:r w:rsidRPr="00800294">
        <w:rPr>
          <w:rFonts w:cs="Arial"/>
          <w:sz w:val="16"/>
          <w:szCs w:val="16"/>
        </w:rPr>
        <w:t xml:space="preserve">        "title": "COLOR",</w:t>
      </w:r>
    </w:p>
    <w:p w:rsidR="00800294" w:rsidRPr="00800294" w:rsidRDefault="00800294" w:rsidP="00800294">
      <w:pPr>
        <w:pBdr>
          <w:top w:val="single" w:sz="4" w:space="1" w:color="auto"/>
          <w:left w:val="single" w:sz="4" w:space="1" w:color="auto"/>
          <w:bottom w:val="single" w:sz="4" w:space="1" w:color="auto"/>
          <w:right w:val="single" w:sz="4" w:space="1" w:color="auto"/>
        </w:pBdr>
        <w:spacing w:line="360" w:lineRule="auto"/>
        <w:ind w:left="2160"/>
        <w:rPr>
          <w:rFonts w:cs="Arial"/>
          <w:sz w:val="16"/>
          <w:szCs w:val="16"/>
        </w:rPr>
      </w:pPr>
      <w:r w:rsidRPr="00800294">
        <w:rPr>
          <w:rFonts w:cs="Arial"/>
          <w:sz w:val="16"/>
          <w:szCs w:val="16"/>
        </w:rPr>
        <w:t xml:space="preserve">        "type": "color",</w:t>
      </w:r>
    </w:p>
    <w:p w:rsidR="00800294" w:rsidRPr="00800294" w:rsidRDefault="00800294" w:rsidP="00800294">
      <w:pPr>
        <w:pBdr>
          <w:top w:val="single" w:sz="4" w:space="1" w:color="auto"/>
          <w:left w:val="single" w:sz="4" w:space="1" w:color="auto"/>
          <w:bottom w:val="single" w:sz="4" w:space="1" w:color="auto"/>
          <w:right w:val="single" w:sz="4" w:space="1" w:color="auto"/>
        </w:pBdr>
        <w:spacing w:line="360" w:lineRule="auto"/>
        <w:ind w:left="2160"/>
        <w:rPr>
          <w:rFonts w:cs="Arial"/>
          <w:sz w:val="16"/>
          <w:szCs w:val="16"/>
        </w:rPr>
      </w:pPr>
      <w:r w:rsidRPr="00800294">
        <w:rPr>
          <w:rFonts w:cs="Arial"/>
          <w:sz w:val="16"/>
          <w:szCs w:val="16"/>
        </w:rPr>
        <w:t xml:space="preserve">        "value": "ANB",</w:t>
      </w:r>
    </w:p>
    <w:p w:rsidR="00800294" w:rsidRPr="00800294" w:rsidRDefault="00800294" w:rsidP="00800294">
      <w:pPr>
        <w:pBdr>
          <w:top w:val="single" w:sz="4" w:space="1" w:color="auto"/>
          <w:left w:val="single" w:sz="4" w:space="1" w:color="auto"/>
          <w:bottom w:val="single" w:sz="4" w:space="1" w:color="auto"/>
          <w:right w:val="single" w:sz="4" w:space="1" w:color="auto"/>
        </w:pBdr>
        <w:spacing w:line="360" w:lineRule="auto"/>
        <w:ind w:left="2160"/>
        <w:rPr>
          <w:rFonts w:cs="Arial"/>
          <w:sz w:val="16"/>
          <w:szCs w:val="16"/>
        </w:rPr>
      </w:pPr>
      <w:r w:rsidRPr="00800294">
        <w:rPr>
          <w:rFonts w:cs="Arial"/>
          <w:sz w:val="16"/>
          <w:szCs w:val="16"/>
        </w:rPr>
        <w:t xml:space="preserve">        "placeholder": "color"</w:t>
      </w:r>
    </w:p>
    <w:p w:rsidR="00800294" w:rsidRPr="00800294" w:rsidRDefault="00800294" w:rsidP="00800294">
      <w:pPr>
        <w:pBdr>
          <w:top w:val="single" w:sz="4" w:space="1" w:color="auto"/>
          <w:left w:val="single" w:sz="4" w:space="1" w:color="auto"/>
          <w:bottom w:val="single" w:sz="4" w:space="1" w:color="auto"/>
          <w:right w:val="single" w:sz="4" w:space="1" w:color="auto"/>
        </w:pBdr>
        <w:spacing w:line="360" w:lineRule="auto"/>
        <w:ind w:left="2160"/>
        <w:rPr>
          <w:rFonts w:cs="Arial"/>
          <w:sz w:val="16"/>
          <w:szCs w:val="16"/>
        </w:rPr>
      </w:pPr>
      <w:r w:rsidRPr="00800294">
        <w:rPr>
          <w:rFonts w:cs="Arial"/>
          <w:sz w:val="16"/>
          <w:szCs w:val="16"/>
        </w:rPr>
        <w:t xml:space="preserve">    },</w:t>
      </w:r>
    </w:p>
    <w:p w:rsidR="00800294" w:rsidRPr="00800294" w:rsidRDefault="00800294" w:rsidP="00800294">
      <w:pPr>
        <w:pBdr>
          <w:top w:val="single" w:sz="4" w:space="1" w:color="auto"/>
          <w:left w:val="single" w:sz="4" w:space="1" w:color="auto"/>
          <w:bottom w:val="single" w:sz="4" w:space="1" w:color="auto"/>
          <w:right w:val="single" w:sz="4" w:space="1" w:color="auto"/>
        </w:pBdr>
        <w:spacing w:line="360" w:lineRule="auto"/>
        <w:ind w:left="2160"/>
        <w:rPr>
          <w:rFonts w:cs="Arial"/>
          <w:sz w:val="16"/>
          <w:szCs w:val="16"/>
        </w:rPr>
      </w:pPr>
      <w:r w:rsidRPr="00800294">
        <w:rPr>
          <w:rFonts w:cs="Arial"/>
          <w:sz w:val="16"/>
          <w:szCs w:val="16"/>
        </w:rPr>
        <w:t xml:space="preserve">    {</w:t>
      </w:r>
    </w:p>
    <w:p w:rsidR="00800294" w:rsidRPr="00800294" w:rsidRDefault="00800294" w:rsidP="00800294">
      <w:pPr>
        <w:pBdr>
          <w:top w:val="single" w:sz="4" w:space="1" w:color="auto"/>
          <w:left w:val="single" w:sz="4" w:space="1" w:color="auto"/>
          <w:bottom w:val="single" w:sz="4" w:space="1" w:color="auto"/>
          <w:right w:val="single" w:sz="4" w:space="1" w:color="auto"/>
        </w:pBdr>
        <w:spacing w:line="360" w:lineRule="auto"/>
        <w:ind w:left="2160"/>
        <w:rPr>
          <w:rFonts w:cs="Arial"/>
          <w:sz w:val="16"/>
          <w:szCs w:val="16"/>
        </w:rPr>
      </w:pPr>
      <w:r w:rsidRPr="00800294">
        <w:rPr>
          <w:rFonts w:cs="Arial"/>
          <w:sz w:val="16"/>
          <w:szCs w:val="16"/>
        </w:rPr>
        <w:t xml:space="preserve">        "title": "NUMBER",</w:t>
      </w:r>
    </w:p>
    <w:p w:rsidR="00800294" w:rsidRPr="00800294" w:rsidRDefault="00800294" w:rsidP="00800294">
      <w:pPr>
        <w:pBdr>
          <w:top w:val="single" w:sz="4" w:space="1" w:color="auto"/>
          <w:left w:val="single" w:sz="4" w:space="1" w:color="auto"/>
          <w:bottom w:val="single" w:sz="4" w:space="1" w:color="auto"/>
          <w:right w:val="single" w:sz="4" w:space="1" w:color="auto"/>
        </w:pBdr>
        <w:spacing w:line="360" w:lineRule="auto"/>
        <w:ind w:left="2160"/>
        <w:rPr>
          <w:rFonts w:cs="Arial"/>
          <w:sz w:val="16"/>
          <w:szCs w:val="16"/>
        </w:rPr>
      </w:pPr>
      <w:r w:rsidRPr="00800294">
        <w:rPr>
          <w:rFonts w:cs="Arial"/>
          <w:sz w:val="16"/>
          <w:szCs w:val="16"/>
        </w:rPr>
        <w:t xml:space="preserve">        "type": "number",</w:t>
      </w:r>
    </w:p>
    <w:p w:rsidR="00800294" w:rsidRPr="00800294" w:rsidRDefault="00800294" w:rsidP="00800294">
      <w:pPr>
        <w:pBdr>
          <w:top w:val="single" w:sz="4" w:space="1" w:color="auto"/>
          <w:left w:val="single" w:sz="4" w:space="1" w:color="auto"/>
          <w:bottom w:val="single" w:sz="4" w:space="1" w:color="auto"/>
          <w:right w:val="single" w:sz="4" w:space="1" w:color="auto"/>
        </w:pBdr>
        <w:spacing w:line="360" w:lineRule="auto"/>
        <w:ind w:left="2160"/>
        <w:rPr>
          <w:rFonts w:cs="Arial"/>
          <w:sz w:val="16"/>
          <w:szCs w:val="16"/>
        </w:rPr>
      </w:pPr>
      <w:r w:rsidRPr="00800294">
        <w:rPr>
          <w:rFonts w:cs="Arial"/>
          <w:sz w:val="16"/>
          <w:szCs w:val="16"/>
        </w:rPr>
        <w:t xml:space="preserve">        "value": "ANB",</w:t>
      </w:r>
    </w:p>
    <w:p w:rsidR="00800294" w:rsidRPr="00800294" w:rsidRDefault="00800294" w:rsidP="00800294">
      <w:pPr>
        <w:pBdr>
          <w:top w:val="single" w:sz="4" w:space="1" w:color="auto"/>
          <w:left w:val="single" w:sz="4" w:space="1" w:color="auto"/>
          <w:bottom w:val="single" w:sz="4" w:space="1" w:color="auto"/>
          <w:right w:val="single" w:sz="4" w:space="1" w:color="auto"/>
        </w:pBdr>
        <w:spacing w:line="360" w:lineRule="auto"/>
        <w:ind w:left="2160"/>
        <w:rPr>
          <w:rFonts w:cs="Arial"/>
          <w:sz w:val="16"/>
          <w:szCs w:val="16"/>
        </w:rPr>
      </w:pPr>
      <w:r w:rsidRPr="00800294">
        <w:rPr>
          <w:rFonts w:cs="Arial"/>
          <w:sz w:val="16"/>
          <w:szCs w:val="16"/>
        </w:rPr>
        <w:t xml:space="preserve">        "placeholder": "number"</w:t>
      </w:r>
    </w:p>
    <w:p w:rsidR="00800294" w:rsidRPr="00800294" w:rsidRDefault="00800294" w:rsidP="00800294">
      <w:pPr>
        <w:pBdr>
          <w:top w:val="single" w:sz="4" w:space="1" w:color="auto"/>
          <w:left w:val="single" w:sz="4" w:space="1" w:color="auto"/>
          <w:bottom w:val="single" w:sz="4" w:space="1" w:color="auto"/>
          <w:right w:val="single" w:sz="4" w:space="1" w:color="auto"/>
        </w:pBdr>
        <w:spacing w:line="360" w:lineRule="auto"/>
        <w:ind w:left="2160"/>
        <w:rPr>
          <w:rFonts w:cs="Arial"/>
          <w:sz w:val="16"/>
          <w:szCs w:val="16"/>
        </w:rPr>
      </w:pPr>
      <w:r w:rsidRPr="00800294">
        <w:rPr>
          <w:rFonts w:cs="Arial"/>
          <w:sz w:val="16"/>
          <w:szCs w:val="16"/>
        </w:rPr>
        <w:t xml:space="preserve">    },</w:t>
      </w:r>
    </w:p>
    <w:p w:rsidR="00800294" w:rsidRPr="00800294" w:rsidRDefault="00800294" w:rsidP="00800294">
      <w:pPr>
        <w:pBdr>
          <w:top w:val="single" w:sz="4" w:space="1" w:color="auto"/>
          <w:left w:val="single" w:sz="4" w:space="1" w:color="auto"/>
          <w:bottom w:val="single" w:sz="4" w:space="1" w:color="auto"/>
          <w:right w:val="single" w:sz="4" w:space="1" w:color="auto"/>
        </w:pBdr>
        <w:spacing w:line="360" w:lineRule="auto"/>
        <w:ind w:left="2160"/>
        <w:rPr>
          <w:rFonts w:cs="Arial"/>
          <w:sz w:val="16"/>
          <w:szCs w:val="16"/>
        </w:rPr>
      </w:pPr>
      <w:r w:rsidRPr="00800294">
        <w:rPr>
          <w:rFonts w:cs="Arial"/>
          <w:sz w:val="16"/>
          <w:szCs w:val="16"/>
        </w:rPr>
        <w:t xml:space="preserve">    {</w:t>
      </w:r>
    </w:p>
    <w:p w:rsidR="00800294" w:rsidRPr="00800294" w:rsidRDefault="00800294" w:rsidP="00800294">
      <w:pPr>
        <w:pBdr>
          <w:top w:val="single" w:sz="4" w:space="1" w:color="auto"/>
          <w:left w:val="single" w:sz="4" w:space="1" w:color="auto"/>
          <w:bottom w:val="single" w:sz="4" w:space="1" w:color="auto"/>
          <w:right w:val="single" w:sz="4" w:space="1" w:color="auto"/>
        </w:pBdr>
        <w:spacing w:line="360" w:lineRule="auto"/>
        <w:ind w:left="2160"/>
        <w:rPr>
          <w:rFonts w:cs="Arial"/>
          <w:sz w:val="16"/>
          <w:szCs w:val="16"/>
        </w:rPr>
      </w:pPr>
      <w:r w:rsidRPr="00800294">
        <w:rPr>
          <w:rFonts w:cs="Arial"/>
          <w:sz w:val="16"/>
          <w:szCs w:val="16"/>
        </w:rPr>
        <w:t xml:space="preserve">        "title": "WEEK",</w:t>
      </w:r>
    </w:p>
    <w:p w:rsidR="00800294" w:rsidRPr="00800294" w:rsidRDefault="00800294" w:rsidP="00800294">
      <w:pPr>
        <w:pBdr>
          <w:top w:val="single" w:sz="4" w:space="1" w:color="auto"/>
          <w:left w:val="single" w:sz="4" w:space="1" w:color="auto"/>
          <w:bottom w:val="single" w:sz="4" w:space="1" w:color="auto"/>
          <w:right w:val="single" w:sz="4" w:space="1" w:color="auto"/>
        </w:pBdr>
        <w:spacing w:line="360" w:lineRule="auto"/>
        <w:ind w:left="2160"/>
        <w:rPr>
          <w:rFonts w:cs="Arial"/>
          <w:sz w:val="16"/>
          <w:szCs w:val="16"/>
        </w:rPr>
      </w:pPr>
      <w:r w:rsidRPr="00800294">
        <w:rPr>
          <w:rFonts w:cs="Arial"/>
          <w:sz w:val="16"/>
          <w:szCs w:val="16"/>
        </w:rPr>
        <w:t xml:space="preserve">        "type": "week",</w:t>
      </w:r>
    </w:p>
    <w:p w:rsidR="00800294" w:rsidRPr="00800294" w:rsidRDefault="00800294" w:rsidP="00800294">
      <w:pPr>
        <w:pBdr>
          <w:top w:val="single" w:sz="4" w:space="1" w:color="auto"/>
          <w:left w:val="single" w:sz="4" w:space="1" w:color="auto"/>
          <w:bottom w:val="single" w:sz="4" w:space="1" w:color="auto"/>
          <w:right w:val="single" w:sz="4" w:space="1" w:color="auto"/>
        </w:pBdr>
        <w:spacing w:line="360" w:lineRule="auto"/>
        <w:ind w:left="2160"/>
        <w:rPr>
          <w:rFonts w:cs="Arial"/>
          <w:sz w:val="16"/>
          <w:szCs w:val="16"/>
        </w:rPr>
      </w:pPr>
      <w:r w:rsidRPr="00800294">
        <w:rPr>
          <w:rFonts w:cs="Arial"/>
          <w:sz w:val="16"/>
          <w:szCs w:val="16"/>
        </w:rPr>
        <w:t xml:space="preserve">        "value": "ANB",</w:t>
      </w:r>
    </w:p>
    <w:p w:rsidR="00800294" w:rsidRPr="00800294" w:rsidRDefault="00800294" w:rsidP="00800294">
      <w:pPr>
        <w:pBdr>
          <w:top w:val="single" w:sz="4" w:space="1" w:color="auto"/>
          <w:left w:val="single" w:sz="4" w:space="1" w:color="auto"/>
          <w:bottom w:val="single" w:sz="4" w:space="1" w:color="auto"/>
          <w:right w:val="single" w:sz="4" w:space="1" w:color="auto"/>
        </w:pBdr>
        <w:spacing w:line="360" w:lineRule="auto"/>
        <w:ind w:left="2160"/>
        <w:rPr>
          <w:rFonts w:cs="Arial"/>
          <w:sz w:val="16"/>
          <w:szCs w:val="16"/>
        </w:rPr>
      </w:pPr>
      <w:r w:rsidRPr="00800294">
        <w:rPr>
          <w:rFonts w:cs="Arial"/>
          <w:sz w:val="16"/>
          <w:szCs w:val="16"/>
        </w:rPr>
        <w:t xml:space="preserve">        "placeholder": "week"</w:t>
      </w:r>
    </w:p>
    <w:p w:rsidR="00800294" w:rsidRPr="00800294" w:rsidRDefault="00800294" w:rsidP="00800294">
      <w:pPr>
        <w:pBdr>
          <w:top w:val="single" w:sz="4" w:space="1" w:color="auto"/>
          <w:left w:val="single" w:sz="4" w:space="1" w:color="auto"/>
          <w:bottom w:val="single" w:sz="4" w:space="1" w:color="auto"/>
          <w:right w:val="single" w:sz="4" w:space="1" w:color="auto"/>
        </w:pBdr>
        <w:spacing w:line="360" w:lineRule="auto"/>
        <w:ind w:left="2160"/>
        <w:rPr>
          <w:rFonts w:cs="Arial"/>
          <w:sz w:val="16"/>
          <w:szCs w:val="16"/>
        </w:rPr>
      </w:pPr>
      <w:r w:rsidRPr="00800294">
        <w:rPr>
          <w:rFonts w:cs="Arial"/>
          <w:sz w:val="16"/>
          <w:szCs w:val="16"/>
        </w:rPr>
        <w:t xml:space="preserve">    },</w:t>
      </w:r>
    </w:p>
    <w:p w:rsidR="00800294" w:rsidRPr="00800294" w:rsidRDefault="00800294" w:rsidP="00800294">
      <w:pPr>
        <w:pBdr>
          <w:top w:val="single" w:sz="4" w:space="1" w:color="auto"/>
          <w:left w:val="single" w:sz="4" w:space="1" w:color="auto"/>
          <w:bottom w:val="single" w:sz="4" w:space="1" w:color="auto"/>
          <w:right w:val="single" w:sz="4" w:space="1" w:color="auto"/>
        </w:pBdr>
        <w:spacing w:line="360" w:lineRule="auto"/>
        <w:ind w:left="2160"/>
        <w:rPr>
          <w:rFonts w:cs="Arial"/>
          <w:sz w:val="16"/>
          <w:szCs w:val="16"/>
        </w:rPr>
      </w:pPr>
      <w:r w:rsidRPr="00800294">
        <w:rPr>
          <w:rFonts w:cs="Arial"/>
          <w:sz w:val="16"/>
          <w:szCs w:val="16"/>
        </w:rPr>
        <w:t xml:space="preserve">    {</w:t>
      </w:r>
    </w:p>
    <w:p w:rsidR="00800294" w:rsidRPr="00800294" w:rsidRDefault="00800294" w:rsidP="00800294">
      <w:pPr>
        <w:pBdr>
          <w:top w:val="single" w:sz="4" w:space="1" w:color="auto"/>
          <w:left w:val="single" w:sz="4" w:space="1" w:color="auto"/>
          <w:bottom w:val="single" w:sz="4" w:space="1" w:color="auto"/>
          <w:right w:val="single" w:sz="4" w:space="1" w:color="auto"/>
        </w:pBdr>
        <w:spacing w:line="360" w:lineRule="auto"/>
        <w:ind w:left="2160"/>
        <w:rPr>
          <w:rFonts w:cs="Arial"/>
          <w:sz w:val="16"/>
          <w:szCs w:val="16"/>
        </w:rPr>
      </w:pPr>
      <w:r w:rsidRPr="00800294">
        <w:rPr>
          <w:rFonts w:cs="Arial"/>
          <w:sz w:val="16"/>
          <w:szCs w:val="16"/>
        </w:rPr>
        <w:t xml:space="preserve">        "title": "TEXT",</w:t>
      </w:r>
    </w:p>
    <w:p w:rsidR="00800294" w:rsidRPr="00800294" w:rsidRDefault="00800294" w:rsidP="00800294">
      <w:pPr>
        <w:pBdr>
          <w:top w:val="single" w:sz="4" w:space="1" w:color="auto"/>
          <w:left w:val="single" w:sz="4" w:space="1" w:color="auto"/>
          <w:bottom w:val="single" w:sz="4" w:space="1" w:color="auto"/>
          <w:right w:val="single" w:sz="4" w:space="1" w:color="auto"/>
        </w:pBdr>
        <w:spacing w:line="360" w:lineRule="auto"/>
        <w:ind w:left="2160"/>
        <w:rPr>
          <w:rFonts w:cs="Arial"/>
          <w:sz w:val="16"/>
          <w:szCs w:val="16"/>
        </w:rPr>
      </w:pPr>
      <w:r w:rsidRPr="00800294">
        <w:rPr>
          <w:rFonts w:cs="Arial"/>
          <w:sz w:val="16"/>
          <w:szCs w:val="16"/>
        </w:rPr>
        <w:t xml:space="preserve">        "type": "text",</w:t>
      </w:r>
    </w:p>
    <w:p w:rsidR="00800294" w:rsidRPr="00800294" w:rsidRDefault="00800294" w:rsidP="00800294">
      <w:pPr>
        <w:pBdr>
          <w:top w:val="single" w:sz="4" w:space="1" w:color="auto"/>
          <w:left w:val="single" w:sz="4" w:space="1" w:color="auto"/>
          <w:bottom w:val="single" w:sz="4" w:space="1" w:color="auto"/>
          <w:right w:val="single" w:sz="4" w:space="1" w:color="auto"/>
        </w:pBdr>
        <w:spacing w:line="360" w:lineRule="auto"/>
        <w:ind w:left="2160"/>
        <w:rPr>
          <w:rFonts w:cs="Arial"/>
          <w:sz w:val="16"/>
          <w:szCs w:val="16"/>
        </w:rPr>
      </w:pPr>
      <w:r w:rsidRPr="00800294">
        <w:rPr>
          <w:rFonts w:cs="Arial"/>
          <w:sz w:val="16"/>
          <w:szCs w:val="16"/>
        </w:rPr>
        <w:t xml:space="preserve">        "value": "ANB",</w:t>
      </w:r>
    </w:p>
    <w:p w:rsidR="00800294" w:rsidRPr="00800294" w:rsidRDefault="00800294" w:rsidP="00800294">
      <w:pPr>
        <w:pBdr>
          <w:top w:val="single" w:sz="4" w:space="1" w:color="auto"/>
          <w:left w:val="single" w:sz="4" w:space="1" w:color="auto"/>
          <w:bottom w:val="single" w:sz="4" w:space="1" w:color="auto"/>
          <w:right w:val="single" w:sz="4" w:space="1" w:color="auto"/>
        </w:pBdr>
        <w:spacing w:line="360" w:lineRule="auto"/>
        <w:ind w:left="2160"/>
        <w:rPr>
          <w:rFonts w:cs="Arial"/>
          <w:sz w:val="16"/>
          <w:szCs w:val="16"/>
        </w:rPr>
      </w:pPr>
      <w:r w:rsidRPr="00800294">
        <w:rPr>
          <w:rFonts w:cs="Arial"/>
          <w:sz w:val="16"/>
          <w:szCs w:val="16"/>
        </w:rPr>
        <w:t xml:space="preserve">        "placeholder": "username"</w:t>
      </w:r>
    </w:p>
    <w:p w:rsidR="00800294" w:rsidRPr="00800294" w:rsidRDefault="00800294" w:rsidP="00800294">
      <w:pPr>
        <w:pBdr>
          <w:top w:val="single" w:sz="4" w:space="1" w:color="auto"/>
          <w:left w:val="single" w:sz="4" w:space="1" w:color="auto"/>
          <w:bottom w:val="single" w:sz="4" w:space="1" w:color="auto"/>
          <w:right w:val="single" w:sz="4" w:space="1" w:color="auto"/>
        </w:pBdr>
        <w:spacing w:line="360" w:lineRule="auto"/>
        <w:ind w:left="2160"/>
        <w:rPr>
          <w:rFonts w:cs="Arial"/>
          <w:sz w:val="16"/>
          <w:szCs w:val="16"/>
        </w:rPr>
      </w:pPr>
      <w:r w:rsidRPr="00800294">
        <w:rPr>
          <w:rFonts w:cs="Arial"/>
          <w:sz w:val="16"/>
          <w:szCs w:val="16"/>
        </w:rPr>
        <w:t xml:space="preserve">    },</w:t>
      </w:r>
    </w:p>
    <w:p w:rsidR="00800294" w:rsidRPr="00800294" w:rsidRDefault="00800294" w:rsidP="00800294">
      <w:pPr>
        <w:pBdr>
          <w:top w:val="single" w:sz="4" w:space="1" w:color="auto"/>
          <w:left w:val="single" w:sz="4" w:space="1" w:color="auto"/>
          <w:bottom w:val="single" w:sz="4" w:space="1" w:color="auto"/>
          <w:right w:val="single" w:sz="4" w:space="1" w:color="auto"/>
        </w:pBdr>
        <w:spacing w:line="360" w:lineRule="auto"/>
        <w:ind w:left="2160"/>
        <w:rPr>
          <w:rFonts w:cs="Arial"/>
          <w:sz w:val="16"/>
          <w:szCs w:val="16"/>
        </w:rPr>
      </w:pPr>
      <w:r w:rsidRPr="00800294">
        <w:rPr>
          <w:rFonts w:cs="Arial"/>
          <w:sz w:val="16"/>
          <w:szCs w:val="16"/>
        </w:rPr>
        <w:t xml:space="preserve">    {</w:t>
      </w:r>
    </w:p>
    <w:p w:rsidR="00800294" w:rsidRPr="00800294" w:rsidRDefault="00800294" w:rsidP="00800294">
      <w:pPr>
        <w:pBdr>
          <w:top w:val="single" w:sz="4" w:space="1" w:color="auto"/>
          <w:left w:val="single" w:sz="4" w:space="1" w:color="auto"/>
          <w:bottom w:val="single" w:sz="4" w:space="1" w:color="auto"/>
          <w:right w:val="single" w:sz="4" w:space="1" w:color="auto"/>
        </w:pBdr>
        <w:spacing w:line="360" w:lineRule="auto"/>
        <w:ind w:left="2160"/>
        <w:rPr>
          <w:rFonts w:cs="Arial"/>
          <w:sz w:val="16"/>
          <w:szCs w:val="16"/>
        </w:rPr>
      </w:pPr>
      <w:r w:rsidRPr="00800294">
        <w:rPr>
          <w:rFonts w:cs="Arial"/>
          <w:sz w:val="16"/>
          <w:szCs w:val="16"/>
        </w:rPr>
        <w:t xml:space="preserve">        "title": "PASSWORD",</w:t>
      </w:r>
    </w:p>
    <w:p w:rsidR="00800294" w:rsidRPr="00800294" w:rsidRDefault="00800294" w:rsidP="00800294">
      <w:pPr>
        <w:pBdr>
          <w:top w:val="single" w:sz="4" w:space="1" w:color="auto"/>
          <w:left w:val="single" w:sz="4" w:space="1" w:color="auto"/>
          <w:bottom w:val="single" w:sz="4" w:space="1" w:color="auto"/>
          <w:right w:val="single" w:sz="4" w:space="1" w:color="auto"/>
        </w:pBdr>
        <w:spacing w:line="360" w:lineRule="auto"/>
        <w:ind w:left="2160"/>
        <w:rPr>
          <w:rFonts w:cs="Arial"/>
          <w:sz w:val="16"/>
          <w:szCs w:val="16"/>
        </w:rPr>
      </w:pPr>
      <w:r w:rsidRPr="00800294">
        <w:rPr>
          <w:rFonts w:cs="Arial"/>
          <w:sz w:val="16"/>
          <w:szCs w:val="16"/>
        </w:rPr>
        <w:t xml:space="preserve">        "type": "password",</w:t>
      </w:r>
    </w:p>
    <w:p w:rsidR="00800294" w:rsidRPr="00800294" w:rsidRDefault="00800294" w:rsidP="00800294">
      <w:pPr>
        <w:pBdr>
          <w:top w:val="single" w:sz="4" w:space="1" w:color="auto"/>
          <w:left w:val="single" w:sz="4" w:space="1" w:color="auto"/>
          <w:bottom w:val="single" w:sz="4" w:space="1" w:color="auto"/>
          <w:right w:val="single" w:sz="4" w:space="1" w:color="auto"/>
        </w:pBdr>
        <w:spacing w:line="360" w:lineRule="auto"/>
        <w:ind w:left="2160"/>
        <w:rPr>
          <w:rFonts w:cs="Arial"/>
          <w:sz w:val="16"/>
          <w:szCs w:val="16"/>
        </w:rPr>
      </w:pPr>
      <w:r w:rsidRPr="00800294">
        <w:rPr>
          <w:rFonts w:cs="Arial"/>
          <w:sz w:val="16"/>
          <w:szCs w:val="16"/>
        </w:rPr>
        <w:t xml:space="preserve">        "value": "ANB",</w:t>
      </w:r>
    </w:p>
    <w:p w:rsidR="00800294" w:rsidRPr="00800294" w:rsidRDefault="00800294" w:rsidP="00800294">
      <w:pPr>
        <w:pBdr>
          <w:top w:val="single" w:sz="4" w:space="1" w:color="auto"/>
          <w:left w:val="single" w:sz="4" w:space="1" w:color="auto"/>
          <w:bottom w:val="single" w:sz="4" w:space="1" w:color="auto"/>
          <w:right w:val="single" w:sz="4" w:space="1" w:color="auto"/>
        </w:pBdr>
        <w:spacing w:line="360" w:lineRule="auto"/>
        <w:ind w:left="2160"/>
        <w:rPr>
          <w:rFonts w:cs="Arial"/>
          <w:sz w:val="16"/>
          <w:szCs w:val="16"/>
        </w:rPr>
      </w:pPr>
      <w:r w:rsidRPr="00800294">
        <w:rPr>
          <w:rFonts w:cs="Arial"/>
          <w:sz w:val="16"/>
          <w:szCs w:val="16"/>
        </w:rPr>
        <w:t xml:space="preserve">        "placeholder": "password"</w:t>
      </w:r>
    </w:p>
    <w:p w:rsidR="00800294" w:rsidRPr="00800294" w:rsidRDefault="00800294" w:rsidP="00800294">
      <w:pPr>
        <w:pBdr>
          <w:top w:val="single" w:sz="4" w:space="1" w:color="auto"/>
          <w:left w:val="single" w:sz="4" w:space="1" w:color="auto"/>
          <w:bottom w:val="single" w:sz="4" w:space="1" w:color="auto"/>
          <w:right w:val="single" w:sz="4" w:space="1" w:color="auto"/>
        </w:pBdr>
        <w:spacing w:line="360" w:lineRule="auto"/>
        <w:ind w:left="2160"/>
        <w:rPr>
          <w:rFonts w:cs="Arial"/>
          <w:sz w:val="16"/>
          <w:szCs w:val="16"/>
        </w:rPr>
      </w:pPr>
      <w:r w:rsidRPr="00800294">
        <w:rPr>
          <w:rFonts w:cs="Arial"/>
          <w:sz w:val="16"/>
          <w:szCs w:val="16"/>
        </w:rPr>
        <w:t xml:space="preserve">    },</w:t>
      </w:r>
    </w:p>
    <w:p w:rsidR="00800294" w:rsidRPr="00800294" w:rsidRDefault="00800294" w:rsidP="00800294">
      <w:pPr>
        <w:pBdr>
          <w:top w:val="single" w:sz="4" w:space="1" w:color="auto"/>
          <w:left w:val="single" w:sz="4" w:space="1" w:color="auto"/>
          <w:bottom w:val="single" w:sz="4" w:space="1" w:color="auto"/>
          <w:right w:val="single" w:sz="4" w:space="1" w:color="auto"/>
        </w:pBdr>
        <w:spacing w:line="360" w:lineRule="auto"/>
        <w:ind w:left="2160"/>
        <w:rPr>
          <w:rFonts w:cs="Arial"/>
          <w:sz w:val="16"/>
          <w:szCs w:val="16"/>
        </w:rPr>
      </w:pPr>
      <w:r w:rsidRPr="00800294">
        <w:rPr>
          <w:rFonts w:cs="Arial"/>
          <w:sz w:val="16"/>
          <w:szCs w:val="16"/>
        </w:rPr>
        <w:t xml:space="preserve">    {</w:t>
      </w:r>
    </w:p>
    <w:p w:rsidR="00800294" w:rsidRPr="00800294" w:rsidRDefault="00800294" w:rsidP="00800294">
      <w:pPr>
        <w:pBdr>
          <w:top w:val="single" w:sz="4" w:space="1" w:color="auto"/>
          <w:left w:val="single" w:sz="4" w:space="1" w:color="auto"/>
          <w:bottom w:val="single" w:sz="4" w:space="1" w:color="auto"/>
          <w:right w:val="single" w:sz="4" w:space="1" w:color="auto"/>
        </w:pBdr>
        <w:spacing w:line="360" w:lineRule="auto"/>
        <w:ind w:left="2160"/>
        <w:rPr>
          <w:rFonts w:cs="Arial"/>
          <w:sz w:val="16"/>
          <w:szCs w:val="16"/>
        </w:rPr>
      </w:pPr>
      <w:r w:rsidRPr="00800294">
        <w:rPr>
          <w:rFonts w:cs="Arial"/>
          <w:sz w:val="16"/>
          <w:szCs w:val="16"/>
        </w:rPr>
        <w:t xml:space="preserve">        "title": "EMAIL",</w:t>
      </w:r>
    </w:p>
    <w:p w:rsidR="00800294" w:rsidRPr="00800294" w:rsidRDefault="00800294" w:rsidP="00800294">
      <w:pPr>
        <w:pBdr>
          <w:top w:val="single" w:sz="4" w:space="1" w:color="auto"/>
          <w:left w:val="single" w:sz="4" w:space="1" w:color="auto"/>
          <w:bottom w:val="single" w:sz="4" w:space="1" w:color="auto"/>
          <w:right w:val="single" w:sz="4" w:space="1" w:color="auto"/>
        </w:pBdr>
        <w:spacing w:line="360" w:lineRule="auto"/>
        <w:ind w:left="2160"/>
        <w:rPr>
          <w:rFonts w:cs="Arial"/>
          <w:sz w:val="16"/>
          <w:szCs w:val="16"/>
        </w:rPr>
      </w:pPr>
      <w:r w:rsidRPr="00800294">
        <w:rPr>
          <w:rFonts w:cs="Arial"/>
          <w:sz w:val="16"/>
          <w:szCs w:val="16"/>
        </w:rPr>
        <w:t xml:space="preserve">        "type": "email",</w:t>
      </w:r>
    </w:p>
    <w:p w:rsidR="00800294" w:rsidRPr="00800294" w:rsidRDefault="00800294" w:rsidP="00800294">
      <w:pPr>
        <w:pBdr>
          <w:top w:val="single" w:sz="4" w:space="1" w:color="auto"/>
          <w:left w:val="single" w:sz="4" w:space="1" w:color="auto"/>
          <w:bottom w:val="single" w:sz="4" w:space="1" w:color="auto"/>
          <w:right w:val="single" w:sz="4" w:space="1" w:color="auto"/>
        </w:pBdr>
        <w:spacing w:line="360" w:lineRule="auto"/>
        <w:ind w:left="2160"/>
        <w:rPr>
          <w:rFonts w:cs="Arial"/>
          <w:sz w:val="16"/>
          <w:szCs w:val="16"/>
        </w:rPr>
      </w:pPr>
      <w:r w:rsidRPr="00800294">
        <w:rPr>
          <w:rFonts w:cs="Arial"/>
          <w:sz w:val="16"/>
          <w:szCs w:val="16"/>
        </w:rPr>
        <w:t xml:space="preserve">        "value": "ANB",</w:t>
      </w:r>
    </w:p>
    <w:p w:rsidR="00800294" w:rsidRPr="00800294" w:rsidRDefault="00800294" w:rsidP="00800294">
      <w:pPr>
        <w:pBdr>
          <w:top w:val="single" w:sz="4" w:space="1" w:color="auto"/>
          <w:left w:val="single" w:sz="4" w:space="1" w:color="auto"/>
          <w:bottom w:val="single" w:sz="4" w:space="1" w:color="auto"/>
          <w:right w:val="single" w:sz="4" w:space="1" w:color="auto"/>
        </w:pBdr>
        <w:spacing w:line="360" w:lineRule="auto"/>
        <w:ind w:left="2160"/>
        <w:rPr>
          <w:rFonts w:cs="Arial"/>
          <w:sz w:val="16"/>
          <w:szCs w:val="16"/>
        </w:rPr>
      </w:pPr>
      <w:r w:rsidRPr="00800294">
        <w:rPr>
          <w:rFonts w:cs="Arial"/>
          <w:sz w:val="16"/>
          <w:szCs w:val="16"/>
        </w:rPr>
        <w:t xml:space="preserve">        "placeholder": "email"</w:t>
      </w:r>
    </w:p>
    <w:p w:rsidR="00800294" w:rsidRPr="00800294" w:rsidRDefault="00800294" w:rsidP="00800294">
      <w:pPr>
        <w:pBdr>
          <w:top w:val="single" w:sz="4" w:space="1" w:color="auto"/>
          <w:left w:val="single" w:sz="4" w:space="1" w:color="auto"/>
          <w:bottom w:val="single" w:sz="4" w:space="1" w:color="auto"/>
          <w:right w:val="single" w:sz="4" w:space="1" w:color="auto"/>
        </w:pBdr>
        <w:spacing w:line="360" w:lineRule="auto"/>
        <w:ind w:left="2160"/>
        <w:rPr>
          <w:rFonts w:cs="Arial"/>
          <w:sz w:val="16"/>
          <w:szCs w:val="16"/>
        </w:rPr>
      </w:pPr>
      <w:r w:rsidRPr="00800294">
        <w:rPr>
          <w:rFonts w:cs="Arial"/>
          <w:sz w:val="16"/>
          <w:szCs w:val="16"/>
        </w:rPr>
        <w:t xml:space="preserve">    },</w:t>
      </w:r>
    </w:p>
    <w:p w:rsidR="00800294" w:rsidRPr="00800294" w:rsidRDefault="00800294" w:rsidP="00800294">
      <w:pPr>
        <w:pBdr>
          <w:top w:val="single" w:sz="4" w:space="1" w:color="auto"/>
          <w:left w:val="single" w:sz="4" w:space="1" w:color="auto"/>
          <w:bottom w:val="single" w:sz="4" w:space="1" w:color="auto"/>
          <w:right w:val="single" w:sz="4" w:space="1" w:color="auto"/>
        </w:pBdr>
        <w:spacing w:line="360" w:lineRule="auto"/>
        <w:ind w:left="2160"/>
        <w:rPr>
          <w:rFonts w:cs="Arial"/>
          <w:sz w:val="16"/>
          <w:szCs w:val="16"/>
        </w:rPr>
      </w:pPr>
      <w:r w:rsidRPr="00800294">
        <w:rPr>
          <w:rFonts w:cs="Arial"/>
          <w:sz w:val="16"/>
          <w:szCs w:val="16"/>
        </w:rPr>
        <w:lastRenderedPageBreak/>
        <w:t xml:space="preserve">    {</w:t>
      </w:r>
    </w:p>
    <w:p w:rsidR="00800294" w:rsidRPr="00800294" w:rsidRDefault="00800294" w:rsidP="00800294">
      <w:pPr>
        <w:pBdr>
          <w:top w:val="single" w:sz="4" w:space="1" w:color="auto"/>
          <w:left w:val="single" w:sz="4" w:space="1" w:color="auto"/>
          <w:bottom w:val="single" w:sz="4" w:space="1" w:color="auto"/>
          <w:right w:val="single" w:sz="4" w:space="1" w:color="auto"/>
        </w:pBdr>
        <w:spacing w:line="360" w:lineRule="auto"/>
        <w:ind w:left="2160"/>
        <w:rPr>
          <w:rFonts w:cs="Arial"/>
          <w:sz w:val="16"/>
          <w:szCs w:val="16"/>
        </w:rPr>
      </w:pPr>
      <w:r w:rsidRPr="00800294">
        <w:rPr>
          <w:rFonts w:cs="Arial"/>
          <w:sz w:val="16"/>
          <w:szCs w:val="16"/>
        </w:rPr>
        <w:t xml:space="preserve">        "title": "URL",</w:t>
      </w:r>
    </w:p>
    <w:p w:rsidR="00800294" w:rsidRPr="00800294" w:rsidRDefault="00800294" w:rsidP="00800294">
      <w:pPr>
        <w:pBdr>
          <w:top w:val="single" w:sz="4" w:space="1" w:color="auto"/>
          <w:left w:val="single" w:sz="4" w:space="1" w:color="auto"/>
          <w:bottom w:val="single" w:sz="4" w:space="1" w:color="auto"/>
          <w:right w:val="single" w:sz="4" w:space="1" w:color="auto"/>
        </w:pBdr>
        <w:spacing w:line="360" w:lineRule="auto"/>
        <w:ind w:left="2160"/>
        <w:rPr>
          <w:rFonts w:cs="Arial"/>
          <w:sz w:val="16"/>
          <w:szCs w:val="16"/>
        </w:rPr>
      </w:pPr>
      <w:r w:rsidRPr="00800294">
        <w:rPr>
          <w:rFonts w:cs="Arial"/>
          <w:sz w:val="16"/>
          <w:szCs w:val="16"/>
        </w:rPr>
        <w:t xml:space="preserve">        "type": "url",</w:t>
      </w:r>
    </w:p>
    <w:p w:rsidR="00800294" w:rsidRPr="00800294" w:rsidRDefault="00800294" w:rsidP="00800294">
      <w:pPr>
        <w:pBdr>
          <w:top w:val="single" w:sz="4" w:space="1" w:color="auto"/>
          <w:left w:val="single" w:sz="4" w:space="1" w:color="auto"/>
          <w:bottom w:val="single" w:sz="4" w:space="1" w:color="auto"/>
          <w:right w:val="single" w:sz="4" w:space="1" w:color="auto"/>
        </w:pBdr>
        <w:spacing w:line="360" w:lineRule="auto"/>
        <w:ind w:left="2160"/>
        <w:rPr>
          <w:rFonts w:cs="Arial"/>
          <w:sz w:val="16"/>
          <w:szCs w:val="16"/>
        </w:rPr>
      </w:pPr>
      <w:r w:rsidRPr="00800294">
        <w:rPr>
          <w:rFonts w:cs="Arial"/>
          <w:sz w:val="16"/>
          <w:szCs w:val="16"/>
        </w:rPr>
        <w:t xml:space="preserve">        "value": "ANB",</w:t>
      </w:r>
    </w:p>
    <w:p w:rsidR="00800294" w:rsidRPr="00800294" w:rsidRDefault="00800294" w:rsidP="00800294">
      <w:pPr>
        <w:pBdr>
          <w:top w:val="single" w:sz="4" w:space="1" w:color="auto"/>
          <w:left w:val="single" w:sz="4" w:space="1" w:color="auto"/>
          <w:bottom w:val="single" w:sz="4" w:space="1" w:color="auto"/>
          <w:right w:val="single" w:sz="4" w:space="1" w:color="auto"/>
        </w:pBdr>
        <w:spacing w:line="360" w:lineRule="auto"/>
        <w:ind w:left="2160"/>
        <w:rPr>
          <w:rFonts w:cs="Arial"/>
          <w:sz w:val="16"/>
          <w:szCs w:val="16"/>
        </w:rPr>
      </w:pPr>
      <w:r w:rsidRPr="00800294">
        <w:rPr>
          <w:rFonts w:cs="Arial"/>
          <w:sz w:val="16"/>
          <w:szCs w:val="16"/>
        </w:rPr>
        <w:t xml:space="preserve">        "placeholder": "url"</w:t>
      </w:r>
    </w:p>
    <w:p w:rsidR="00800294" w:rsidRPr="00800294" w:rsidRDefault="00800294" w:rsidP="00800294">
      <w:pPr>
        <w:pBdr>
          <w:top w:val="single" w:sz="4" w:space="1" w:color="auto"/>
          <w:left w:val="single" w:sz="4" w:space="1" w:color="auto"/>
          <w:bottom w:val="single" w:sz="4" w:space="1" w:color="auto"/>
          <w:right w:val="single" w:sz="4" w:space="1" w:color="auto"/>
        </w:pBdr>
        <w:spacing w:line="360" w:lineRule="auto"/>
        <w:ind w:left="2160"/>
        <w:rPr>
          <w:rFonts w:cs="Arial"/>
          <w:sz w:val="16"/>
          <w:szCs w:val="16"/>
        </w:rPr>
      </w:pPr>
      <w:r w:rsidRPr="00800294">
        <w:rPr>
          <w:rFonts w:cs="Arial"/>
          <w:sz w:val="16"/>
          <w:szCs w:val="16"/>
        </w:rPr>
        <w:t xml:space="preserve">    },</w:t>
      </w:r>
    </w:p>
    <w:p w:rsidR="00800294" w:rsidRPr="00800294" w:rsidRDefault="00800294" w:rsidP="00800294">
      <w:pPr>
        <w:pBdr>
          <w:top w:val="single" w:sz="4" w:space="1" w:color="auto"/>
          <w:left w:val="single" w:sz="4" w:space="1" w:color="auto"/>
          <w:bottom w:val="single" w:sz="4" w:space="1" w:color="auto"/>
          <w:right w:val="single" w:sz="4" w:space="1" w:color="auto"/>
        </w:pBdr>
        <w:spacing w:line="360" w:lineRule="auto"/>
        <w:ind w:left="2160"/>
        <w:rPr>
          <w:rFonts w:cs="Arial"/>
          <w:sz w:val="16"/>
          <w:szCs w:val="16"/>
        </w:rPr>
      </w:pPr>
      <w:r w:rsidRPr="00800294">
        <w:rPr>
          <w:rFonts w:cs="Arial"/>
          <w:sz w:val="16"/>
          <w:szCs w:val="16"/>
        </w:rPr>
        <w:t xml:space="preserve">    {</w:t>
      </w:r>
    </w:p>
    <w:p w:rsidR="00800294" w:rsidRPr="00800294" w:rsidRDefault="00800294" w:rsidP="00800294">
      <w:pPr>
        <w:pBdr>
          <w:top w:val="single" w:sz="4" w:space="1" w:color="auto"/>
          <w:left w:val="single" w:sz="4" w:space="1" w:color="auto"/>
          <w:bottom w:val="single" w:sz="4" w:space="1" w:color="auto"/>
          <w:right w:val="single" w:sz="4" w:space="1" w:color="auto"/>
        </w:pBdr>
        <w:spacing w:line="360" w:lineRule="auto"/>
        <w:ind w:left="2160"/>
        <w:rPr>
          <w:rFonts w:cs="Arial"/>
          <w:sz w:val="16"/>
          <w:szCs w:val="16"/>
        </w:rPr>
      </w:pPr>
      <w:r w:rsidRPr="00800294">
        <w:rPr>
          <w:rFonts w:cs="Arial"/>
          <w:sz w:val="16"/>
          <w:szCs w:val="16"/>
        </w:rPr>
        <w:t xml:space="preserve">        "title": "DATE",</w:t>
      </w:r>
    </w:p>
    <w:p w:rsidR="00800294" w:rsidRPr="00800294" w:rsidRDefault="00800294" w:rsidP="00800294">
      <w:pPr>
        <w:pBdr>
          <w:top w:val="single" w:sz="4" w:space="1" w:color="auto"/>
          <w:left w:val="single" w:sz="4" w:space="1" w:color="auto"/>
          <w:bottom w:val="single" w:sz="4" w:space="1" w:color="auto"/>
          <w:right w:val="single" w:sz="4" w:space="1" w:color="auto"/>
        </w:pBdr>
        <w:spacing w:line="360" w:lineRule="auto"/>
        <w:ind w:left="2160"/>
        <w:rPr>
          <w:rFonts w:cs="Arial"/>
          <w:sz w:val="16"/>
          <w:szCs w:val="16"/>
        </w:rPr>
      </w:pPr>
      <w:r w:rsidRPr="00800294">
        <w:rPr>
          <w:rFonts w:cs="Arial"/>
          <w:sz w:val="16"/>
          <w:szCs w:val="16"/>
        </w:rPr>
        <w:t xml:space="preserve">        "type": "date",</w:t>
      </w:r>
    </w:p>
    <w:p w:rsidR="00800294" w:rsidRPr="00800294" w:rsidRDefault="00800294" w:rsidP="00800294">
      <w:pPr>
        <w:pBdr>
          <w:top w:val="single" w:sz="4" w:space="1" w:color="auto"/>
          <w:left w:val="single" w:sz="4" w:space="1" w:color="auto"/>
          <w:bottom w:val="single" w:sz="4" w:space="1" w:color="auto"/>
          <w:right w:val="single" w:sz="4" w:space="1" w:color="auto"/>
        </w:pBdr>
        <w:spacing w:line="360" w:lineRule="auto"/>
        <w:ind w:left="2160"/>
        <w:rPr>
          <w:rFonts w:cs="Arial"/>
          <w:sz w:val="16"/>
          <w:szCs w:val="16"/>
        </w:rPr>
      </w:pPr>
      <w:r w:rsidRPr="00800294">
        <w:rPr>
          <w:rFonts w:cs="Arial"/>
          <w:sz w:val="16"/>
          <w:szCs w:val="16"/>
        </w:rPr>
        <w:t xml:space="preserve">        "value": "ANB",</w:t>
      </w:r>
    </w:p>
    <w:p w:rsidR="00800294" w:rsidRPr="00800294" w:rsidRDefault="00800294" w:rsidP="00800294">
      <w:pPr>
        <w:pBdr>
          <w:top w:val="single" w:sz="4" w:space="1" w:color="auto"/>
          <w:left w:val="single" w:sz="4" w:space="1" w:color="auto"/>
          <w:bottom w:val="single" w:sz="4" w:space="1" w:color="auto"/>
          <w:right w:val="single" w:sz="4" w:space="1" w:color="auto"/>
        </w:pBdr>
        <w:spacing w:line="360" w:lineRule="auto"/>
        <w:ind w:left="2160"/>
        <w:rPr>
          <w:rFonts w:cs="Arial"/>
          <w:sz w:val="16"/>
          <w:szCs w:val="16"/>
        </w:rPr>
      </w:pPr>
      <w:r w:rsidRPr="00800294">
        <w:rPr>
          <w:rFonts w:cs="Arial"/>
          <w:sz w:val="16"/>
          <w:szCs w:val="16"/>
        </w:rPr>
        <w:t xml:space="preserve">        "placeholder": "date"</w:t>
      </w:r>
    </w:p>
    <w:p w:rsidR="00800294" w:rsidRPr="00800294" w:rsidRDefault="00800294" w:rsidP="00800294">
      <w:pPr>
        <w:pBdr>
          <w:top w:val="single" w:sz="4" w:space="1" w:color="auto"/>
          <w:left w:val="single" w:sz="4" w:space="1" w:color="auto"/>
          <w:bottom w:val="single" w:sz="4" w:space="1" w:color="auto"/>
          <w:right w:val="single" w:sz="4" w:space="1" w:color="auto"/>
        </w:pBdr>
        <w:spacing w:line="360" w:lineRule="auto"/>
        <w:ind w:left="2160"/>
        <w:rPr>
          <w:rFonts w:cs="Arial"/>
          <w:sz w:val="16"/>
          <w:szCs w:val="16"/>
        </w:rPr>
      </w:pPr>
      <w:r w:rsidRPr="00800294">
        <w:rPr>
          <w:rFonts w:cs="Arial"/>
          <w:sz w:val="16"/>
          <w:szCs w:val="16"/>
        </w:rPr>
        <w:t xml:space="preserve">    },</w:t>
      </w:r>
    </w:p>
    <w:p w:rsidR="00800294" w:rsidRPr="00800294" w:rsidRDefault="00800294" w:rsidP="00800294">
      <w:pPr>
        <w:pBdr>
          <w:top w:val="single" w:sz="4" w:space="1" w:color="auto"/>
          <w:left w:val="single" w:sz="4" w:space="1" w:color="auto"/>
          <w:bottom w:val="single" w:sz="4" w:space="1" w:color="auto"/>
          <w:right w:val="single" w:sz="4" w:space="1" w:color="auto"/>
        </w:pBdr>
        <w:spacing w:line="360" w:lineRule="auto"/>
        <w:ind w:left="2160"/>
        <w:rPr>
          <w:rFonts w:cs="Arial"/>
          <w:sz w:val="16"/>
          <w:szCs w:val="16"/>
        </w:rPr>
      </w:pPr>
      <w:r w:rsidRPr="00800294">
        <w:rPr>
          <w:rFonts w:cs="Arial"/>
          <w:sz w:val="16"/>
          <w:szCs w:val="16"/>
        </w:rPr>
        <w:t xml:space="preserve">    {</w:t>
      </w:r>
    </w:p>
    <w:p w:rsidR="00800294" w:rsidRPr="00800294" w:rsidRDefault="00800294" w:rsidP="00800294">
      <w:pPr>
        <w:pBdr>
          <w:top w:val="single" w:sz="4" w:space="1" w:color="auto"/>
          <w:left w:val="single" w:sz="4" w:space="1" w:color="auto"/>
          <w:bottom w:val="single" w:sz="4" w:space="1" w:color="auto"/>
          <w:right w:val="single" w:sz="4" w:space="1" w:color="auto"/>
        </w:pBdr>
        <w:spacing w:line="360" w:lineRule="auto"/>
        <w:ind w:left="2160"/>
        <w:rPr>
          <w:rFonts w:cs="Arial"/>
          <w:sz w:val="16"/>
          <w:szCs w:val="16"/>
        </w:rPr>
      </w:pPr>
      <w:r w:rsidRPr="00800294">
        <w:rPr>
          <w:rFonts w:cs="Arial"/>
          <w:sz w:val="16"/>
          <w:szCs w:val="16"/>
        </w:rPr>
        <w:t xml:space="preserve">        "title": "RANGE",</w:t>
      </w:r>
    </w:p>
    <w:p w:rsidR="00800294" w:rsidRPr="00800294" w:rsidRDefault="00800294" w:rsidP="00800294">
      <w:pPr>
        <w:pBdr>
          <w:top w:val="single" w:sz="4" w:space="1" w:color="auto"/>
          <w:left w:val="single" w:sz="4" w:space="1" w:color="auto"/>
          <w:bottom w:val="single" w:sz="4" w:space="1" w:color="auto"/>
          <w:right w:val="single" w:sz="4" w:space="1" w:color="auto"/>
        </w:pBdr>
        <w:spacing w:line="360" w:lineRule="auto"/>
        <w:ind w:left="2160"/>
        <w:rPr>
          <w:rFonts w:cs="Arial"/>
          <w:sz w:val="16"/>
          <w:szCs w:val="16"/>
        </w:rPr>
      </w:pPr>
      <w:r w:rsidRPr="00800294">
        <w:rPr>
          <w:rFonts w:cs="Arial"/>
          <w:sz w:val="16"/>
          <w:szCs w:val="16"/>
        </w:rPr>
        <w:t xml:space="preserve">        "type": "range",</w:t>
      </w:r>
    </w:p>
    <w:p w:rsidR="00800294" w:rsidRPr="00800294" w:rsidRDefault="00800294" w:rsidP="00800294">
      <w:pPr>
        <w:pBdr>
          <w:top w:val="single" w:sz="4" w:space="1" w:color="auto"/>
          <w:left w:val="single" w:sz="4" w:space="1" w:color="auto"/>
          <w:bottom w:val="single" w:sz="4" w:space="1" w:color="auto"/>
          <w:right w:val="single" w:sz="4" w:space="1" w:color="auto"/>
        </w:pBdr>
        <w:spacing w:line="360" w:lineRule="auto"/>
        <w:ind w:left="2160"/>
        <w:rPr>
          <w:rFonts w:cs="Arial"/>
          <w:sz w:val="16"/>
          <w:szCs w:val="16"/>
        </w:rPr>
      </w:pPr>
      <w:r w:rsidRPr="00800294">
        <w:rPr>
          <w:rFonts w:cs="Arial"/>
          <w:sz w:val="16"/>
          <w:szCs w:val="16"/>
        </w:rPr>
        <w:t xml:space="preserve">        "value": "ANB",</w:t>
      </w:r>
    </w:p>
    <w:p w:rsidR="00800294" w:rsidRPr="00800294" w:rsidRDefault="00800294" w:rsidP="00800294">
      <w:pPr>
        <w:pBdr>
          <w:top w:val="single" w:sz="4" w:space="1" w:color="auto"/>
          <w:left w:val="single" w:sz="4" w:space="1" w:color="auto"/>
          <w:bottom w:val="single" w:sz="4" w:space="1" w:color="auto"/>
          <w:right w:val="single" w:sz="4" w:space="1" w:color="auto"/>
        </w:pBdr>
        <w:spacing w:line="360" w:lineRule="auto"/>
        <w:ind w:left="2160"/>
        <w:rPr>
          <w:rFonts w:cs="Arial"/>
          <w:sz w:val="16"/>
          <w:szCs w:val="16"/>
        </w:rPr>
      </w:pPr>
      <w:r w:rsidRPr="00800294">
        <w:rPr>
          <w:rFonts w:cs="Arial"/>
          <w:sz w:val="16"/>
          <w:szCs w:val="16"/>
        </w:rPr>
        <w:t xml:space="preserve">        "placeholder": "range"</w:t>
      </w:r>
    </w:p>
    <w:p w:rsidR="00800294" w:rsidRPr="00800294" w:rsidRDefault="00800294" w:rsidP="00800294">
      <w:pPr>
        <w:pBdr>
          <w:top w:val="single" w:sz="4" w:space="1" w:color="auto"/>
          <w:left w:val="single" w:sz="4" w:space="1" w:color="auto"/>
          <w:bottom w:val="single" w:sz="4" w:space="1" w:color="auto"/>
          <w:right w:val="single" w:sz="4" w:space="1" w:color="auto"/>
        </w:pBdr>
        <w:spacing w:line="360" w:lineRule="auto"/>
        <w:ind w:left="2160"/>
        <w:rPr>
          <w:rFonts w:cs="Arial"/>
          <w:sz w:val="16"/>
          <w:szCs w:val="16"/>
        </w:rPr>
      </w:pPr>
      <w:r w:rsidRPr="00800294">
        <w:rPr>
          <w:rFonts w:cs="Arial"/>
          <w:sz w:val="16"/>
          <w:szCs w:val="16"/>
        </w:rPr>
        <w:t xml:space="preserve">    }</w:t>
      </w:r>
    </w:p>
    <w:p w:rsidR="00800294" w:rsidRPr="00800294" w:rsidRDefault="00800294" w:rsidP="00800294">
      <w:pPr>
        <w:pBdr>
          <w:top w:val="single" w:sz="4" w:space="1" w:color="auto"/>
          <w:left w:val="single" w:sz="4" w:space="1" w:color="auto"/>
          <w:bottom w:val="single" w:sz="4" w:space="1" w:color="auto"/>
          <w:right w:val="single" w:sz="4" w:space="1" w:color="auto"/>
        </w:pBdr>
        <w:spacing w:line="360" w:lineRule="auto"/>
        <w:ind w:left="2160"/>
        <w:rPr>
          <w:rFonts w:cs="Arial"/>
          <w:sz w:val="16"/>
          <w:szCs w:val="16"/>
        </w:rPr>
      </w:pPr>
      <w:r w:rsidRPr="00800294">
        <w:rPr>
          <w:rFonts w:cs="Arial"/>
          <w:sz w:val="16"/>
          <w:szCs w:val="16"/>
        </w:rPr>
        <w:t>]</w:t>
      </w:r>
    </w:p>
    <w:p w:rsidR="00800294" w:rsidRDefault="00800294" w:rsidP="00800294">
      <w:pPr>
        <w:pStyle w:val="BodyText"/>
        <w:ind w:left="720"/>
      </w:pPr>
    </w:p>
    <w:p w:rsidR="00923EAB" w:rsidRPr="00923EAB" w:rsidRDefault="00923EAB" w:rsidP="00923EAB">
      <w:pPr>
        <w:pStyle w:val="ListParagraph"/>
        <w:numPr>
          <w:ilvl w:val="0"/>
          <w:numId w:val="12"/>
        </w:numPr>
        <w:ind w:left="1440"/>
        <w:rPr>
          <w:rFonts w:ascii="Arial" w:hAnsi="Arial" w:cs="Arial"/>
          <w:sz w:val="20"/>
          <w:szCs w:val="20"/>
        </w:rPr>
      </w:pPr>
      <w:r w:rsidRPr="00923EAB">
        <w:rPr>
          <w:rFonts w:ascii="Arial" w:hAnsi="Arial" w:cs="Arial"/>
          <w:sz w:val="20"/>
          <w:szCs w:val="20"/>
        </w:rPr>
        <w:t xml:space="preserve">In </w:t>
      </w:r>
      <w:r w:rsidR="00B440E3">
        <w:rPr>
          <w:rFonts w:ascii="Arial" w:hAnsi="Arial" w:cs="Arial"/>
          <w:sz w:val="20"/>
          <w:szCs w:val="20"/>
        </w:rPr>
        <w:t xml:space="preserve">the above </w:t>
      </w:r>
      <w:r w:rsidRPr="00923EAB">
        <w:rPr>
          <w:rFonts w:ascii="Arial" w:hAnsi="Arial" w:cs="Arial"/>
          <w:sz w:val="20"/>
          <w:szCs w:val="20"/>
        </w:rPr>
        <w:t xml:space="preserve">Json </w:t>
      </w:r>
      <w:r w:rsidR="00B440E3">
        <w:rPr>
          <w:rFonts w:ascii="Arial" w:hAnsi="Arial" w:cs="Arial"/>
          <w:sz w:val="20"/>
          <w:szCs w:val="20"/>
        </w:rPr>
        <w:t xml:space="preserve">configurator, </w:t>
      </w:r>
      <w:r w:rsidRPr="00923EAB">
        <w:rPr>
          <w:rFonts w:ascii="Arial" w:hAnsi="Arial" w:cs="Arial"/>
          <w:sz w:val="20"/>
          <w:szCs w:val="20"/>
        </w:rPr>
        <w:t>all html input box type</w:t>
      </w:r>
      <w:r w:rsidR="00B440E3">
        <w:rPr>
          <w:rFonts w:ascii="Arial" w:hAnsi="Arial" w:cs="Arial"/>
          <w:sz w:val="20"/>
          <w:szCs w:val="20"/>
        </w:rPr>
        <w:t>s</w:t>
      </w:r>
      <w:r w:rsidRPr="00923EAB">
        <w:rPr>
          <w:rFonts w:ascii="Arial" w:hAnsi="Arial" w:cs="Arial"/>
          <w:sz w:val="20"/>
          <w:szCs w:val="20"/>
        </w:rPr>
        <w:t xml:space="preserve"> like date, time, number, range, color etc </w:t>
      </w:r>
      <w:r w:rsidR="00B440E3">
        <w:rPr>
          <w:rFonts w:ascii="Arial" w:hAnsi="Arial" w:cs="Arial"/>
          <w:sz w:val="20"/>
          <w:szCs w:val="20"/>
        </w:rPr>
        <w:t xml:space="preserve">can be configured using the </w:t>
      </w:r>
      <w:r w:rsidR="00DB3D5C">
        <w:rPr>
          <w:rFonts w:ascii="Arial" w:hAnsi="Arial" w:cs="Arial"/>
          <w:sz w:val="20"/>
          <w:szCs w:val="20"/>
        </w:rPr>
        <w:t>field</w:t>
      </w:r>
      <w:r w:rsidR="00B440E3">
        <w:rPr>
          <w:rFonts w:ascii="Arial" w:hAnsi="Arial" w:cs="Arial"/>
          <w:sz w:val="20"/>
          <w:szCs w:val="20"/>
        </w:rPr>
        <w:t xml:space="preserve"> </w:t>
      </w:r>
      <w:r w:rsidRPr="00923EAB">
        <w:rPr>
          <w:rFonts w:ascii="Arial" w:hAnsi="Arial" w:cs="Arial"/>
          <w:sz w:val="20"/>
          <w:szCs w:val="20"/>
        </w:rPr>
        <w:t>“</w:t>
      </w:r>
      <w:r w:rsidR="00B440E3">
        <w:rPr>
          <w:rFonts w:ascii="Arial" w:hAnsi="Arial" w:cs="Arial"/>
          <w:sz w:val="20"/>
          <w:szCs w:val="20"/>
        </w:rPr>
        <w:t>type</w:t>
      </w:r>
      <w:r w:rsidRPr="00923EAB">
        <w:rPr>
          <w:rFonts w:ascii="Arial" w:hAnsi="Arial" w:cs="Arial"/>
          <w:sz w:val="20"/>
          <w:szCs w:val="20"/>
        </w:rPr>
        <w:t xml:space="preserve">”. </w:t>
      </w:r>
    </w:p>
    <w:p w:rsidR="00923EAB" w:rsidRPr="00923EAB" w:rsidRDefault="00923EAB" w:rsidP="00923EAB">
      <w:pPr>
        <w:pStyle w:val="ListParagraph"/>
        <w:numPr>
          <w:ilvl w:val="0"/>
          <w:numId w:val="0"/>
        </w:numPr>
        <w:ind w:left="1440"/>
        <w:rPr>
          <w:rFonts w:ascii="Arial" w:hAnsi="Arial" w:cs="Arial"/>
          <w:sz w:val="20"/>
          <w:szCs w:val="20"/>
        </w:rPr>
      </w:pPr>
    </w:p>
    <w:p w:rsidR="00923EAB" w:rsidRPr="00923EAB" w:rsidRDefault="00923EAB" w:rsidP="00923EAB">
      <w:pPr>
        <w:pStyle w:val="ListParagraph"/>
        <w:numPr>
          <w:ilvl w:val="0"/>
          <w:numId w:val="12"/>
        </w:numPr>
        <w:ind w:left="1440"/>
        <w:rPr>
          <w:rFonts w:ascii="Arial" w:hAnsi="Arial" w:cs="Arial"/>
          <w:sz w:val="20"/>
          <w:szCs w:val="20"/>
        </w:rPr>
      </w:pPr>
      <w:r w:rsidRPr="00923EAB">
        <w:rPr>
          <w:rFonts w:ascii="Arial" w:hAnsi="Arial" w:cs="Arial"/>
          <w:sz w:val="20"/>
          <w:szCs w:val="20"/>
        </w:rPr>
        <w:t xml:space="preserve">Value </w:t>
      </w:r>
      <w:r w:rsidR="00DB3D5C">
        <w:rPr>
          <w:rFonts w:ascii="Arial" w:hAnsi="Arial" w:cs="Arial"/>
          <w:sz w:val="20"/>
          <w:szCs w:val="20"/>
        </w:rPr>
        <w:t>field</w:t>
      </w:r>
      <w:r w:rsidR="00EC728F">
        <w:rPr>
          <w:rFonts w:ascii="Arial" w:hAnsi="Arial" w:cs="Arial"/>
          <w:sz w:val="20"/>
          <w:szCs w:val="20"/>
        </w:rPr>
        <w:t xml:space="preserve"> </w:t>
      </w:r>
      <w:r w:rsidRPr="00923EAB">
        <w:rPr>
          <w:rFonts w:ascii="Arial" w:hAnsi="Arial" w:cs="Arial"/>
          <w:sz w:val="20"/>
          <w:szCs w:val="20"/>
        </w:rPr>
        <w:t>shou</w:t>
      </w:r>
      <w:r w:rsidR="00EC728F">
        <w:rPr>
          <w:rFonts w:ascii="Arial" w:hAnsi="Arial" w:cs="Arial"/>
          <w:sz w:val="20"/>
          <w:szCs w:val="20"/>
        </w:rPr>
        <w:t>ld</w:t>
      </w:r>
      <w:r w:rsidRPr="00923EAB">
        <w:rPr>
          <w:rFonts w:ascii="Arial" w:hAnsi="Arial" w:cs="Arial"/>
          <w:sz w:val="20"/>
          <w:szCs w:val="20"/>
        </w:rPr>
        <w:t xml:space="preserve"> be unique because this </w:t>
      </w:r>
      <w:r w:rsidR="00EC728F">
        <w:rPr>
          <w:rFonts w:ascii="Arial" w:hAnsi="Arial" w:cs="Arial"/>
          <w:sz w:val="20"/>
          <w:szCs w:val="20"/>
        </w:rPr>
        <w:t>will be used as a variable name</w:t>
      </w:r>
      <w:r w:rsidRPr="00923EAB">
        <w:rPr>
          <w:rFonts w:ascii="Arial" w:hAnsi="Arial" w:cs="Arial"/>
          <w:sz w:val="20"/>
          <w:szCs w:val="20"/>
        </w:rPr>
        <w:t>. If any function is required then this name</w:t>
      </w:r>
      <w:r w:rsidR="00AE4659">
        <w:rPr>
          <w:rFonts w:ascii="Arial" w:hAnsi="Arial" w:cs="Arial"/>
          <w:sz w:val="20"/>
          <w:szCs w:val="20"/>
        </w:rPr>
        <w:t xml:space="preserve"> will be used</w:t>
      </w:r>
      <w:r w:rsidRPr="00923EAB">
        <w:rPr>
          <w:rFonts w:ascii="Arial" w:hAnsi="Arial" w:cs="Arial"/>
          <w:sz w:val="20"/>
          <w:szCs w:val="20"/>
        </w:rPr>
        <w:t xml:space="preserve">. </w:t>
      </w:r>
    </w:p>
    <w:p w:rsidR="00EC728F" w:rsidRDefault="00EC728F" w:rsidP="00AE4659">
      <w:pPr>
        <w:pStyle w:val="ListParagraph"/>
        <w:numPr>
          <w:ilvl w:val="0"/>
          <w:numId w:val="0"/>
        </w:numPr>
        <w:ind w:left="1440"/>
        <w:rPr>
          <w:rFonts w:ascii="Arial" w:hAnsi="Arial" w:cs="Arial"/>
          <w:sz w:val="20"/>
          <w:szCs w:val="20"/>
        </w:rPr>
      </w:pPr>
    </w:p>
    <w:p w:rsidR="00DB3D5C" w:rsidRDefault="00923EAB" w:rsidP="00923EAB">
      <w:pPr>
        <w:pStyle w:val="ListParagraph"/>
        <w:numPr>
          <w:ilvl w:val="0"/>
          <w:numId w:val="12"/>
        </w:numPr>
        <w:ind w:left="1440"/>
        <w:rPr>
          <w:rFonts w:ascii="Arial" w:hAnsi="Arial" w:cs="Arial"/>
          <w:sz w:val="20"/>
          <w:szCs w:val="20"/>
        </w:rPr>
      </w:pPr>
      <w:r w:rsidRPr="00923EAB">
        <w:rPr>
          <w:rFonts w:ascii="Arial" w:hAnsi="Arial" w:cs="Arial"/>
          <w:sz w:val="20"/>
          <w:szCs w:val="20"/>
        </w:rPr>
        <w:t>Place holder is for user reference</w:t>
      </w:r>
      <w:r w:rsidR="00DB3D5C">
        <w:rPr>
          <w:rFonts w:ascii="Arial" w:hAnsi="Arial" w:cs="Arial"/>
          <w:sz w:val="20"/>
          <w:szCs w:val="20"/>
        </w:rPr>
        <w:t>. For ex., for the Username input type, the placeholder will be displayed as “Enter user name”.</w:t>
      </w:r>
    </w:p>
    <w:p w:rsidR="00923EAB" w:rsidRPr="00923EAB" w:rsidRDefault="00923EAB" w:rsidP="00DB3D5C">
      <w:pPr>
        <w:pStyle w:val="ListParagraph"/>
        <w:numPr>
          <w:ilvl w:val="0"/>
          <w:numId w:val="0"/>
        </w:numPr>
        <w:ind w:left="1440"/>
        <w:rPr>
          <w:rFonts w:ascii="Arial" w:hAnsi="Arial" w:cs="Arial"/>
          <w:sz w:val="20"/>
          <w:szCs w:val="20"/>
        </w:rPr>
      </w:pPr>
    </w:p>
    <w:p w:rsidR="00DB3D5C" w:rsidRDefault="00DB3D5C" w:rsidP="00923EAB">
      <w:pPr>
        <w:pStyle w:val="ListParagraph"/>
        <w:numPr>
          <w:ilvl w:val="0"/>
          <w:numId w:val="12"/>
        </w:numPr>
        <w:ind w:left="1440"/>
        <w:rPr>
          <w:rFonts w:ascii="Arial" w:hAnsi="Arial" w:cs="Arial"/>
          <w:sz w:val="20"/>
          <w:szCs w:val="20"/>
        </w:rPr>
      </w:pPr>
      <w:r>
        <w:rPr>
          <w:rFonts w:ascii="Arial" w:hAnsi="Arial" w:cs="Arial"/>
          <w:sz w:val="20"/>
          <w:szCs w:val="20"/>
        </w:rPr>
        <w:t>If any default values need to be given for any field, “dvalue” can be used.</w:t>
      </w:r>
    </w:p>
    <w:p w:rsidR="00DB3D5C" w:rsidRPr="00DB3D5C" w:rsidRDefault="00DB3D5C" w:rsidP="00DB3D5C">
      <w:pPr>
        <w:pStyle w:val="ListParagraph"/>
        <w:numPr>
          <w:ilvl w:val="0"/>
          <w:numId w:val="0"/>
        </w:numPr>
        <w:ind w:left="1080"/>
        <w:rPr>
          <w:rFonts w:ascii="Arial" w:hAnsi="Arial" w:cs="Arial"/>
          <w:sz w:val="20"/>
          <w:szCs w:val="20"/>
        </w:rPr>
      </w:pPr>
    </w:p>
    <w:p w:rsidR="00923EAB" w:rsidRDefault="002A15B9" w:rsidP="00923EAB">
      <w:pPr>
        <w:pStyle w:val="ListParagraph"/>
        <w:numPr>
          <w:ilvl w:val="0"/>
          <w:numId w:val="12"/>
        </w:numPr>
        <w:ind w:left="1440"/>
        <w:rPr>
          <w:rFonts w:ascii="Arial" w:hAnsi="Arial" w:cs="Arial"/>
          <w:sz w:val="20"/>
          <w:szCs w:val="20"/>
        </w:rPr>
      </w:pPr>
      <w:r>
        <w:rPr>
          <w:rFonts w:ascii="Arial" w:hAnsi="Arial" w:cs="Arial"/>
          <w:sz w:val="20"/>
          <w:szCs w:val="20"/>
        </w:rPr>
        <w:t>If any field needs to be set as Read Only, Status can be used.</w:t>
      </w:r>
    </w:p>
    <w:p w:rsidR="002A15B9" w:rsidRPr="002A15B9" w:rsidRDefault="002A15B9" w:rsidP="002A15B9">
      <w:pPr>
        <w:pStyle w:val="ListParagraph"/>
        <w:numPr>
          <w:ilvl w:val="0"/>
          <w:numId w:val="0"/>
        </w:numPr>
        <w:ind w:left="1080"/>
        <w:rPr>
          <w:rFonts w:ascii="Arial" w:hAnsi="Arial" w:cs="Arial"/>
          <w:sz w:val="20"/>
          <w:szCs w:val="20"/>
        </w:rPr>
      </w:pPr>
    </w:p>
    <w:p w:rsidR="00923EAB" w:rsidRDefault="002A15B9" w:rsidP="00923EAB">
      <w:pPr>
        <w:pStyle w:val="ListParagraph"/>
        <w:numPr>
          <w:ilvl w:val="0"/>
          <w:numId w:val="12"/>
        </w:numPr>
        <w:ind w:left="1440"/>
        <w:rPr>
          <w:rFonts w:ascii="Arial" w:hAnsi="Arial" w:cs="Arial"/>
          <w:sz w:val="20"/>
          <w:szCs w:val="20"/>
        </w:rPr>
      </w:pPr>
      <w:r>
        <w:rPr>
          <w:rFonts w:ascii="Arial" w:hAnsi="Arial" w:cs="Arial"/>
          <w:sz w:val="20"/>
          <w:szCs w:val="20"/>
        </w:rPr>
        <w:t>Using the above JSON configurator, new fields can be added at any time. Or existing fields can be removed at any time. The UI design will be generated based on the JSON object.</w:t>
      </w:r>
    </w:p>
    <w:p w:rsidR="002A15B9" w:rsidRPr="00923EAB" w:rsidRDefault="002A15B9" w:rsidP="002A15B9">
      <w:pPr>
        <w:pStyle w:val="ListParagraph"/>
        <w:numPr>
          <w:ilvl w:val="0"/>
          <w:numId w:val="0"/>
        </w:numPr>
        <w:ind w:left="1440"/>
        <w:rPr>
          <w:rFonts w:ascii="Arial" w:hAnsi="Arial" w:cs="Arial"/>
          <w:sz w:val="20"/>
          <w:szCs w:val="20"/>
        </w:rPr>
      </w:pPr>
    </w:p>
    <w:p w:rsidR="00923EAB" w:rsidRDefault="002A15B9" w:rsidP="00923EAB">
      <w:pPr>
        <w:pStyle w:val="ListParagraph"/>
        <w:numPr>
          <w:ilvl w:val="0"/>
          <w:numId w:val="12"/>
        </w:numPr>
        <w:spacing w:line="360" w:lineRule="auto"/>
        <w:ind w:left="1440"/>
        <w:rPr>
          <w:rFonts w:ascii="Arial" w:hAnsi="Arial" w:cs="Arial"/>
          <w:sz w:val="20"/>
          <w:szCs w:val="20"/>
        </w:rPr>
      </w:pPr>
      <w:r>
        <w:rPr>
          <w:rFonts w:ascii="Arial" w:hAnsi="Arial" w:cs="Arial"/>
          <w:sz w:val="20"/>
          <w:szCs w:val="20"/>
        </w:rPr>
        <w:t>Positioning of the controls need to follow certain pattern. For ex., 2 fields per row. With this approach, the system knows where to place the new field.</w:t>
      </w:r>
    </w:p>
    <w:p w:rsidR="00BD2190" w:rsidRPr="00923EAB" w:rsidRDefault="00BD2190" w:rsidP="00BD2190">
      <w:pPr>
        <w:pStyle w:val="ListParagraph"/>
        <w:numPr>
          <w:ilvl w:val="0"/>
          <w:numId w:val="0"/>
        </w:numPr>
        <w:spacing w:line="360" w:lineRule="auto"/>
        <w:ind w:left="1440"/>
        <w:rPr>
          <w:rFonts w:ascii="Arial" w:hAnsi="Arial" w:cs="Arial"/>
          <w:sz w:val="20"/>
          <w:szCs w:val="20"/>
        </w:rPr>
      </w:pPr>
    </w:p>
    <w:p w:rsidR="00923EAB" w:rsidRPr="00305CE5" w:rsidRDefault="00305CE5" w:rsidP="00923EAB">
      <w:pPr>
        <w:pStyle w:val="ListParagraph"/>
        <w:numPr>
          <w:ilvl w:val="0"/>
          <w:numId w:val="12"/>
        </w:numPr>
        <w:spacing w:line="360" w:lineRule="auto"/>
        <w:ind w:left="1440"/>
        <w:rPr>
          <w:rFonts w:ascii="Arial" w:hAnsi="Arial" w:cs="Arial"/>
          <w:sz w:val="20"/>
          <w:szCs w:val="20"/>
          <w:u w:val="single"/>
        </w:rPr>
      </w:pPr>
      <w:r w:rsidRPr="00305CE5">
        <w:rPr>
          <w:rFonts w:ascii="Arial" w:hAnsi="Arial" w:cs="Arial"/>
          <w:sz w:val="20"/>
          <w:szCs w:val="20"/>
          <w:u w:val="single"/>
        </w:rPr>
        <w:t xml:space="preserve">Below are the steps to load a </w:t>
      </w:r>
      <w:r w:rsidR="00923EAB" w:rsidRPr="00305CE5">
        <w:rPr>
          <w:rFonts w:ascii="Arial" w:hAnsi="Arial" w:cs="Arial"/>
          <w:sz w:val="20"/>
          <w:szCs w:val="20"/>
          <w:u w:val="single"/>
        </w:rPr>
        <w:t>dyn</w:t>
      </w:r>
      <w:r w:rsidRPr="00305CE5">
        <w:rPr>
          <w:rFonts w:ascii="Arial" w:hAnsi="Arial" w:cs="Arial"/>
          <w:sz w:val="20"/>
          <w:szCs w:val="20"/>
          <w:u w:val="single"/>
        </w:rPr>
        <w:t>amic form control in Angular js.</w:t>
      </w:r>
    </w:p>
    <w:p w:rsidR="00305CE5" w:rsidRDefault="00305CE5" w:rsidP="00305CE5">
      <w:pPr>
        <w:pStyle w:val="ListParagraph"/>
        <w:numPr>
          <w:ilvl w:val="0"/>
          <w:numId w:val="0"/>
        </w:numPr>
        <w:spacing w:line="360" w:lineRule="auto"/>
        <w:ind w:left="1440"/>
        <w:rPr>
          <w:rFonts w:ascii="Arial" w:hAnsi="Arial" w:cs="Arial"/>
          <w:b/>
          <w:sz w:val="20"/>
          <w:szCs w:val="20"/>
        </w:rPr>
      </w:pPr>
    </w:p>
    <w:p w:rsidR="00923EAB" w:rsidRPr="007B5AC8" w:rsidRDefault="007B5AC8" w:rsidP="00A1065D">
      <w:pPr>
        <w:pStyle w:val="ListParagraph"/>
        <w:numPr>
          <w:ilvl w:val="0"/>
          <w:numId w:val="12"/>
        </w:numPr>
        <w:spacing w:line="360" w:lineRule="auto"/>
        <w:ind w:left="1440"/>
        <w:rPr>
          <w:rFonts w:ascii="Arial" w:hAnsi="Arial" w:cs="Arial"/>
          <w:color w:val="FF0000"/>
          <w:sz w:val="20"/>
          <w:szCs w:val="20"/>
          <w:u w:val="single"/>
        </w:rPr>
      </w:pPr>
      <w:r w:rsidRPr="007B5AC8">
        <w:rPr>
          <w:rFonts w:ascii="Arial" w:hAnsi="Arial" w:cs="Arial"/>
          <w:color w:val="FF0000"/>
          <w:sz w:val="20"/>
          <w:szCs w:val="20"/>
          <w:u w:val="single"/>
        </w:rPr>
        <w:t xml:space="preserve">Sample </w:t>
      </w:r>
      <w:r w:rsidR="00923EAB" w:rsidRPr="007B5AC8">
        <w:rPr>
          <w:rFonts w:ascii="Arial" w:hAnsi="Arial" w:cs="Arial"/>
          <w:color w:val="FF0000"/>
          <w:sz w:val="20"/>
          <w:szCs w:val="20"/>
          <w:u w:val="single"/>
        </w:rPr>
        <w:t>Controller.js</w:t>
      </w:r>
      <w:r w:rsidRPr="007B5AC8">
        <w:rPr>
          <w:rFonts w:ascii="Arial" w:hAnsi="Arial" w:cs="Arial"/>
          <w:color w:val="FF0000"/>
          <w:sz w:val="20"/>
          <w:szCs w:val="20"/>
          <w:u w:val="single"/>
        </w:rPr>
        <w:t xml:space="preserve"> to create dynamic fields</w:t>
      </w:r>
    </w:p>
    <w:p w:rsidR="00305CE5" w:rsidRDefault="00923EAB" w:rsidP="00A1065D">
      <w:pPr>
        <w:pStyle w:val="ListParagraph"/>
        <w:numPr>
          <w:ilvl w:val="0"/>
          <w:numId w:val="0"/>
        </w:numPr>
        <w:spacing w:line="360" w:lineRule="auto"/>
        <w:ind w:left="1440"/>
        <w:rPr>
          <w:rFonts w:ascii="Arial" w:hAnsi="Arial" w:cs="Arial"/>
          <w:sz w:val="20"/>
          <w:szCs w:val="20"/>
        </w:rPr>
      </w:pPr>
      <w:r w:rsidRPr="00923EAB">
        <w:rPr>
          <w:rFonts w:ascii="Arial" w:hAnsi="Arial" w:cs="Arial"/>
          <w:sz w:val="20"/>
          <w:szCs w:val="20"/>
        </w:rPr>
        <w:lastRenderedPageBreak/>
        <w:t xml:space="preserve">Using  </w:t>
      </w:r>
      <w:r w:rsidRPr="00923EAB">
        <w:rPr>
          <w:rFonts w:ascii="Arial" w:hAnsi="Arial" w:cs="Arial"/>
          <w:b/>
          <w:sz w:val="20"/>
          <w:szCs w:val="20"/>
        </w:rPr>
        <w:t>$http.get('json/formControls.json')</w:t>
      </w:r>
      <w:r w:rsidRPr="00923EAB">
        <w:rPr>
          <w:rFonts w:ascii="Arial" w:hAnsi="Arial" w:cs="Arial"/>
          <w:sz w:val="20"/>
          <w:szCs w:val="20"/>
        </w:rPr>
        <w:t xml:space="preserve"> </w:t>
      </w:r>
      <w:r w:rsidR="00305CE5">
        <w:rPr>
          <w:rFonts w:ascii="Arial" w:hAnsi="Arial" w:cs="Arial"/>
          <w:sz w:val="20"/>
          <w:szCs w:val="20"/>
        </w:rPr>
        <w:t>function, the above JSON object can be stored in 1 variable as follows:</w:t>
      </w:r>
    </w:p>
    <w:p w:rsidR="00923EAB" w:rsidRPr="00923EAB" w:rsidRDefault="00923EAB" w:rsidP="00305CE5">
      <w:pPr>
        <w:pStyle w:val="ListParagraph"/>
        <w:numPr>
          <w:ilvl w:val="0"/>
          <w:numId w:val="0"/>
        </w:numPr>
        <w:spacing w:line="360" w:lineRule="auto"/>
        <w:ind w:left="1440"/>
        <w:rPr>
          <w:rFonts w:ascii="Arial" w:hAnsi="Arial" w:cs="Arial"/>
          <w:sz w:val="20"/>
          <w:szCs w:val="20"/>
        </w:rPr>
      </w:pPr>
      <w:r w:rsidRPr="00923EAB">
        <w:rPr>
          <w:rFonts w:ascii="Arial" w:hAnsi="Arial" w:cs="Arial"/>
          <w:b/>
          <w:sz w:val="20"/>
          <w:szCs w:val="20"/>
        </w:rPr>
        <w:t>scope.field = res</w:t>
      </w:r>
      <w:r w:rsidR="00305CE5">
        <w:rPr>
          <w:rFonts w:ascii="Arial" w:hAnsi="Arial" w:cs="Arial"/>
          <w:b/>
          <w:sz w:val="20"/>
          <w:szCs w:val="20"/>
        </w:rPr>
        <w:t>ponse</w:t>
      </w:r>
      <w:r w:rsidRPr="00923EAB">
        <w:rPr>
          <w:rFonts w:ascii="Arial" w:hAnsi="Arial" w:cs="Arial"/>
          <w:b/>
          <w:sz w:val="20"/>
          <w:szCs w:val="20"/>
        </w:rPr>
        <w:t>.data</w:t>
      </w:r>
    </w:p>
    <w:p w:rsidR="00923EAB" w:rsidRPr="00923EAB" w:rsidRDefault="00923EAB" w:rsidP="00305CE5">
      <w:pPr>
        <w:pStyle w:val="ListParagraph"/>
        <w:numPr>
          <w:ilvl w:val="0"/>
          <w:numId w:val="0"/>
        </w:numPr>
        <w:spacing w:line="360" w:lineRule="auto"/>
        <w:ind w:left="1440"/>
        <w:rPr>
          <w:rFonts w:ascii="Arial" w:hAnsi="Arial" w:cs="Arial"/>
          <w:sz w:val="20"/>
          <w:szCs w:val="20"/>
        </w:rPr>
      </w:pPr>
    </w:p>
    <w:p w:rsidR="00923EAB" w:rsidRPr="00923EAB" w:rsidRDefault="00F93981" w:rsidP="00923EAB">
      <w:pPr>
        <w:pStyle w:val="ListParagraph"/>
        <w:numPr>
          <w:ilvl w:val="0"/>
          <w:numId w:val="12"/>
        </w:numPr>
        <w:spacing w:line="360" w:lineRule="auto"/>
        <w:ind w:left="1440"/>
        <w:rPr>
          <w:rFonts w:ascii="Arial" w:hAnsi="Arial" w:cs="Arial"/>
          <w:sz w:val="20"/>
          <w:szCs w:val="20"/>
        </w:rPr>
      </w:pPr>
      <w:r>
        <w:rPr>
          <w:rFonts w:ascii="Arial" w:hAnsi="Arial" w:cs="Arial"/>
          <w:sz w:val="20"/>
          <w:szCs w:val="20"/>
        </w:rPr>
        <w:t>The input fields will be created as follows with the above JSON data</w:t>
      </w:r>
    </w:p>
    <w:p w:rsidR="00923EAB" w:rsidRPr="00F93981" w:rsidRDefault="00923EAB" w:rsidP="00F93981">
      <w:pPr>
        <w:pBdr>
          <w:top w:val="single" w:sz="4" w:space="1" w:color="auto"/>
          <w:left w:val="single" w:sz="4" w:space="4" w:color="auto"/>
          <w:bottom w:val="single" w:sz="4" w:space="1" w:color="auto"/>
          <w:right w:val="single" w:sz="4" w:space="4" w:color="auto"/>
        </w:pBdr>
        <w:spacing w:line="360" w:lineRule="auto"/>
        <w:ind w:left="1440"/>
        <w:rPr>
          <w:rFonts w:cs="Arial"/>
          <w:sz w:val="16"/>
          <w:szCs w:val="16"/>
        </w:rPr>
      </w:pPr>
      <w:r w:rsidRPr="00F93981">
        <w:rPr>
          <w:rFonts w:cs="Arial"/>
          <w:sz w:val="16"/>
          <w:szCs w:val="16"/>
        </w:rPr>
        <w:t>if(scope.field.dvalue != undefined &amp;&amp; scope.field.status != undefined)</w:t>
      </w:r>
    </w:p>
    <w:p w:rsidR="00923EAB" w:rsidRPr="00F93981" w:rsidRDefault="00923EAB" w:rsidP="00F93981">
      <w:pPr>
        <w:pBdr>
          <w:top w:val="single" w:sz="4" w:space="1" w:color="auto"/>
          <w:left w:val="single" w:sz="4" w:space="4" w:color="auto"/>
          <w:bottom w:val="single" w:sz="4" w:space="1" w:color="auto"/>
          <w:right w:val="single" w:sz="4" w:space="4" w:color="auto"/>
        </w:pBdr>
        <w:spacing w:line="360" w:lineRule="auto"/>
        <w:ind w:left="1440"/>
        <w:rPr>
          <w:rFonts w:cs="Arial"/>
          <w:sz w:val="16"/>
          <w:szCs w:val="16"/>
        </w:rPr>
      </w:pPr>
      <w:r w:rsidRPr="00F93981">
        <w:rPr>
          <w:rFonts w:cs="Arial"/>
          <w:sz w:val="16"/>
          <w:szCs w:val="16"/>
        </w:rPr>
        <w:t>{</w:t>
      </w:r>
    </w:p>
    <w:p w:rsidR="00923EAB" w:rsidRPr="00F93981" w:rsidRDefault="00923EAB" w:rsidP="0005171C">
      <w:pPr>
        <w:pBdr>
          <w:top w:val="single" w:sz="4" w:space="1" w:color="auto"/>
          <w:left w:val="single" w:sz="4" w:space="4" w:color="auto"/>
          <w:bottom w:val="single" w:sz="4" w:space="1" w:color="auto"/>
          <w:right w:val="single" w:sz="4" w:space="4" w:color="auto"/>
        </w:pBdr>
        <w:spacing w:line="360" w:lineRule="auto"/>
        <w:ind w:left="1440" w:firstLine="720"/>
        <w:rPr>
          <w:rFonts w:cs="Arial"/>
          <w:sz w:val="16"/>
          <w:szCs w:val="16"/>
        </w:rPr>
      </w:pPr>
      <w:r w:rsidRPr="00F93981">
        <w:rPr>
          <w:rFonts w:cs="Arial"/>
          <w:sz w:val="16"/>
          <w:szCs w:val="16"/>
        </w:rPr>
        <w:t>element.html(scope.field.title + ': &lt;input type='+scope.field.type+' ng-model='+scope.field.value+' placeholder='+scope.field.placeholder+' value='+scope.field.dvalue+' '+scope.field.status+'  /&gt;');</w:t>
      </w:r>
    </w:p>
    <w:p w:rsidR="00923EAB" w:rsidRPr="00F93981" w:rsidRDefault="00923EAB" w:rsidP="00F93981">
      <w:pPr>
        <w:pBdr>
          <w:top w:val="single" w:sz="4" w:space="1" w:color="auto"/>
          <w:left w:val="single" w:sz="4" w:space="4" w:color="auto"/>
          <w:bottom w:val="single" w:sz="4" w:space="1" w:color="auto"/>
          <w:right w:val="single" w:sz="4" w:space="4" w:color="auto"/>
        </w:pBdr>
        <w:spacing w:line="360" w:lineRule="auto"/>
        <w:ind w:left="1440"/>
        <w:rPr>
          <w:rFonts w:cs="Arial"/>
          <w:sz w:val="16"/>
          <w:szCs w:val="16"/>
        </w:rPr>
      </w:pPr>
      <w:r w:rsidRPr="00F93981">
        <w:rPr>
          <w:rFonts w:cs="Arial"/>
          <w:sz w:val="16"/>
          <w:szCs w:val="16"/>
        </w:rPr>
        <w:t>}</w:t>
      </w:r>
    </w:p>
    <w:p w:rsidR="00923EAB" w:rsidRPr="00F93981" w:rsidRDefault="00923EAB" w:rsidP="00F93981">
      <w:pPr>
        <w:pBdr>
          <w:top w:val="single" w:sz="4" w:space="1" w:color="auto"/>
          <w:left w:val="single" w:sz="4" w:space="4" w:color="auto"/>
          <w:bottom w:val="single" w:sz="4" w:space="1" w:color="auto"/>
          <w:right w:val="single" w:sz="4" w:space="4" w:color="auto"/>
        </w:pBdr>
        <w:spacing w:line="360" w:lineRule="auto"/>
        <w:ind w:left="1440"/>
        <w:rPr>
          <w:rFonts w:cs="Arial"/>
          <w:sz w:val="16"/>
          <w:szCs w:val="16"/>
        </w:rPr>
      </w:pPr>
      <w:r w:rsidRPr="00F93981">
        <w:rPr>
          <w:rFonts w:cs="Arial"/>
          <w:sz w:val="16"/>
          <w:szCs w:val="16"/>
        </w:rPr>
        <w:t>else if(scope.field.dvalue != undefined &amp;&amp; scope.field.status == undefined)</w:t>
      </w:r>
    </w:p>
    <w:p w:rsidR="00923EAB" w:rsidRPr="00F93981" w:rsidRDefault="00923EAB" w:rsidP="00F93981">
      <w:pPr>
        <w:pBdr>
          <w:top w:val="single" w:sz="4" w:space="1" w:color="auto"/>
          <w:left w:val="single" w:sz="4" w:space="4" w:color="auto"/>
          <w:bottom w:val="single" w:sz="4" w:space="1" w:color="auto"/>
          <w:right w:val="single" w:sz="4" w:space="4" w:color="auto"/>
        </w:pBdr>
        <w:spacing w:line="360" w:lineRule="auto"/>
        <w:ind w:left="1440"/>
        <w:rPr>
          <w:rFonts w:cs="Arial"/>
          <w:sz w:val="16"/>
          <w:szCs w:val="16"/>
        </w:rPr>
      </w:pPr>
      <w:r w:rsidRPr="00F93981">
        <w:rPr>
          <w:rFonts w:cs="Arial"/>
          <w:sz w:val="16"/>
          <w:szCs w:val="16"/>
        </w:rPr>
        <w:t>{</w:t>
      </w:r>
    </w:p>
    <w:p w:rsidR="00923EAB" w:rsidRPr="00F93981" w:rsidRDefault="00923EAB" w:rsidP="00F93981">
      <w:pPr>
        <w:pBdr>
          <w:top w:val="single" w:sz="4" w:space="1" w:color="auto"/>
          <w:left w:val="single" w:sz="4" w:space="4" w:color="auto"/>
          <w:bottom w:val="single" w:sz="4" w:space="1" w:color="auto"/>
          <w:right w:val="single" w:sz="4" w:space="4" w:color="auto"/>
        </w:pBdr>
        <w:spacing w:line="360" w:lineRule="auto"/>
        <w:ind w:left="1440"/>
        <w:rPr>
          <w:rFonts w:cs="Arial"/>
          <w:sz w:val="16"/>
          <w:szCs w:val="16"/>
        </w:rPr>
      </w:pPr>
      <w:r w:rsidRPr="00F93981">
        <w:rPr>
          <w:rFonts w:cs="Arial"/>
          <w:sz w:val="16"/>
          <w:szCs w:val="16"/>
        </w:rPr>
        <w:t>element.html(scope.field.title + ': &lt;input type='+scope.field.type+' ng-model='+scope.field.value+' placeholder='+scope.field.placeholder+ ' value='+scope.field.dvalue+' /&gt;');</w:t>
      </w:r>
    </w:p>
    <w:p w:rsidR="00923EAB" w:rsidRPr="00F93981" w:rsidRDefault="00923EAB" w:rsidP="00F93981">
      <w:pPr>
        <w:pBdr>
          <w:top w:val="single" w:sz="4" w:space="1" w:color="auto"/>
          <w:left w:val="single" w:sz="4" w:space="4" w:color="auto"/>
          <w:bottom w:val="single" w:sz="4" w:space="1" w:color="auto"/>
          <w:right w:val="single" w:sz="4" w:space="4" w:color="auto"/>
        </w:pBdr>
        <w:spacing w:line="360" w:lineRule="auto"/>
        <w:ind w:left="1440"/>
        <w:rPr>
          <w:rFonts w:cs="Arial"/>
          <w:sz w:val="16"/>
          <w:szCs w:val="16"/>
        </w:rPr>
      </w:pPr>
      <w:r w:rsidRPr="00F93981">
        <w:rPr>
          <w:rFonts w:cs="Arial"/>
          <w:sz w:val="16"/>
          <w:szCs w:val="16"/>
        </w:rPr>
        <w:t>}</w:t>
      </w:r>
    </w:p>
    <w:p w:rsidR="00923EAB" w:rsidRPr="00F93981" w:rsidRDefault="00923EAB" w:rsidP="00F93981">
      <w:pPr>
        <w:pBdr>
          <w:top w:val="single" w:sz="4" w:space="1" w:color="auto"/>
          <w:left w:val="single" w:sz="4" w:space="4" w:color="auto"/>
          <w:bottom w:val="single" w:sz="4" w:space="1" w:color="auto"/>
          <w:right w:val="single" w:sz="4" w:space="4" w:color="auto"/>
        </w:pBdr>
        <w:spacing w:line="360" w:lineRule="auto"/>
        <w:ind w:left="1440"/>
        <w:rPr>
          <w:rFonts w:cs="Arial"/>
          <w:sz w:val="16"/>
          <w:szCs w:val="16"/>
        </w:rPr>
      </w:pPr>
      <w:r w:rsidRPr="00F93981">
        <w:rPr>
          <w:rFonts w:cs="Arial"/>
          <w:sz w:val="16"/>
          <w:szCs w:val="16"/>
        </w:rPr>
        <w:tab/>
      </w:r>
      <w:r w:rsidRPr="00F93981">
        <w:rPr>
          <w:rFonts w:cs="Arial"/>
          <w:sz w:val="16"/>
          <w:szCs w:val="16"/>
        </w:rPr>
        <w:tab/>
      </w:r>
      <w:r w:rsidRPr="00F93981">
        <w:rPr>
          <w:rFonts w:cs="Arial"/>
          <w:sz w:val="16"/>
          <w:szCs w:val="16"/>
        </w:rPr>
        <w:tab/>
      </w:r>
      <w:r w:rsidRPr="00F93981">
        <w:rPr>
          <w:rFonts w:cs="Arial"/>
          <w:sz w:val="16"/>
          <w:szCs w:val="16"/>
        </w:rPr>
        <w:tab/>
      </w:r>
    </w:p>
    <w:p w:rsidR="00923EAB" w:rsidRPr="00F93981" w:rsidRDefault="00923EAB" w:rsidP="00F93981">
      <w:pPr>
        <w:pBdr>
          <w:top w:val="single" w:sz="4" w:space="1" w:color="auto"/>
          <w:left w:val="single" w:sz="4" w:space="4" w:color="auto"/>
          <w:bottom w:val="single" w:sz="4" w:space="1" w:color="auto"/>
          <w:right w:val="single" w:sz="4" w:space="4" w:color="auto"/>
        </w:pBdr>
        <w:spacing w:line="360" w:lineRule="auto"/>
        <w:ind w:left="1440"/>
        <w:rPr>
          <w:rFonts w:cs="Arial"/>
          <w:sz w:val="16"/>
          <w:szCs w:val="16"/>
        </w:rPr>
      </w:pPr>
      <w:r w:rsidRPr="00F93981">
        <w:rPr>
          <w:rFonts w:cs="Arial"/>
          <w:sz w:val="16"/>
          <w:szCs w:val="16"/>
        </w:rPr>
        <w:t>else if(scope.field.dvalue != undefined &amp;&amp; scope.field.status == undefined)</w:t>
      </w:r>
    </w:p>
    <w:p w:rsidR="00923EAB" w:rsidRPr="00F93981" w:rsidRDefault="00923EAB" w:rsidP="00F93981">
      <w:pPr>
        <w:pBdr>
          <w:top w:val="single" w:sz="4" w:space="1" w:color="auto"/>
          <w:left w:val="single" w:sz="4" w:space="4" w:color="auto"/>
          <w:bottom w:val="single" w:sz="4" w:space="1" w:color="auto"/>
          <w:right w:val="single" w:sz="4" w:space="4" w:color="auto"/>
        </w:pBdr>
        <w:spacing w:line="360" w:lineRule="auto"/>
        <w:ind w:left="1440"/>
        <w:rPr>
          <w:rFonts w:cs="Arial"/>
          <w:sz w:val="16"/>
          <w:szCs w:val="16"/>
        </w:rPr>
      </w:pPr>
      <w:r w:rsidRPr="00F93981">
        <w:rPr>
          <w:rFonts w:cs="Arial"/>
          <w:sz w:val="16"/>
          <w:szCs w:val="16"/>
        </w:rPr>
        <w:t>{</w:t>
      </w:r>
    </w:p>
    <w:p w:rsidR="00923EAB" w:rsidRPr="00F93981" w:rsidRDefault="00923EAB" w:rsidP="00F93981">
      <w:pPr>
        <w:pBdr>
          <w:top w:val="single" w:sz="4" w:space="1" w:color="auto"/>
          <w:left w:val="single" w:sz="4" w:space="4" w:color="auto"/>
          <w:bottom w:val="single" w:sz="4" w:space="1" w:color="auto"/>
          <w:right w:val="single" w:sz="4" w:space="4" w:color="auto"/>
        </w:pBdr>
        <w:spacing w:line="360" w:lineRule="auto"/>
        <w:ind w:left="1440"/>
        <w:rPr>
          <w:rFonts w:cs="Arial"/>
          <w:sz w:val="16"/>
          <w:szCs w:val="16"/>
        </w:rPr>
      </w:pPr>
      <w:r w:rsidRPr="00F93981">
        <w:rPr>
          <w:rFonts w:cs="Arial"/>
          <w:sz w:val="16"/>
          <w:szCs w:val="16"/>
        </w:rPr>
        <w:t>element.html(scope.field.title + ': &lt;input type='+scope.field.type+' ng-model='+scope.field.value+' placeholder='+scope.field.placeholder+ ' '+scope.field.status+ ' /&gt;');</w:t>
      </w:r>
    </w:p>
    <w:p w:rsidR="00923EAB" w:rsidRPr="00F93981" w:rsidRDefault="00923EAB" w:rsidP="00F93981">
      <w:pPr>
        <w:pBdr>
          <w:top w:val="single" w:sz="4" w:space="1" w:color="auto"/>
          <w:left w:val="single" w:sz="4" w:space="4" w:color="auto"/>
          <w:bottom w:val="single" w:sz="4" w:space="1" w:color="auto"/>
          <w:right w:val="single" w:sz="4" w:space="4" w:color="auto"/>
        </w:pBdr>
        <w:spacing w:line="360" w:lineRule="auto"/>
        <w:ind w:left="1440"/>
        <w:rPr>
          <w:rFonts w:cs="Arial"/>
          <w:sz w:val="16"/>
          <w:szCs w:val="16"/>
        </w:rPr>
      </w:pPr>
      <w:r w:rsidRPr="00F93981">
        <w:rPr>
          <w:rFonts w:cs="Arial"/>
          <w:sz w:val="16"/>
          <w:szCs w:val="16"/>
        </w:rPr>
        <w:t>}</w:t>
      </w:r>
    </w:p>
    <w:p w:rsidR="00923EAB" w:rsidRPr="00F93981" w:rsidRDefault="00923EAB" w:rsidP="00F93981">
      <w:pPr>
        <w:pBdr>
          <w:top w:val="single" w:sz="4" w:space="1" w:color="auto"/>
          <w:left w:val="single" w:sz="4" w:space="4" w:color="auto"/>
          <w:bottom w:val="single" w:sz="4" w:space="1" w:color="auto"/>
          <w:right w:val="single" w:sz="4" w:space="4" w:color="auto"/>
        </w:pBdr>
        <w:spacing w:line="360" w:lineRule="auto"/>
        <w:ind w:left="1440"/>
        <w:rPr>
          <w:rFonts w:cs="Arial"/>
          <w:sz w:val="16"/>
          <w:szCs w:val="16"/>
        </w:rPr>
      </w:pPr>
      <w:r w:rsidRPr="00F93981">
        <w:rPr>
          <w:rFonts w:cs="Arial"/>
          <w:sz w:val="16"/>
          <w:szCs w:val="16"/>
        </w:rPr>
        <w:tab/>
      </w:r>
      <w:r w:rsidRPr="00F93981">
        <w:rPr>
          <w:rFonts w:cs="Arial"/>
          <w:sz w:val="16"/>
          <w:szCs w:val="16"/>
        </w:rPr>
        <w:tab/>
      </w:r>
      <w:r w:rsidRPr="00F93981">
        <w:rPr>
          <w:rFonts w:cs="Arial"/>
          <w:sz w:val="16"/>
          <w:szCs w:val="16"/>
        </w:rPr>
        <w:tab/>
      </w:r>
    </w:p>
    <w:p w:rsidR="0005171C" w:rsidRDefault="0005171C" w:rsidP="00F93981">
      <w:pPr>
        <w:pBdr>
          <w:top w:val="single" w:sz="4" w:space="1" w:color="auto"/>
          <w:left w:val="single" w:sz="4" w:space="4" w:color="auto"/>
          <w:bottom w:val="single" w:sz="4" w:space="1" w:color="auto"/>
          <w:right w:val="single" w:sz="4" w:space="4" w:color="auto"/>
        </w:pBdr>
        <w:spacing w:line="360" w:lineRule="auto"/>
        <w:ind w:left="1440"/>
        <w:rPr>
          <w:rFonts w:cs="Arial"/>
          <w:sz w:val="16"/>
          <w:szCs w:val="16"/>
        </w:rPr>
      </w:pPr>
      <w:r>
        <w:rPr>
          <w:rFonts w:cs="Arial"/>
          <w:sz w:val="16"/>
          <w:szCs w:val="16"/>
        </w:rPr>
        <w:t>e</w:t>
      </w:r>
      <w:r w:rsidR="00923EAB" w:rsidRPr="00F93981">
        <w:rPr>
          <w:rFonts w:cs="Arial"/>
          <w:sz w:val="16"/>
          <w:szCs w:val="16"/>
        </w:rPr>
        <w:t>lse</w:t>
      </w:r>
    </w:p>
    <w:p w:rsidR="00923EAB" w:rsidRPr="00F93981" w:rsidRDefault="00923EAB" w:rsidP="00F93981">
      <w:pPr>
        <w:pBdr>
          <w:top w:val="single" w:sz="4" w:space="1" w:color="auto"/>
          <w:left w:val="single" w:sz="4" w:space="4" w:color="auto"/>
          <w:bottom w:val="single" w:sz="4" w:space="1" w:color="auto"/>
          <w:right w:val="single" w:sz="4" w:space="4" w:color="auto"/>
        </w:pBdr>
        <w:spacing w:line="360" w:lineRule="auto"/>
        <w:ind w:left="1440"/>
        <w:rPr>
          <w:rFonts w:cs="Arial"/>
          <w:sz w:val="16"/>
          <w:szCs w:val="16"/>
        </w:rPr>
      </w:pPr>
      <w:r w:rsidRPr="00F93981">
        <w:rPr>
          <w:rFonts w:cs="Arial"/>
          <w:sz w:val="16"/>
          <w:szCs w:val="16"/>
        </w:rPr>
        <w:t>{</w:t>
      </w:r>
    </w:p>
    <w:p w:rsidR="00923EAB" w:rsidRDefault="00923EAB" w:rsidP="00F93981">
      <w:pPr>
        <w:pBdr>
          <w:top w:val="single" w:sz="4" w:space="1" w:color="auto"/>
          <w:left w:val="single" w:sz="4" w:space="4" w:color="auto"/>
          <w:bottom w:val="single" w:sz="4" w:space="1" w:color="auto"/>
          <w:right w:val="single" w:sz="4" w:space="4" w:color="auto"/>
        </w:pBdr>
        <w:spacing w:line="360" w:lineRule="auto"/>
        <w:ind w:left="1440"/>
        <w:rPr>
          <w:rFonts w:cs="Arial"/>
          <w:sz w:val="16"/>
          <w:szCs w:val="16"/>
        </w:rPr>
      </w:pPr>
      <w:r w:rsidRPr="00F93981">
        <w:rPr>
          <w:rFonts w:cs="Arial"/>
          <w:sz w:val="16"/>
          <w:szCs w:val="16"/>
        </w:rPr>
        <w:t>element.html(scope.field.title + ': &lt;input type='+scope.field.type+' ng-model='+scope.field.value+' placeholder='+scope.field.placeholder+' /&gt;');</w:t>
      </w:r>
    </w:p>
    <w:p w:rsidR="0005171C" w:rsidRPr="00F93981" w:rsidRDefault="0005171C" w:rsidP="00F93981">
      <w:pPr>
        <w:pBdr>
          <w:top w:val="single" w:sz="4" w:space="1" w:color="auto"/>
          <w:left w:val="single" w:sz="4" w:space="4" w:color="auto"/>
          <w:bottom w:val="single" w:sz="4" w:space="1" w:color="auto"/>
          <w:right w:val="single" w:sz="4" w:space="4" w:color="auto"/>
        </w:pBdr>
        <w:spacing w:line="360" w:lineRule="auto"/>
        <w:ind w:left="1440"/>
        <w:rPr>
          <w:rFonts w:cs="Arial"/>
          <w:sz w:val="16"/>
          <w:szCs w:val="16"/>
        </w:rPr>
      </w:pPr>
      <w:r>
        <w:rPr>
          <w:rFonts w:cs="Arial"/>
          <w:sz w:val="16"/>
          <w:szCs w:val="16"/>
        </w:rPr>
        <w:t>}</w:t>
      </w:r>
    </w:p>
    <w:p w:rsidR="0005171C" w:rsidRDefault="0005171C" w:rsidP="0005171C">
      <w:pPr>
        <w:pStyle w:val="ListParagraph"/>
        <w:numPr>
          <w:ilvl w:val="0"/>
          <w:numId w:val="0"/>
        </w:numPr>
        <w:spacing w:line="360" w:lineRule="auto"/>
        <w:ind w:left="1440"/>
        <w:rPr>
          <w:rFonts w:ascii="Arial" w:hAnsi="Arial" w:cs="Arial"/>
          <w:b/>
          <w:sz w:val="20"/>
          <w:szCs w:val="20"/>
        </w:rPr>
      </w:pPr>
    </w:p>
    <w:p w:rsidR="00923EAB" w:rsidRPr="007B5AC8" w:rsidRDefault="007B5AC8" w:rsidP="00923EAB">
      <w:pPr>
        <w:pStyle w:val="ListParagraph"/>
        <w:numPr>
          <w:ilvl w:val="0"/>
          <w:numId w:val="12"/>
        </w:numPr>
        <w:spacing w:line="360" w:lineRule="auto"/>
        <w:ind w:left="1440"/>
        <w:rPr>
          <w:rFonts w:ascii="Arial" w:hAnsi="Arial" w:cs="Arial"/>
          <w:color w:val="FF0000"/>
          <w:sz w:val="20"/>
          <w:szCs w:val="20"/>
          <w:u w:val="single"/>
        </w:rPr>
      </w:pPr>
      <w:r w:rsidRPr="007B5AC8">
        <w:rPr>
          <w:rFonts w:ascii="Arial" w:hAnsi="Arial" w:cs="Arial"/>
          <w:color w:val="FF0000"/>
          <w:sz w:val="20"/>
          <w:szCs w:val="20"/>
          <w:u w:val="single"/>
        </w:rPr>
        <w:t>Sample HTML to create dynamic fields</w:t>
      </w:r>
    </w:p>
    <w:p w:rsidR="00923EAB" w:rsidRPr="00923EAB" w:rsidRDefault="00923EAB" w:rsidP="007B5AC8">
      <w:pPr>
        <w:pStyle w:val="ListParagraph"/>
        <w:numPr>
          <w:ilvl w:val="0"/>
          <w:numId w:val="0"/>
        </w:numPr>
        <w:spacing w:line="360" w:lineRule="auto"/>
        <w:ind w:left="1440"/>
        <w:rPr>
          <w:rFonts w:ascii="Arial" w:hAnsi="Arial" w:cs="Arial"/>
          <w:sz w:val="20"/>
          <w:szCs w:val="20"/>
        </w:rPr>
      </w:pPr>
      <w:r w:rsidRPr="00923EAB">
        <w:rPr>
          <w:rFonts w:ascii="Arial" w:hAnsi="Arial" w:cs="Arial"/>
          <w:sz w:val="20"/>
          <w:szCs w:val="20"/>
        </w:rPr>
        <w:t>Using the following tag angular js will create the input field in HTML code.</w:t>
      </w:r>
    </w:p>
    <w:p w:rsidR="00923EAB" w:rsidRPr="00923EAB" w:rsidRDefault="00923EAB" w:rsidP="007B5AC8">
      <w:pPr>
        <w:pStyle w:val="ListParagraph"/>
        <w:numPr>
          <w:ilvl w:val="0"/>
          <w:numId w:val="0"/>
        </w:numPr>
        <w:spacing w:line="360" w:lineRule="auto"/>
        <w:ind w:left="1440"/>
        <w:rPr>
          <w:rFonts w:ascii="Arial" w:hAnsi="Arial" w:cs="Arial"/>
          <w:sz w:val="20"/>
          <w:szCs w:val="20"/>
        </w:rPr>
      </w:pPr>
    </w:p>
    <w:p w:rsidR="00923EAB" w:rsidRPr="005D2F1F" w:rsidRDefault="00923EAB" w:rsidP="005D2F1F">
      <w:pPr>
        <w:pStyle w:val="ListParagraph"/>
        <w:numPr>
          <w:ilvl w:val="0"/>
          <w:numId w:val="0"/>
        </w:numPr>
        <w:pBdr>
          <w:top w:val="single" w:sz="4" w:space="1" w:color="auto"/>
          <w:left w:val="single" w:sz="4" w:space="4" w:color="auto"/>
          <w:bottom w:val="single" w:sz="4" w:space="1" w:color="auto"/>
          <w:right w:val="single" w:sz="4" w:space="4" w:color="auto"/>
        </w:pBdr>
        <w:spacing w:line="360" w:lineRule="auto"/>
        <w:ind w:left="1440"/>
        <w:rPr>
          <w:rFonts w:ascii="Arial" w:hAnsi="Arial" w:cs="Arial"/>
          <w:sz w:val="20"/>
          <w:szCs w:val="20"/>
        </w:rPr>
      </w:pPr>
      <w:r w:rsidRPr="005D2F1F">
        <w:rPr>
          <w:rFonts w:ascii="Arial" w:hAnsi="Arial" w:cs="Arial"/>
          <w:sz w:val="20"/>
          <w:szCs w:val="20"/>
        </w:rPr>
        <w:t>&lt;ul class="create_new_left"&gt;</w:t>
      </w:r>
    </w:p>
    <w:p w:rsidR="00923EAB" w:rsidRPr="005D2F1F" w:rsidRDefault="00923EAB" w:rsidP="005D2F1F">
      <w:pPr>
        <w:pStyle w:val="ListParagraph"/>
        <w:numPr>
          <w:ilvl w:val="0"/>
          <w:numId w:val="0"/>
        </w:numPr>
        <w:pBdr>
          <w:top w:val="single" w:sz="4" w:space="1" w:color="auto"/>
          <w:left w:val="single" w:sz="4" w:space="4" w:color="auto"/>
          <w:bottom w:val="single" w:sz="4" w:space="1" w:color="auto"/>
          <w:right w:val="single" w:sz="4" w:space="4" w:color="auto"/>
        </w:pBdr>
        <w:spacing w:line="360" w:lineRule="auto"/>
        <w:ind w:left="1440"/>
        <w:rPr>
          <w:rFonts w:ascii="Arial" w:hAnsi="Arial" w:cs="Arial"/>
          <w:sz w:val="20"/>
          <w:szCs w:val="20"/>
        </w:rPr>
      </w:pPr>
      <w:r w:rsidRPr="005D2F1F">
        <w:rPr>
          <w:rFonts w:ascii="Arial" w:hAnsi="Arial" w:cs="Arial"/>
          <w:sz w:val="20"/>
          <w:szCs w:val="20"/>
        </w:rPr>
        <w:t xml:space="preserve">                &lt;li ng-form-field class="form-row" ng-repeat="field in fields"&gt;&lt;/li&gt;</w:t>
      </w:r>
    </w:p>
    <w:p w:rsidR="00923EAB" w:rsidRPr="005D2F1F" w:rsidRDefault="00923EAB" w:rsidP="005D2F1F">
      <w:pPr>
        <w:pStyle w:val="ListParagraph"/>
        <w:numPr>
          <w:ilvl w:val="0"/>
          <w:numId w:val="0"/>
        </w:numPr>
        <w:pBdr>
          <w:top w:val="single" w:sz="4" w:space="1" w:color="auto"/>
          <w:left w:val="single" w:sz="4" w:space="4" w:color="auto"/>
          <w:bottom w:val="single" w:sz="4" w:space="1" w:color="auto"/>
          <w:right w:val="single" w:sz="4" w:space="4" w:color="auto"/>
        </w:pBdr>
        <w:spacing w:line="360" w:lineRule="auto"/>
        <w:ind w:left="1440"/>
        <w:rPr>
          <w:rFonts w:ascii="Arial" w:hAnsi="Arial" w:cs="Arial"/>
          <w:sz w:val="20"/>
          <w:szCs w:val="20"/>
        </w:rPr>
      </w:pPr>
      <w:r w:rsidRPr="005D2F1F">
        <w:rPr>
          <w:rFonts w:ascii="Arial" w:hAnsi="Arial" w:cs="Arial"/>
          <w:sz w:val="20"/>
          <w:szCs w:val="20"/>
        </w:rPr>
        <w:t>&lt;/ul&gt;</w:t>
      </w:r>
    </w:p>
    <w:p w:rsidR="00923EAB" w:rsidRPr="00923EAB" w:rsidRDefault="00923EAB" w:rsidP="007B5AC8">
      <w:pPr>
        <w:pStyle w:val="ListParagraph"/>
        <w:numPr>
          <w:ilvl w:val="0"/>
          <w:numId w:val="0"/>
        </w:numPr>
        <w:spacing w:line="360" w:lineRule="auto"/>
        <w:ind w:left="1440"/>
        <w:rPr>
          <w:rFonts w:ascii="Arial" w:hAnsi="Arial" w:cs="Arial"/>
          <w:b/>
          <w:sz w:val="20"/>
          <w:szCs w:val="20"/>
        </w:rPr>
      </w:pPr>
    </w:p>
    <w:p w:rsidR="00923EAB" w:rsidRPr="00923EAB" w:rsidRDefault="00923EAB" w:rsidP="007B5AC8">
      <w:pPr>
        <w:pStyle w:val="ListParagraph"/>
        <w:numPr>
          <w:ilvl w:val="0"/>
          <w:numId w:val="12"/>
        </w:numPr>
        <w:spacing w:line="360" w:lineRule="auto"/>
        <w:ind w:left="1440"/>
        <w:rPr>
          <w:rFonts w:ascii="Arial" w:hAnsi="Arial" w:cs="Arial"/>
          <w:b/>
          <w:sz w:val="20"/>
          <w:szCs w:val="20"/>
        </w:rPr>
      </w:pPr>
      <w:r w:rsidRPr="00923EAB">
        <w:rPr>
          <w:rFonts w:ascii="Arial" w:hAnsi="Arial" w:cs="Arial"/>
          <w:b/>
          <w:sz w:val="20"/>
          <w:szCs w:val="20"/>
        </w:rPr>
        <w:t xml:space="preserve">ng-repeat </w:t>
      </w:r>
      <w:r w:rsidRPr="00923EAB">
        <w:rPr>
          <w:rFonts w:ascii="Arial" w:hAnsi="Arial" w:cs="Arial"/>
          <w:sz w:val="20"/>
          <w:szCs w:val="20"/>
        </w:rPr>
        <w:t xml:space="preserve">will load all input tag </w:t>
      </w:r>
      <w:r w:rsidR="007B5AC8">
        <w:rPr>
          <w:rFonts w:ascii="Arial" w:hAnsi="Arial" w:cs="Arial"/>
          <w:sz w:val="20"/>
          <w:szCs w:val="20"/>
        </w:rPr>
        <w:t xml:space="preserve">for the fields </w:t>
      </w:r>
      <w:r w:rsidRPr="00923EAB">
        <w:rPr>
          <w:rFonts w:ascii="Arial" w:hAnsi="Arial" w:cs="Arial"/>
          <w:sz w:val="20"/>
          <w:szCs w:val="20"/>
        </w:rPr>
        <w:t xml:space="preserve">already created </w:t>
      </w:r>
      <w:r w:rsidR="007B5AC8">
        <w:rPr>
          <w:rFonts w:ascii="Arial" w:hAnsi="Arial" w:cs="Arial"/>
          <w:sz w:val="20"/>
          <w:szCs w:val="20"/>
        </w:rPr>
        <w:t>by</w:t>
      </w:r>
      <w:r w:rsidRPr="00923EAB">
        <w:rPr>
          <w:rFonts w:ascii="Arial" w:hAnsi="Arial" w:cs="Arial"/>
          <w:sz w:val="20"/>
          <w:szCs w:val="20"/>
        </w:rPr>
        <w:t xml:space="preserve"> angularjs.</w:t>
      </w:r>
    </w:p>
    <w:p w:rsidR="007B5AC8" w:rsidRDefault="007B5AC8" w:rsidP="007B5AC8">
      <w:pPr>
        <w:pStyle w:val="ListParagraph"/>
        <w:numPr>
          <w:ilvl w:val="0"/>
          <w:numId w:val="0"/>
        </w:numPr>
        <w:spacing w:line="360" w:lineRule="auto"/>
        <w:ind w:left="1440"/>
        <w:rPr>
          <w:rFonts w:ascii="Arial" w:hAnsi="Arial" w:cs="Arial"/>
          <w:b/>
          <w:sz w:val="20"/>
          <w:szCs w:val="20"/>
        </w:rPr>
      </w:pPr>
    </w:p>
    <w:p w:rsidR="00923EAB" w:rsidRDefault="007B5AC8" w:rsidP="00923EAB">
      <w:pPr>
        <w:pStyle w:val="ListParagraph"/>
        <w:numPr>
          <w:ilvl w:val="0"/>
          <w:numId w:val="12"/>
        </w:numPr>
        <w:spacing w:line="360" w:lineRule="auto"/>
        <w:ind w:left="1440"/>
        <w:rPr>
          <w:rFonts w:ascii="Arial" w:hAnsi="Arial" w:cs="Arial"/>
          <w:color w:val="FF0000"/>
          <w:sz w:val="20"/>
          <w:szCs w:val="20"/>
          <w:u w:val="single"/>
        </w:rPr>
      </w:pPr>
      <w:r w:rsidRPr="005D2F1F">
        <w:rPr>
          <w:rFonts w:ascii="Arial" w:hAnsi="Arial" w:cs="Arial"/>
          <w:color w:val="FF0000"/>
          <w:sz w:val="20"/>
          <w:szCs w:val="20"/>
          <w:u w:val="single"/>
        </w:rPr>
        <w:t xml:space="preserve">Sample </w:t>
      </w:r>
      <w:r w:rsidR="005D2F1F">
        <w:rPr>
          <w:rFonts w:ascii="Arial" w:hAnsi="Arial" w:cs="Arial"/>
          <w:color w:val="FF0000"/>
          <w:sz w:val="20"/>
          <w:szCs w:val="20"/>
          <w:u w:val="single"/>
        </w:rPr>
        <w:t>CSS to create dynamic fields</w:t>
      </w:r>
    </w:p>
    <w:p w:rsidR="00133F5D" w:rsidRPr="00133F5D" w:rsidRDefault="00923EAB" w:rsidP="00133F5D">
      <w:pPr>
        <w:pBdr>
          <w:top w:val="single" w:sz="4" w:space="1" w:color="auto"/>
          <w:left w:val="single" w:sz="4" w:space="4" w:color="auto"/>
          <w:bottom w:val="single" w:sz="4" w:space="1" w:color="auto"/>
          <w:right w:val="single" w:sz="4" w:space="4" w:color="auto"/>
        </w:pBdr>
        <w:spacing w:line="360" w:lineRule="auto"/>
        <w:ind w:left="1800"/>
        <w:rPr>
          <w:rFonts w:cs="Arial"/>
          <w:sz w:val="16"/>
          <w:szCs w:val="16"/>
        </w:rPr>
      </w:pPr>
      <w:r w:rsidRPr="00133F5D">
        <w:rPr>
          <w:rFonts w:cs="Arial"/>
          <w:sz w:val="16"/>
          <w:szCs w:val="16"/>
        </w:rPr>
        <w:t xml:space="preserve">.create_new_left </w:t>
      </w:r>
    </w:p>
    <w:p w:rsidR="00923EAB" w:rsidRPr="00133F5D" w:rsidRDefault="00923EAB" w:rsidP="00133F5D">
      <w:pPr>
        <w:pBdr>
          <w:top w:val="single" w:sz="4" w:space="1" w:color="auto"/>
          <w:left w:val="single" w:sz="4" w:space="4" w:color="auto"/>
          <w:bottom w:val="single" w:sz="4" w:space="1" w:color="auto"/>
          <w:right w:val="single" w:sz="4" w:space="4" w:color="auto"/>
        </w:pBdr>
        <w:spacing w:line="360" w:lineRule="auto"/>
        <w:ind w:left="1800"/>
        <w:rPr>
          <w:rFonts w:cs="Arial"/>
          <w:sz w:val="16"/>
          <w:szCs w:val="16"/>
        </w:rPr>
      </w:pPr>
      <w:r w:rsidRPr="00133F5D">
        <w:rPr>
          <w:rFonts w:cs="Arial"/>
          <w:sz w:val="16"/>
          <w:szCs w:val="16"/>
        </w:rPr>
        <w:lastRenderedPageBreak/>
        <w:t>{</w:t>
      </w:r>
    </w:p>
    <w:p w:rsidR="00923EAB" w:rsidRPr="00133F5D" w:rsidRDefault="00923EAB" w:rsidP="00133F5D">
      <w:pPr>
        <w:pBdr>
          <w:top w:val="single" w:sz="4" w:space="1" w:color="auto"/>
          <w:left w:val="single" w:sz="4" w:space="4" w:color="auto"/>
          <w:bottom w:val="single" w:sz="4" w:space="1" w:color="auto"/>
          <w:right w:val="single" w:sz="4" w:space="4" w:color="auto"/>
        </w:pBdr>
        <w:spacing w:line="360" w:lineRule="auto"/>
        <w:ind w:left="1800"/>
        <w:rPr>
          <w:rFonts w:cs="Arial"/>
          <w:sz w:val="16"/>
          <w:szCs w:val="16"/>
        </w:rPr>
      </w:pPr>
      <w:r w:rsidRPr="00133F5D">
        <w:rPr>
          <w:rFonts w:cs="Arial"/>
          <w:sz w:val="16"/>
          <w:szCs w:val="16"/>
        </w:rPr>
        <w:t xml:space="preserve">    list-style-type: none;</w:t>
      </w:r>
    </w:p>
    <w:p w:rsidR="00923EAB" w:rsidRPr="00133F5D" w:rsidRDefault="00923EAB" w:rsidP="00133F5D">
      <w:pPr>
        <w:pBdr>
          <w:top w:val="single" w:sz="4" w:space="1" w:color="auto"/>
          <w:left w:val="single" w:sz="4" w:space="4" w:color="auto"/>
          <w:bottom w:val="single" w:sz="4" w:space="1" w:color="auto"/>
          <w:right w:val="single" w:sz="4" w:space="4" w:color="auto"/>
        </w:pBdr>
        <w:spacing w:line="360" w:lineRule="auto"/>
        <w:ind w:left="1800"/>
        <w:rPr>
          <w:rFonts w:cs="Arial"/>
          <w:sz w:val="16"/>
          <w:szCs w:val="16"/>
        </w:rPr>
      </w:pPr>
      <w:r w:rsidRPr="00133F5D">
        <w:rPr>
          <w:rFonts w:cs="Arial"/>
          <w:sz w:val="16"/>
          <w:szCs w:val="16"/>
        </w:rPr>
        <w:t xml:space="preserve">    width: 100%;</w:t>
      </w:r>
    </w:p>
    <w:p w:rsidR="00923EAB" w:rsidRPr="00133F5D" w:rsidRDefault="00923EAB" w:rsidP="00133F5D">
      <w:pPr>
        <w:pBdr>
          <w:top w:val="single" w:sz="4" w:space="1" w:color="auto"/>
          <w:left w:val="single" w:sz="4" w:space="4" w:color="auto"/>
          <w:bottom w:val="single" w:sz="4" w:space="1" w:color="auto"/>
          <w:right w:val="single" w:sz="4" w:space="4" w:color="auto"/>
        </w:pBdr>
        <w:spacing w:line="360" w:lineRule="auto"/>
        <w:ind w:left="1800"/>
        <w:rPr>
          <w:rFonts w:cs="Arial"/>
          <w:sz w:val="16"/>
          <w:szCs w:val="16"/>
        </w:rPr>
      </w:pPr>
      <w:r w:rsidRPr="00133F5D">
        <w:rPr>
          <w:rFonts w:cs="Arial"/>
          <w:sz w:val="16"/>
          <w:szCs w:val="16"/>
        </w:rPr>
        <w:tab/>
        <w:t>float:left;</w:t>
      </w:r>
    </w:p>
    <w:p w:rsidR="00923EAB" w:rsidRPr="00133F5D" w:rsidRDefault="00923EAB" w:rsidP="00133F5D">
      <w:pPr>
        <w:pBdr>
          <w:top w:val="single" w:sz="4" w:space="1" w:color="auto"/>
          <w:left w:val="single" w:sz="4" w:space="4" w:color="auto"/>
          <w:bottom w:val="single" w:sz="4" w:space="1" w:color="auto"/>
          <w:right w:val="single" w:sz="4" w:space="4" w:color="auto"/>
        </w:pBdr>
        <w:spacing w:line="360" w:lineRule="auto"/>
        <w:ind w:left="1800"/>
        <w:rPr>
          <w:rFonts w:cs="Arial"/>
          <w:sz w:val="16"/>
          <w:szCs w:val="16"/>
        </w:rPr>
      </w:pPr>
      <w:r w:rsidRPr="00133F5D">
        <w:rPr>
          <w:rFonts w:cs="Arial"/>
          <w:sz w:val="16"/>
          <w:szCs w:val="16"/>
        </w:rPr>
        <w:t>}</w:t>
      </w:r>
    </w:p>
    <w:p w:rsidR="00133F5D" w:rsidRPr="00133F5D" w:rsidRDefault="00133F5D" w:rsidP="00133F5D">
      <w:pPr>
        <w:pBdr>
          <w:top w:val="single" w:sz="4" w:space="1" w:color="auto"/>
          <w:left w:val="single" w:sz="4" w:space="4" w:color="auto"/>
          <w:bottom w:val="single" w:sz="4" w:space="1" w:color="auto"/>
          <w:right w:val="single" w:sz="4" w:space="4" w:color="auto"/>
        </w:pBdr>
        <w:spacing w:line="360" w:lineRule="auto"/>
        <w:ind w:left="1800"/>
        <w:rPr>
          <w:rFonts w:cs="Arial"/>
          <w:sz w:val="16"/>
          <w:szCs w:val="16"/>
        </w:rPr>
      </w:pPr>
    </w:p>
    <w:p w:rsidR="00133F5D" w:rsidRPr="00133F5D" w:rsidRDefault="00923EAB" w:rsidP="00133F5D">
      <w:pPr>
        <w:pBdr>
          <w:top w:val="single" w:sz="4" w:space="1" w:color="auto"/>
          <w:left w:val="single" w:sz="4" w:space="4" w:color="auto"/>
          <w:bottom w:val="single" w:sz="4" w:space="1" w:color="auto"/>
          <w:right w:val="single" w:sz="4" w:space="4" w:color="auto"/>
        </w:pBdr>
        <w:spacing w:line="360" w:lineRule="auto"/>
        <w:ind w:left="1800"/>
        <w:rPr>
          <w:rFonts w:cs="Arial"/>
          <w:sz w:val="16"/>
          <w:szCs w:val="16"/>
        </w:rPr>
      </w:pPr>
      <w:r w:rsidRPr="00133F5D">
        <w:rPr>
          <w:rFonts w:cs="Arial"/>
          <w:sz w:val="16"/>
          <w:szCs w:val="16"/>
        </w:rPr>
        <w:t xml:space="preserve">.create_new_left li </w:t>
      </w:r>
    </w:p>
    <w:p w:rsidR="00923EAB" w:rsidRPr="00133F5D" w:rsidRDefault="00923EAB" w:rsidP="00133F5D">
      <w:pPr>
        <w:pBdr>
          <w:top w:val="single" w:sz="4" w:space="1" w:color="auto"/>
          <w:left w:val="single" w:sz="4" w:space="4" w:color="auto"/>
          <w:bottom w:val="single" w:sz="4" w:space="1" w:color="auto"/>
          <w:right w:val="single" w:sz="4" w:space="4" w:color="auto"/>
        </w:pBdr>
        <w:spacing w:line="360" w:lineRule="auto"/>
        <w:ind w:left="1800"/>
        <w:rPr>
          <w:rFonts w:cs="Arial"/>
          <w:sz w:val="16"/>
          <w:szCs w:val="16"/>
        </w:rPr>
      </w:pPr>
      <w:r w:rsidRPr="00133F5D">
        <w:rPr>
          <w:rFonts w:cs="Arial"/>
          <w:sz w:val="16"/>
          <w:szCs w:val="16"/>
        </w:rPr>
        <w:t>{</w:t>
      </w:r>
    </w:p>
    <w:p w:rsidR="00923EAB" w:rsidRPr="00133F5D" w:rsidRDefault="00923EAB" w:rsidP="00133F5D">
      <w:pPr>
        <w:pBdr>
          <w:top w:val="single" w:sz="4" w:space="1" w:color="auto"/>
          <w:left w:val="single" w:sz="4" w:space="4" w:color="auto"/>
          <w:bottom w:val="single" w:sz="4" w:space="1" w:color="auto"/>
          <w:right w:val="single" w:sz="4" w:space="4" w:color="auto"/>
        </w:pBdr>
        <w:spacing w:line="360" w:lineRule="auto"/>
        <w:ind w:left="1800"/>
        <w:rPr>
          <w:rFonts w:cs="Arial"/>
          <w:sz w:val="16"/>
          <w:szCs w:val="16"/>
        </w:rPr>
      </w:pPr>
      <w:r w:rsidRPr="00133F5D">
        <w:rPr>
          <w:rFonts w:cs="Arial"/>
          <w:sz w:val="16"/>
          <w:szCs w:val="16"/>
        </w:rPr>
        <w:t xml:space="preserve">    float: left;</w:t>
      </w:r>
    </w:p>
    <w:p w:rsidR="00923EAB" w:rsidRPr="00133F5D" w:rsidRDefault="00923EAB" w:rsidP="00133F5D">
      <w:pPr>
        <w:pBdr>
          <w:top w:val="single" w:sz="4" w:space="1" w:color="auto"/>
          <w:left w:val="single" w:sz="4" w:space="4" w:color="auto"/>
          <w:bottom w:val="single" w:sz="4" w:space="1" w:color="auto"/>
          <w:right w:val="single" w:sz="4" w:space="4" w:color="auto"/>
        </w:pBdr>
        <w:spacing w:line="360" w:lineRule="auto"/>
        <w:ind w:left="1800"/>
        <w:rPr>
          <w:rFonts w:cs="Arial"/>
          <w:sz w:val="16"/>
          <w:szCs w:val="16"/>
        </w:rPr>
      </w:pPr>
      <w:r w:rsidRPr="00133F5D">
        <w:rPr>
          <w:rFonts w:cs="Arial"/>
          <w:sz w:val="16"/>
          <w:szCs w:val="16"/>
        </w:rPr>
        <w:t xml:space="preserve">    padding: 10px 2%;</w:t>
      </w:r>
    </w:p>
    <w:p w:rsidR="00923EAB" w:rsidRPr="00133F5D" w:rsidRDefault="00923EAB" w:rsidP="00133F5D">
      <w:pPr>
        <w:pBdr>
          <w:top w:val="single" w:sz="4" w:space="1" w:color="auto"/>
          <w:left w:val="single" w:sz="4" w:space="4" w:color="auto"/>
          <w:bottom w:val="single" w:sz="4" w:space="1" w:color="auto"/>
          <w:right w:val="single" w:sz="4" w:space="4" w:color="auto"/>
        </w:pBdr>
        <w:spacing w:line="360" w:lineRule="auto"/>
        <w:ind w:left="1800"/>
        <w:rPr>
          <w:rFonts w:cs="Arial"/>
          <w:sz w:val="16"/>
          <w:szCs w:val="16"/>
        </w:rPr>
      </w:pPr>
      <w:r w:rsidRPr="00133F5D">
        <w:rPr>
          <w:rFonts w:cs="Arial"/>
          <w:sz w:val="16"/>
          <w:szCs w:val="16"/>
        </w:rPr>
        <w:t xml:space="preserve">    width: 46%;</w:t>
      </w:r>
    </w:p>
    <w:p w:rsidR="00923EAB" w:rsidRPr="00133F5D" w:rsidRDefault="00923EAB" w:rsidP="00133F5D">
      <w:pPr>
        <w:pBdr>
          <w:top w:val="single" w:sz="4" w:space="1" w:color="auto"/>
          <w:left w:val="single" w:sz="4" w:space="4" w:color="auto"/>
          <w:bottom w:val="single" w:sz="4" w:space="1" w:color="auto"/>
          <w:right w:val="single" w:sz="4" w:space="4" w:color="auto"/>
        </w:pBdr>
        <w:spacing w:line="360" w:lineRule="auto"/>
        <w:ind w:left="1800"/>
        <w:rPr>
          <w:rFonts w:cs="Arial"/>
          <w:sz w:val="16"/>
          <w:szCs w:val="16"/>
        </w:rPr>
      </w:pPr>
      <w:r w:rsidRPr="00133F5D">
        <w:rPr>
          <w:rFonts w:cs="Arial"/>
          <w:sz w:val="16"/>
          <w:szCs w:val="16"/>
        </w:rPr>
        <w:t>}</w:t>
      </w:r>
    </w:p>
    <w:p w:rsidR="00923EAB" w:rsidRDefault="00923EAB" w:rsidP="00133F5D">
      <w:pPr>
        <w:pStyle w:val="ListParagraph"/>
        <w:numPr>
          <w:ilvl w:val="0"/>
          <w:numId w:val="0"/>
        </w:numPr>
        <w:spacing w:line="360" w:lineRule="auto"/>
        <w:ind w:left="1440"/>
        <w:rPr>
          <w:rFonts w:ascii="Arial" w:hAnsi="Arial" w:cs="Arial"/>
          <w:b/>
          <w:sz w:val="20"/>
          <w:szCs w:val="20"/>
        </w:rPr>
      </w:pPr>
    </w:p>
    <w:p w:rsidR="004C4F99" w:rsidRDefault="004C4F99">
      <w:pPr>
        <w:rPr>
          <w:rFonts w:eastAsia="Calibri" w:cs="Arial"/>
          <w:color w:val="FF0000"/>
          <w:u w:val="single"/>
        </w:rPr>
      </w:pPr>
    </w:p>
    <w:p w:rsidR="004C4F99" w:rsidRDefault="004C4F99" w:rsidP="004C4F99">
      <w:pPr>
        <w:pStyle w:val="ListParagraph"/>
        <w:numPr>
          <w:ilvl w:val="0"/>
          <w:numId w:val="12"/>
        </w:numPr>
        <w:spacing w:line="360" w:lineRule="auto"/>
        <w:ind w:left="1440"/>
        <w:rPr>
          <w:rFonts w:ascii="Arial" w:hAnsi="Arial" w:cs="Arial"/>
          <w:color w:val="FF0000"/>
          <w:sz w:val="20"/>
          <w:szCs w:val="20"/>
          <w:u w:val="single"/>
        </w:rPr>
      </w:pPr>
      <w:r>
        <w:rPr>
          <w:rFonts w:ascii="Arial" w:hAnsi="Arial" w:cs="Arial"/>
          <w:color w:val="FF0000"/>
          <w:sz w:val="20"/>
          <w:szCs w:val="20"/>
          <w:u w:val="single"/>
        </w:rPr>
        <w:t>Screen shot with dynamic fields based on the JSON object</w:t>
      </w:r>
    </w:p>
    <w:p w:rsidR="00C3175A" w:rsidRPr="00C3175A" w:rsidRDefault="005426B4" w:rsidP="00C3175A">
      <w:pPr>
        <w:pStyle w:val="BodyText"/>
        <w:numPr>
          <w:ilvl w:val="0"/>
          <w:numId w:val="12"/>
        </w:numPr>
        <w:ind w:left="1440"/>
      </w:pPr>
      <w:r>
        <w:t>S</w:t>
      </w:r>
      <w:r w:rsidRPr="00C3175A">
        <w:t xml:space="preserve">amples </w:t>
      </w:r>
      <w:r w:rsidR="00C3175A" w:rsidRPr="00C3175A">
        <w:t>will be added in the next version which includes the Rider sample.</w:t>
      </w:r>
    </w:p>
    <w:p w:rsidR="00FE607A" w:rsidRDefault="00FE607A" w:rsidP="00FE607A">
      <w:pPr>
        <w:pStyle w:val="Heading3"/>
        <w:numPr>
          <w:ilvl w:val="0"/>
          <w:numId w:val="0"/>
        </w:numPr>
        <w:ind w:left="1440"/>
      </w:pPr>
    </w:p>
    <w:p w:rsidR="002348A3" w:rsidRDefault="002348A3">
      <w:pPr>
        <w:rPr>
          <w:rFonts w:cs="Arial"/>
          <w:b/>
          <w:bCs/>
          <w:iCs/>
          <w:kern w:val="32"/>
          <w:szCs w:val="26"/>
        </w:rPr>
      </w:pPr>
      <w:r>
        <w:br w:type="page"/>
      </w:r>
    </w:p>
    <w:p w:rsidR="00F9393B" w:rsidRDefault="00F9393B" w:rsidP="00F9393B">
      <w:pPr>
        <w:pStyle w:val="Heading3"/>
      </w:pPr>
      <w:bookmarkStart w:id="39" w:name="_Toc411530347"/>
      <w:r>
        <w:lastRenderedPageBreak/>
        <w:t>Multi-language support</w:t>
      </w:r>
      <w:bookmarkEnd w:id="39"/>
    </w:p>
    <w:p w:rsidR="006B6171" w:rsidRDefault="006B6171" w:rsidP="006B6171">
      <w:pPr>
        <w:pStyle w:val="BodyText"/>
        <w:ind w:left="1440"/>
      </w:pPr>
    </w:p>
    <w:p w:rsidR="004329B9" w:rsidRDefault="004329B9" w:rsidP="004329B9">
      <w:pPr>
        <w:pStyle w:val="BodyText"/>
        <w:numPr>
          <w:ilvl w:val="0"/>
          <w:numId w:val="28"/>
        </w:numPr>
      </w:pPr>
      <w:r>
        <w:t>One JSON translation file will be created for each language.</w:t>
      </w:r>
    </w:p>
    <w:p w:rsidR="004329B9" w:rsidRDefault="004329B9" w:rsidP="004329B9">
      <w:pPr>
        <w:pStyle w:val="BodyText"/>
        <w:numPr>
          <w:ilvl w:val="0"/>
          <w:numId w:val="28"/>
        </w:numPr>
      </w:pPr>
      <w:r>
        <w:t>Very first time, when the app is opened, translation file for English will be downloaded.</w:t>
      </w:r>
    </w:p>
    <w:p w:rsidR="004329B9" w:rsidRDefault="004329B9" w:rsidP="004329B9">
      <w:pPr>
        <w:pStyle w:val="BodyText"/>
        <w:numPr>
          <w:ilvl w:val="0"/>
          <w:numId w:val="28"/>
        </w:numPr>
      </w:pPr>
      <w:r>
        <w:t>The downloaded data will be stored in JSON storage for Offline use.</w:t>
      </w:r>
    </w:p>
    <w:p w:rsidR="004329B9" w:rsidRDefault="004329B9" w:rsidP="004329B9">
      <w:pPr>
        <w:pStyle w:val="BodyText"/>
        <w:numPr>
          <w:ilvl w:val="0"/>
          <w:numId w:val="28"/>
        </w:numPr>
      </w:pPr>
      <w:r>
        <w:t>When the user changes the language, that respective translation file will be downloaded again and this data will be overridden in the JSON storage.</w:t>
      </w:r>
    </w:p>
    <w:p w:rsidR="004329B9" w:rsidRDefault="004329B9" w:rsidP="006B6171">
      <w:pPr>
        <w:pStyle w:val="BodyText"/>
        <w:ind w:left="1440"/>
      </w:pPr>
    </w:p>
    <w:p w:rsidR="006B6171" w:rsidRPr="006B6171" w:rsidRDefault="006B6171" w:rsidP="006B6171">
      <w:pPr>
        <w:pStyle w:val="BodyText"/>
        <w:ind w:left="1440"/>
        <w:rPr>
          <w:b/>
          <w:u w:val="single"/>
        </w:rPr>
      </w:pPr>
      <w:r w:rsidRPr="006B6171">
        <w:rPr>
          <w:b/>
          <w:u w:val="single"/>
        </w:rPr>
        <w:t>Option 1:</w:t>
      </w:r>
      <w:r w:rsidR="004329B9">
        <w:rPr>
          <w:b/>
          <w:u w:val="single"/>
        </w:rPr>
        <w:t xml:space="preserve"> (using ng-translate from Angular.js)</w:t>
      </w:r>
    </w:p>
    <w:p w:rsidR="006B6171" w:rsidRDefault="006B6171" w:rsidP="006B6171">
      <w:pPr>
        <w:pStyle w:val="BodyText"/>
        <w:numPr>
          <w:ilvl w:val="0"/>
          <w:numId w:val="12"/>
        </w:numPr>
        <w:ind w:left="1440"/>
      </w:pPr>
      <w:r>
        <w:t>Angular ng-Translate plug-in will be used to implement the multi-language support for Global Mobile sales app.</w:t>
      </w:r>
    </w:p>
    <w:p w:rsidR="006B6171" w:rsidRDefault="006B6171" w:rsidP="006B6171">
      <w:pPr>
        <w:pStyle w:val="BodyText"/>
        <w:numPr>
          <w:ilvl w:val="0"/>
          <w:numId w:val="12"/>
        </w:numPr>
        <w:ind w:left="1440"/>
      </w:pPr>
      <w:r>
        <w:t>Reference URL for ng-Translate:</w:t>
      </w:r>
    </w:p>
    <w:p w:rsidR="006B6171" w:rsidRDefault="008E6086" w:rsidP="006B6171">
      <w:pPr>
        <w:pStyle w:val="BodyText"/>
        <w:ind w:left="1440"/>
      </w:pPr>
      <w:hyperlink r:id="rId26" w:history="1">
        <w:r w:rsidR="006B6171" w:rsidRPr="000B7C37">
          <w:rPr>
            <w:rStyle w:val="Hyperlink"/>
          </w:rPr>
          <w:t>https://github.com/StephanHoyer/ng-translate</w:t>
        </w:r>
      </w:hyperlink>
    </w:p>
    <w:p w:rsidR="006B6171" w:rsidRDefault="006B6171" w:rsidP="006B6171">
      <w:pPr>
        <w:pStyle w:val="BodyText"/>
        <w:numPr>
          <w:ilvl w:val="0"/>
          <w:numId w:val="12"/>
        </w:numPr>
        <w:ind w:left="1440"/>
      </w:pPr>
      <w:r>
        <w:t>Steps to use ng-translate plug-in</w:t>
      </w:r>
    </w:p>
    <w:p w:rsidR="006B6171" w:rsidRDefault="006B6171" w:rsidP="006B6171">
      <w:pPr>
        <w:pStyle w:val="BodyText"/>
        <w:numPr>
          <w:ilvl w:val="3"/>
          <w:numId w:val="16"/>
        </w:numPr>
      </w:pPr>
      <w:r>
        <w:t>Register the ng-translate library</w:t>
      </w:r>
    </w:p>
    <w:p w:rsidR="006B6171" w:rsidRDefault="006B6171" w:rsidP="006B6171">
      <w:pPr>
        <w:pStyle w:val="BodyText"/>
        <w:numPr>
          <w:ilvl w:val="3"/>
          <w:numId w:val="16"/>
        </w:numPr>
      </w:pPr>
      <w:r>
        <w:t>Configure the provider as below:</w:t>
      </w:r>
    </w:p>
    <w:p w:rsidR="006B6171" w:rsidRPr="00CC06C0" w:rsidRDefault="006B6171" w:rsidP="00945F74">
      <w:pPr>
        <w:pStyle w:val="BodyText"/>
        <w:pBdr>
          <w:top w:val="single" w:sz="4" w:space="1" w:color="auto"/>
          <w:left w:val="single" w:sz="4" w:space="4" w:color="auto"/>
          <w:bottom w:val="single" w:sz="4" w:space="1" w:color="auto"/>
          <w:right w:val="single" w:sz="4" w:space="4" w:color="auto"/>
        </w:pBdr>
        <w:ind w:left="2520"/>
        <w:rPr>
          <w:sz w:val="16"/>
          <w:szCs w:val="16"/>
        </w:rPr>
      </w:pPr>
      <w:r w:rsidRPr="00CC06C0">
        <w:rPr>
          <w:sz w:val="16"/>
          <w:szCs w:val="16"/>
        </w:rPr>
        <w:t xml:space="preserve">app.config(['$translateProvider', function ($translateProvider) </w:t>
      </w:r>
    </w:p>
    <w:p w:rsidR="006B6171" w:rsidRPr="00CC06C0" w:rsidRDefault="006B6171" w:rsidP="00945F74">
      <w:pPr>
        <w:pStyle w:val="BodyText"/>
        <w:pBdr>
          <w:top w:val="single" w:sz="4" w:space="1" w:color="auto"/>
          <w:left w:val="single" w:sz="4" w:space="4" w:color="auto"/>
          <w:bottom w:val="single" w:sz="4" w:space="1" w:color="auto"/>
          <w:right w:val="single" w:sz="4" w:space="4" w:color="auto"/>
        </w:pBdr>
        <w:ind w:left="2520"/>
        <w:rPr>
          <w:sz w:val="16"/>
          <w:szCs w:val="16"/>
        </w:rPr>
      </w:pPr>
      <w:r w:rsidRPr="00CC06C0">
        <w:rPr>
          <w:sz w:val="16"/>
          <w:szCs w:val="16"/>
        </w:rPr>
        <w:t>{</w:t>
      </w:r>
    </w:p>
    <w:p w:rsidR="006B6171" w:rsidRPr="00CC06C0" w:rsidRDefault="006B6171" w:rsidP="00945F74">
      <w:pPr>
        <w:pStyle w:val="BodyText"/>
        <w:pBdr>
          <w:top w:val="single" w:sz="4" w:space="1" w:color="auto"/>
          <w:left w:val="single" w:sz="4" w:space="4" w:color="auto"/>
          <w:bottom w:val="single" w:sz="4" w:space="1" w:color="auto"/>
          <w:right w:val="single" w:sz="4" w:space="4" w:color="auto"/>
        </w:pBdr>
        <w:ind w:left="2520"/>
        <w:rPr>
          <w:sz w:val="16"/>
          <w:szCs w:val="16"/>
        </w:rPr>
      </w:pPr>
      <w:r w:rsidRPr="00CC06C0">
        <w:rPr>
          <w:sz w:val="16"/>
          <w:szCs w:val="16"/>
        </w:rPr>
        <w:t xml:space="preserve">    // Simply register translation table as object hash</w:t>
      </w:r>
    </w:p>
    <w:p w:rsidR="006B6171" w:rsidRPr="00CC06C0" w:rsidRDefault="006B6171" w:rsidP="00945F74">
      <w:pPr>
        <w:pStyle w:val="BodyText"/>
        <w:pBdr>
          <w:top w:val="single" w:sz="4" w:space="1" w:color="auto"/>
          <w:left w:val="single" w:sz="4" w:space="4" w:color="auto"/>
          <w:bottom w:val="single" w:sz="4" w:space="1" w:color="auto"/>
          <w:right w:val="single" w:sz="4" w:space="4" w:color="auto"/>
        </w:pBdr>
        <w:ind w:left="2520"/>
        <w:rPr>
          <w:sz w:val="16"/>
          <w:szCs w:val="16"/>
        </w:rPr>
      </w:pPr>
      <w:r w:rsidRPr="00CC06C0">
        <w:rPr>
          <w:sz w:val="16"/>
          <w:szCs w:val="16"/>
        </w:rPr>
        <w:t xml:space="preserve">    $translateProvider.translations('en_EN', </w:t>
      </w:r>
    </w:p>
    <w:p w:rsidR="00945F74" w:rsidRDefault="006B6171" w:rsidP="00945F74">
      <w:pPr>
        <w:pStyle w:val="BodyText"/>
        <w:pBdr>
          <w:top w:val="single" w:sz="4" w:space="1" w:color="auto"/>
          <w:left w:val="single" w:sz="4" w:space="4" w:color="auto"/>
          <w:bottom w:val="single" w:sz="4" w:space="1" w:color="auto"/>
          <w:right w:val="single" w:sz="4" w:space="4" w:color="auto"/>
        </w:pBdr>
        <w:ind w:left="2520" w:firstLine="720"/>
        <w:rPr>
          <w:sz w:val="16"/>
          <w:szCs w:val="16"/>
        </w:rPr>
      </w:pPr>
      <w:r w:rsidRPr="00CC06C0">
        <w:rPr>
          <w:sz w:val="16"/>
          <w:szCs w:val="16"/>
        </w:rPr>
        <w:t>{</w:t>
      </w:r>
    </w:p>
    <w:p w:rsidR="00945F74" w:rsidRDefault="006B6171" w:rsidP="00945F74">
      <w:pPr>
        <w:pStyle w:val="BodyText"/>
        <w:pBdr>
          <w:top w:val="single" w:sz="4" w:space="1" w:color="auto"/>
          <w:left w:val="single" w:sz="4" w:space="4" w:color="auto"/>
          <w:bottom w:val="single" w:sz="4" w:space="1" w:color="auto"/>
          <w:right w:val="single" w:sz="4" w:space="4" w:color="auto"/>
        </w:pBdr>
        <w:ind w:left="2520" w:firstLine="720"/>
        <w:rPr>
          <w:sz w:val="16"/>
          <w:szCs w:val="16"/>
        </w:rPr>
      </w:pPr>
      <w:r w:rsidRPr="00CC06C0">
        <w:rPr>
          <w:sz w:val="16"/>
          <w:szCs w:val="16"/>
        </w:rPr>
        <w:t>'Login': 'Login-EN',</w:t>
      </w:r>
    </w:p>
    <w:p w:rsidR="00945F74" w:rsidRDefault="006B6171" w:rsidP="00945F74">
      <w:pPr>
        <w:pStyle w:val="BodyText"/>
        <w:pBdr>
          <w:top w:val="single" w:sz="4" w:space="1" w:color="auto"/>
          <w:left w:val="single" w:sz="4" w:space="4" w:color="auto"/>
          <w:bottom w:val="single" w:sz="4" w:space="1" w:color="auto"/>
          <w:right w:val="single" w:sz="4" w:space="4" w:color="auto"/>
        </w:pBdr>
        <w:ind w:left="2520" w:firstLine="720"/>
        <w:rPr>
          <w:sz w:val="16"/>
          <w:szCs w:val="16"/>
        </w:rPr>
      </w:pPr>
      <w:r w:rsidRPr="00CC06C0">
        <w:rPr>
          <w:sz w:val="16"/>
          <w:szCs w:val="16"/>
        </w:rPr>
        <w:t xml:space="preserve"> 'Language':'Language-EN',</w:t>
      </w:r>
    </w:p>
    <w:p w:rsidR="006B6171" w:rsidRPr="00CC06C0" w:rsidRDefault="006B6171" w:rsidP="00945F74">
      <w:pPr>
        <w:pStyle w:val="BodyText"/>
        <w:pBdr>
          <w:top w:val="single" w:sz="4" w:space="1" w:color="auto"/>
          <w:left w:val="single" w:sz="4" w:space="4" w:color="auto"/>
          <w:bottom w:val="single" w:sz="4" w:space="1" w:color="auto"/>
          <w:right w:val="single" w:sz="4" w:space="4" w:color="auto"/>
        </w:pBdr>
        <w:ind w:left="2520" w:firstLine="720"/>
        <w:rPr>
          <w:sz w:val="16"/>
          <w:szCs w:val="16"/>
        </w:rPr>
      </w:pPr>
      <w:r w:rsidRPr="00CC06C0">
        <w:rPr>
          <w:sz w:val="16"/>
          <w:szCs w:val="16"/>
        </w:rPr>
        <w:t xml:space="preserve">       'English' :'English-EN'</w:t>
      </w:r>
    </w:p>
    <w:p w:rsidR="00945F74" w:rsidRDefault="006B6171" w:rsidP="00945F74">
      <w:pPr>
        <w:pStyle w:val="BodyText"/>
        <w:pBdr>
          <w:top w:val="single" w:sz="4" w:space="1" w:color="auto"/>
          <w:left w:val="single" w:sz="4" w:space="4" w:color="auto"/>
          <w:bottom w:val="single" w:sz="4" w:space="1" w:color="auto"/>
          <w:right w:val="single" w:sz="4" w:space="4" w:color="auto"/>
        </w:pBdr>
        <w:ind w:left="2520"/>
        <w:rPr>
          <w:sz w:val="16"/>
          <w:szCs w:val="16"/>
        </w:rPr>
      </w:pPr>
      <w:r w:rsidRPr="00CC06C0">
        <w:rPr>
          <w:sz w:val="16"/>
          <w:szCs w:val="16"/>
        </w:rPr>
        <w:t xml:space="preserve">            });   </w:t>
      </w:r>
      <w:r w:rsidRPr="00D65C69">
        <w:rPr>
          <w:sz w:val="16"/>
          <w:szCs w:val="16"/>
        </w:rPr>
        <w:t>$translateProvider.translations('de_DE',</w:t>
      </w:r>
    </w:p>
    <w:p w:rsidR="00945F74" w:rsidRDefault="006B6171" w:rsidP="00945F74">
      <w:pPr>
        <w:pStyle w:val="BodyText"/>
        <w:pBdr>
          <w:top w:val="single" w:sz="4" w:space="1" w:color="auto"/>
          <w:left w:val="single" w:sz="4" w:space="4" w:color="auto"/>
          <w:bottom w:val="single" w:sz="4" w:space="1" w:color="auto"/>
          <w:right w:val="single" w:sz="4" w:space="4" w:color="auto"/>
        </w:pBdr>
        <w:ind w:left="2520"/>
        <w:rPr>
          <w:sz w:val="16"/>
          <w:szCs w:val="16"/>
        </w:rPr>
      </w:pPr>
      <w:r w:rsidRPr="00D65C69">
        <w:rPr>
          <w:sz w:val="16"/>
          <w:szCs w:val="16"/>
        </w:rPr>
        <w:t xml:space="preserve"> {</w:t>
      </w:r>
    </w:p>
    <w:p w:rsidR="00945F74" w:rsidRDefault="006B6171" w:rsidP="00945F74">
      <w:pPr>
        <w:pStyle w:val="BodyText"/>
        <w:pBdr>
          <w:top w:val="single" w:sz="4" w:space="1" w:color="auto"/>
          <w:left w:val="single" w:sz="4" w:space="4" w:color="auto"/>
          <w:bottom w:val="single" w:sz="4" w:space="1" w:color="auto"/>
          <w:right w:val="single" w:sz="4" w:space="4" w:color="auto"/>
        </w:pBdr>
        <w:ind w:left="2520"/>
        <w:rPr>
          <w:sz w:val="16"/>
          <w:szCs w:val="16"/>
        </w:rPr>
      </w:pPr>
      <w:r w:rsidRPr="00D65C69">
        <w:rPr>
          <w:sz w:val="16"/>
          <w:szCs w:val="16"/>
        </w:rPr>
        <w:t>'Login': 'Login-DE',</w:t>
      </w:r>
    </w:p>
    <w:p w:rsidR="00945F74" w:rsidRDefault="006B6171" w:rsidP="00945F74">
      <w:pPr>
        <w:pStyle w:val="BodyText"/>
        <w:pBdr>
          <w:top w:val="single" w:sz="4" w:space="1" w:color="auto"/>
          <w:left w:val="single" w:sz="4" w:space="4" w:color="auto"/>
          <w:bottom w:val="single" w:sz="4" w:space="1" w:color="auto"/>
          <w:right w:val="single" w:sz="4" w:space="4" w:color="auto"/>
        </w:pBdr>
        <w:ind w:left="2520"/>
        <w:rPr>
          <w:sz w:val="16"/>
          <w:szCs w:val="16"/>
        </w:rPr>
      </w:pPr>
      <w:r w:rsidRPr="00D65C69">
        <w:rPr>
          <w:sz w:val="16"/>
          <w:szCs w:val="16"/>
        </w:rPr>
        <w:t xml:space="preserve">    </w:t>
      </w:r>
      <w:r w:rsidRPr="00D65C69">
        <w:rPr>
          <w:sz w:val="16"/>
          <w:szCs w:val="16"/>
        </w:rPr>
        <w:tab/>
        <w:t>'Language':'Language-DE',</w:t>
      </w:r>
    </w:p>
    <w:p w:rsidR="00945F74" w:rsidRDefault="006B6171" w:rsidP="00945F74">
      <w:pPr>
        <w:pStyle w:val="BodyText"/>
        <w:pBdr>
          <w:top w:val="single" w:sz="4" w:space="1" w:color="auto"/>
          <w:left w:val="single" w:sz="4" w:space="4" w:color="auto"/>
          <w:bottom w:val="single" w:sz="4" w:space="1" w:color="auto"/>
          <w:right w:val="single" w:sz="4" w:space="4" w:color="auto"/>
        </w:pBdr>
        <w:ind w:left="2520"/>
        <w:rPr>
          <w:sz w:val="16"/>
          <w:szCs w:val="16"/>
        </w:rPr>
      </w:pPr>
      <w:r w:rsidRPr="00D65C69">
        <w:rPr>
          <w:sz w:val="16"/>
          <w:szCs w:val="16"/>
        </w:rPr>
        <w:t xml:space="preserve">    </w:t>
      </w:r>
      <w:r w:rsidRPr="00D65C69">
        <w:rPr>
          <w:sz w:val="16"/>
          <w:szCs w:val="16"/>
        </w:rPr>
        <w:tab/>
        <w:t xml:space="preserve"> 'English' :'English-DE'</w:t>
      </w:r>
    </w:p>
    <w:p w:rsidR="00945F74" w:rsidRDefault="006B6171" w:rsidP="00945F74">
      <w:pPr>
        <w:pStyle w:val="BodyText"/>
        <w:pBdr>
          <w:top w:val="single" w:sz="4" w:space="1" w:color="auto"/>
          <w:left w:val="single" w:sz="4" w:space="4" w:color="auto"/>
          <w:bottom w:val="single" w:sz="4" w:space="1" w:color="auto"/>
          <w:right w:val="single" w:sz="4" w:space="4" w:color="auto"/>
        </w:pBdr>
        <w:ind w:left="2520"/>
        <w:rPr>
          <w:sz w:val="16"/>
          <w:szCs w:val="16"/>
        </w:rPr>
      </w:pPr>
      <w:r w:rsidRPr="00D65C69">
        <w:rPr>
          <w:sz w:val="16"/>
          <w:szCs w:val="16"/>
        </w:rPr>
        <w:t xml:space="preserve"> </w:t>
      </w:r>
      <w:r>
        <w:rPr>
          <w:sz w:val="16"/>
          <w:szCs w:val="16"/>
        </w:rPr>
        <w:tab/>
      </w:r>
      <w:r w:rsidRPr="00D65C69">
        <w:rPr>
          <w:sz w:val="16"/>
          <w:szCs w:val="16"/>
        </w:rPr>
        <w:t xml:space="preserve"> });       </w:t>
      </w:r>
    </w:p>
    <w:p w:rsidR="00945F74" w:rsidRDefault="006B6171" w:rsidP="00945F74">
      <w:pPr>
        <w:pStyle w:val="BodyText"/>
        <w:pBdr>
          <w:top w:val="single" w:sz="4" w:space="1" w:color="auto"/>
          <w:left w:val="single" w:sz="4" w:space="4" w:color="auto"/>
          <w:bottom w:val="single" w:sz="4" w:space="1" w:color="auto"/>
          <w:right w:val="single" w:sz="4" w:space="4" w:color="auto"/>
        </w:pBdr>
        <w:ind w:left="2520"/>
        <w:rPr>
          <w:sz w:val="16"/>
          <w:szCs w:val="16"/>
        </w:rPr>
      </w:pPr>
      <w:r w:rsidRPr="00D65C69">
        <w:rPr>
          <w:sz w:val="16"/>
          <w:szCs w:val="16"/>
        </w:rPr>
        <w:t xml:space="preserve">    $translateProvider.uses('en_EN');</w:t>
      </w:r>
    </w:p>
    <w:p w:rsidR="006B6171" w:rsidRDefault="006B6171" w:rsidP="00945F74">
      <w:pPr>
        <w:pStyle w:val="BodyText"/>
        <w:pBdr>
          <w:top w:val="single" w:sz="4" w:space="1" w:color="auto"/>
          <w:left w:val="single" w:sz="4" w:space="4" w:color="auto"/>
          <w:bottom w:val="single" w:sz="4" w:space="1" w:color="auto"/>
          <w:right w:val="single" w:sz="4" w:space="4" w:color="auto"/>
        </w:pBdr>
        <w:ind w:left="2520"/>
        <w:rPr>
          <w:sz w:val="16"/>
          <w:szCs w:val="16"/>
        </w:rPr>
      </w:pPr>
      <w:r w:rsidRPr="00D65C69">
        <w:rPr>
          <w:sz w:val="16"/>
          <w:szCs w:val="16"/>
        </w:rPr>
        <w:t>}]);</w:t>
      </w:r>
    </w:p>
    <w:p w:rsidR="00945F74" w:rsidRDefault="00945F74" w:rsidP="00945F74">
      <w:pPr>
        <w:pStyle w:val="BodyText"/>
        <w:pBdr>
          <w:top w:val="single" w:sz="4" w:space="1" w:color="auto"/>
          <w:left w:val="single" w:sz="4" w:space="4" w:color="auto"/>
          <w:bottom w:val="single" w:sz="4" w:space="1" w:color="auto"/>
          <w:right w:val="single" w:sz="4" w:space="4" w:color="auto"/>
        </w:pBdr>
        <w:ind w:left="2520"/>
        <w:rPr>
          <w:sz w:val="16"/>
          <w:szCs w:val="16"/>
        </w:rPr>
      </w:pPr>
    </w:p>
    <w:p w:rsidR="006B6171" w:rsidRPr="000B7795" w:rsidRDefault="006B6171" w:rsidP="006B6171">
      <w:pPr>
        <w:pStyle w:val="BodyText"/>
        <w:ind w:left="2160"/>
        <w:rPr>
          <w:sz w:val="16"/>
          <w:szCs w:val="16"/>
        </w:rPr>
      </w:pPr>
    </w:p>
    <w:p w:rsidR="006B6171" w:rsidRPr="000B7795" w:rsidRDefault="006B6171" w:rsidP="006B6171">
      <w:pPr>
        <w:pStyle w:val="BodyText"/>
        <w:numPr>
          <w:ilvl w:val="3"/>
          <w:numId w:val="16"/>
        </w:numPr>
      </w:pPr>
      <w:r>
        <w:t xml:space="preserve">Add the json provider </w:t>
      </w:r>
      <w:r w:rsidR="00945F74">
        <w:t>reference to the main controller</w:t>
      </w:r>
      <w:r>
        <w:t>.</w:t>
      </w:r>
    </w:p>
    <w:p w:rsidR="006B6171" w:rsidRDefault="006B6171" w:rsidP="00945F74">
      <w:pPr>
        <w:pStyle w:val="BodyText"/>
        <w:pBdr>
          <w:top w:val="single" w:sz="4" w:space="1" w:color="auto"/>
          <w:left w:val="single" w:sz="4" w:space="4" w:color="auto"/>
          <w:bottom w:val="single" w:sz="4" w:space="1" w:color="auto"/>
          <w:right w:val="single" w:sz="4" w:space="4" w:color="auto"/>
        </w:pBdr>
        <w:ind w:left="2160" w:firstLine="720"/>
      </w:pPr>
      <w:r w:rsidRPr="000B7795">
        <w:t>app.controller('M</w:t>
      </w:r>
      <w:r>
        <w:t xml:space="preserve">ainCtrl', function($translate) </w:t>
      </w:r>
    </w:p>
    <w:p w:rsidR="006B6171" w:rsidRPr="00BB1D99" w:rsidRDefault="006B6171" w:rsidP="006B6171">
      <w:pPr>
        <w:pStyle w:val="BodyText"/>
        <w:ind w:left="1440"/>
      </w:pPr>
    </w:p>
    <w:p w:rsidR="00945F74" w:rsidRDefault="00945F74" w:rsidP="006B6171">
      <w:pPr>
        <w:pStyle w:val="BodyText"/>
        <w:numPr>
          <w:ilvl w:val="3"/>
          <w:numId w:val="16"/>
        </w:numPr>
      </w:pPr>
      <w:r>
        <w:t>To apply translation for any control, the translate function to be called.</w:t>
      </w:r>
    </w:p>
    <w:p w:rsidR="006B6171" w:rsidRPr="00DD3C15" w:rsidRDefault="006B6171" w:rsidP="006B6171">
      <w:pPr>
        <w:pStyle w:val="BodyText"/>
        <w:ind w:left="1440"/>
        <w:rPr>
          <w:color w:val="FF0000"/>
        </w:rPr>
      </w:pPr>
    </w:p>
    <w:p w:rsidR="006B6171" w:rsidRPr="00BB1D99" w:rsidRDefault="006B6171" w:rsidP="00945F74">
      <w:pPr>
        <w:pStyle w:val="BodyText"/>
        <w:pBdr>
          <w:top w:val="single" w:sz="4" w:space="1" w:color="auto"/>
          <w:left w:val="single" w:sz="4" w:space="4" w:color="auto"/>
          <w:bottom w:val="single" w:sz="4" w:space="1" w:color="auto"/>
          <w:right w:val="single" w:sz="4" w:space="4" w:color="auto"/>
        </w:pBdr>
        <w:ind w:left="2520"/>
      </w:pPr>
      <w:r w:rsidRPr="00BB1D99">
        <w:t xml:space="preserve"> {{‘Login’ | translate }}</w:t>
      </w:r>
    </w:p>
    <w:p w:rsidR="006B6171" w:rsidRPr="00DD3C15" w:rsidRDefault="006B6171" w:rsidP="00945F74">
      <w:pPr>
        <w:pStyle w:val="BodyText"/>
        <w:pBdr>
          <w:top w:val="single" w:sz="4" w:space="1" w:color="auto"/>
          <w:left w:val="single" w:sz="4" w:space="4" w:color="auto"/>
          <w:bottom w:val="single" w:sz="4" w:space="1" w:color="auto"/>
          <w:right w:val="single" w:sz="4" w:space="4" w:color="auto"/>
        </w:pBdr>
        <w:ind w:left="2520"/>
        <w:rPr>
          <w:color w:val="FF0000"/>
        </w:rPr>
      </w:pPr>
      <w:r w:rsidRPr="00BB1D99">
        <w:t xml:space="preserve"> Example</w:t>
      </w:r>
      <w:r>
        <w:rPr>
          <w:color w:val="FF0000"/>
        </w:rPr>
        <w:t>:</w:t>
      </w:r>
    </w:p>
    <w:p w:rsidR="006B6171" w:rsidRPr="00BB1D99" w:rsidRDefault="006B6171" w:rsidP="00945F74">
      <w:pPr>
        <w:pStyle w:val="BodyText"/>
        <w:pBdr>
          <w:top w:val="single" w:sz="4" w:space="1" w:color="auto"/>
          <w:left w:val="single" w:sz="4" w:space="4" w:color="auto"/>
          <w:bottom w:val="single" w:sz="4" w:space="1" w:color="auto"/>
          <w:right w:val="single" w:sz="4" w:space="4" w:color="auto"/>
        </w:pBdr>
        <w:ind w:left="2520"/>
      </w:pPr>
      <w:r w:rsidRPr="00BB1D99">
        <w:t xml:space="preserve"> &lt;button class="homepagefrmctrls" type="submit" ng-click="submit()"&gt;{{ </w:t>
      </w:r>
      <w:r w:rsidRPr="006B6171">
        <w:rPr>
          <w:color w:val="FF0000"/>
        </w:rPr>
        <w:t>'Login' | translate</w:t>
      </w:r>
      <w:r w:rsidRPr="00BB1D99">
        <w:t xml:space="preserve"> }}&lt;/button&gt;</w:t>
      </w:r>
    </w:p>
    <w:p w:rsidR="006B6171" w:rsidRDefault="006B6171" w:rsidP="006B6171">
      <w:pPr>
        <w:pStyle w:val="BodyText"/>
        <w:ind w:left="1440"/>
        <w:rPr>
          <w:color w:val="FF0000"/>
        </w:rPr>
      </w:pPr>
    </w:p>
    <w:p w:rsidR="006B6171" w:rsidRPr="006B6171" w:rsidRDefault="006B6171" w:rsidP="006B6171">
      <w:pPr>
        <w:pStyle w:val="BodyText"/>
        <w:ind w:left="1440"/>
        <w:rPr>
          <w:b/>
          <w:u w:val="single"/>
        </w:rPr>
      </w:pPr>
      <w:r w:rsidRPr="006B6171">
        <w:rPr>
          <w:b/>
          <w:u w:val="single"/>
        </w:rPr>
        <w:t>Option 2:</w:t>
      </w:r>
      <w:r w:rsidR="004329B9">
        <w:rPr>
          <w:b/>
          <w:u w:val="single"/>
        </w:rPr>
        <w:t xml:space="preserve"> (using Angular.js expressions)</w:t>
      </w:r>
    </w:p>
    <w:p w:rsidR="006B6171" w:rsidRDefault="00F85109" w:rsidP="006B6171">
      <w:pPr>
        <w:pStyle w:val="BodyText"/>
        <w:numPr>
          <w:ilvl w:val="0"/>
          <w:numId w:val="28"/>
        </w:numPr>
      </w:pPr>
      <w:r>
        <w:t>A</w:t>
      </w:r>
      <w:r w:rsidR="006B6171">
        <w:t>ssign</w:t>
      </w:r>
      <w:r>
        <w:t xml:space="preserve"> </w:t>
      </w:r>
      <w:r w:rsidR="006B6171">
        <w:t xml:space="preserve">all static data like </w:t>
      </w:r>
      <w:r>
        <w:t>Labels, P</w:t>
      </w:r>
      <w:r w:rsidR="006B6171">
        <w:t>lace holders etc. using angular expressions with reference to the downloaded language json file.</w:t>
      </w:r>
    </w:p>
    <w:p w:rsidR="006B6171" w:rsidRDefault="006B6171" w:rsidP="006B6171">
      <w:pPr>
        <w:pStyle w:val="BodyText"/>
        <w:numPr>
          <w:ilvl w:val="0"/>
          <w:numId w:val="28"/>
        </w:numPr>
      </w:pPr>
      <w:r>
        <w:t>By this approach all the static</w:t>
      </w:r>
      <w:r w:rsidR="00361CF2">
        <w:t xml:space="preserve"> data</w:t>
      </w:r>
      <w:r>
        <w:t xml:space="preserve"> </w:t>
      </w:r>
      <w:r w:rsidR="00361CF2">
        <w:t>can</w:t>
      </w:r>
      <w:r>
        <w:t xml:space="preserve"> be translated to the desired language throughout the application dynamically.</w:t>
      </w:r>
    </w:p>
    <w:p w:rsidR="006B6171" w:rsidRDefault="006B6171" w:rsidP="006B6171">
      <w:pPr>
        <w:pStyle w:val="BodyText"/>
        <w:numPr>
          <w:ilvl w:val="0"/>
          <w:numId w:val="28"/>
        </w:numPr>
      </w:pPr>
      <w:r>
        <w:t>Below is the illustration code snippet.</w:t>
      </w:r>
    </w:p>
    <w:p w:rsidR="006B6171" w:rsidRPr="00B956E7" w:rsidRDefault="006B6171" w:rsidP="006B6171">
      <w:pPr>
        <w:pStyle w:val="BodyText"/>
        <w:pBdr>
          <w:top w:val="single" w:sz="4" w:space="1" w:color="auto"/>
          <w:left w:val="single" w:sz="4" w:space="4" w:color="auto"/>
          <w:bottom w:val="single" w:sz="4" w:space="1" w:color="auto"/>
          <w:right w:val="single" w:sz="4" w:space="4" w:color="auto"/>
        </w:pBdr>
        <w:ind w:left="1800"/>
        <w:rPr>
          <w:sz w:val="16"/>
          <w:szCs w:val="16"/>
        </w:rPr>
      </w:pPr>
      <w:r w:rsidRPr="00B956E7">
        <w:rPr>
          <w:sz w:val="16"/>
          <w:szCs w:val="16"/>
        </w:rPr>
        <w:t>&lt;body ng-controller="mainController"&gt;</w:t>
      </w:r>
    </w:p>
    <w:p w:rsidR="006B6171" w:rsidRPr="00B956E7" w:rsidRDefault="006B6171" w:rsidP="006B6171">
      <w:pPr>
        <w:pStyle w:val="BodyText"/>
        <w:pBdr>
          <w:top w:val="single" w:sz="4" w:space="1" w:color="auto"/>
          <w:left w:val="single" w:sz="4" w:space="4" w:color="auto"/>
          <w:bottom w:val="single" w:sz="4" w:space="1" w:color="auto"/>
          <w:right w:val="single" w:sz="4" w:space="4" w:color="auto"/>
        </w:pBdr>
        <w:ind w:left="1800"/>
        <w:rPr>
          <w:sz w:val="16"/>
          <w:szCs w:val="16"/>
        </w:rPr>
      </w:pPr>
      <w:r w:rsidRPr="00B956E7">
        <w:rPr>
          <w:sz w:val="16"/>
          <w:szCs w:val="16"/>
        </w:rPr>
        <w:t>&lt;label&gt;{{login.name}}&lt;/label&gt;&lt;input type="text"&gt;&lt;br&gt;</w:t>
      </w:r>
    </w:p>
    <w:p w:rsidR="006B6171" w:rsidRPr="00B956E7" w:rsidRDefault="006B6171" w:rsidP="006B6171">
      <w:pPr>
        <w:pStyle w:val="BodyText"/>
        <w:pBdr>
          <w:top w:val="single" w:sz="4" w:space="1" w:color="auto"/>
          <w:left w:val="single" w:sz="4" w:space="4" w:color="auto"/>
          <w:bottom w:val="single" w:sz="4" w:space="1" w:color="auto"/>
          <w:right w:val="single" w:sz="4" w:space="4" w:color="auto"/>
        </w:pBdr>
        <w:ind w:left="1800"/>
        <w:rPr>
          <w:sz w:val="16"/>
          <w:szCs w:val="16"/>
        </w:rPr>
      </w:pPr>
      <w:r w:rsidRPr="00B956E7">
        <w:rPr>
          <w:sz w:val="16"/>
          <w:szCs w:val="16"/>
        </w:rPr>
        <w:t>&lt;label&gt;{{login.age}}&lt;/label&gt;&lt;input type="text"&gt;&lt;br&gt;</w:t>
      </w:r>
    </w:p>
    <w:p w:rsidR="006B6171" w:rsidRPr="00B956E7" w:rsidRDefault="006B6171" w:rsidP="006B6171">
      <w:pPr>
        <w:pStyle w:val="BodyText"/>
        <w:pBdr>
          <w:top w:val="single" w:sz="4" w:space="1" w:color="auto"/>
          <w:left w:val="single" w:sz="4" w:space="4" w:color="auto"/>
          <w:bottom w:val="single" w:sz="4" w:space="1" w:color="auto"/>
          <w:right w:val="single" w:sz="4" w:space="4" w:color="auto"/>
        </w:pBdr>
        <w:ind w:left="1800"/>
        <w:rPr>
          <w:sz w:val="16"/>
          <w:szCs w:val="16"/>
        </w:rPr>
      </w:pPr>
      <w:r w:rsidRPr="00B956E7">
        <w:rPr>
          <w:sz w:val="16"/>
          <w:szCs w:val="16"/>
        </w:rPr>
        <w:t>&lt;label&gt;{{login.address}}&lt;/label&gt;&lt;input type="text"&gt;&lt;br&gt;</w:t>
      </w:r>
    </w:p>
    <w:p w:rsidR="006B6171" w:rsidRPr="00B956E7" w:rsidRDefault="006B6171" w:rsidP="006B6171">
      <w:pPr>
        <w:pStyle w:val="BodyText"/>
        <w:pBdr>
          <w:top w:val="single" w:sz="4" w:space="1" w:color="auto"/>
          <w:left w:val="single" w:sz="4" w:space="4" w:color="auto"/>
          <w:bottom w:val="single" w:sz="4" w:space="1" w:color="auto"/>
          <w:right w:val="single" w:sz="4" w:space="4" w:color="auto"/>
        </w:pBdr>
        <w:ind w:left="1800"/>
        <w:rPr>
          <w:sz w:val="16"/>
          <w:szCs w:val="16"/>
        </w:rPr>
      </w:pPr>
      <w:r w:rsidRPr="00B956E7">
        <w:rPr>
          <w:sz w:val="16"/>
          <w:szCs w:val="16"/>
        </w:rPr>
        <w:t>&lt;input type="button" ng-Click="changeEN()" value="English"/&gt;</w:t>
      </w:r>
    </w:p>
    <w:p w:rsidR="006B6171" w:rsidRPr="00B956E7" w:rsidRDefault="006B6171" w:rsidP="006B6171">
      <w:pPr>
        <w:pStyle w:val="BodyText"/>
        <w:pBdr>
          <w:top w:val="single" w:sz="4" w:space="1" w:color="auto"/>
          <w:left w:val="single" w:sz="4" w:space="4" w:color="auto"/>
          <w:bottom w:val="single" w:sz="4" w:space="1" w:color="auto"/>
          <w:right w:val="single" w:sz="4" w:space="4" w:color="auto"/>
        </w:pBdr>
        <w:ind w:left="1800"/>
        <w:rPr>
          <w:sz w:val="16"/>
          <w:szCs w:val="16"/>
        </w:rPr>
      </w:pPr>
      <w:r w:rsidRPr="00B956E7">
        <w:rPr>
          <w:sz w:val="16"/>
          <w:szCs w:val="16"/>
        </w:rPr>
        <w:t>&lt;input type="button" ng-Click="changeFR()" value="French"/&gt;</w:t>
      </w:r>
    </w:p>
    <w:p w:rsidR="006B6171" w:rsidRPr="00B956E7" w:rsidRDefault="006B6171" w:rsidP="006B6171">
      <w:pPr>
        <w:pStyle w:val="BodyText"/>
        <w:pBdr>
          <w:top w:val="single" w:sz="4" w:space="1" w:color="auto"/>
          <w:left w:val="single" w:sz="4" w:space="4" w:color="auto"/>
          <w:bottom w:val="single" w:sz="4" w:space="1" w:color="auto"/>
          <w:right w:val="single" w:sz="4" w:space="4" w:color="auto"/>
        </w:pBdr>
        <w:ind w:left="1800"/>
        <w:rPr>
          <w:sz w:val="16"/>
          <w:szCs w:val="16"/>
        </w:rPr>
      </w:pPr>
    </w:p>
    <w:p w:rsidR="006B6171" w:rsidRPr="00B956E7" w:rsidRDefault="006B6171" w:rsidP="006B6171">
      <w:pPr>
        <w:pStyle w:val="BodyText"/>
        <w:pBdr>
          <w:top w:val="single" w:sz="4" w:space="1" w:color="auto"/>
          <w:left w:val="single" w:sz="4" w:space="4" w:color="auto"/>
          <w:bottom w:val="single" w:sz="4" w:space="1" w:color="auto"/>
          <w:right w:val="single" w:sz="4" w:space="4" w:color="auto"/>
        </w:pBdr>
        <w:ind w:left="1800"/>
        <w:rPr>
          <w:sz w:val="16"/>
          <w:szCs w:val="16"/>
        </w:rPr>
      </w:pPr>
      <w:r w:rsidRPr="00B956E7">
        <w:rPr>
          <w:sz w:val="16"/>
          <w:szCs w:val="16"/>
        </w:rPr>
        <w:t>&lt;script&gt;</w:t>
      </w:r>
    </w:p>
    <w:p w:rsidR="006B6171" w:rsidRPr="00B956E7" w:rsidRDefault="006B6171" w:rsidP="006B6171">
      <w:pPr>
        <w:pStyle w:val="BodyText"/>
        <w:pBdr>
          <w:top w:val="single" w:sz="4" w:space="1" w:color="auto"/>
          <w:left w:val="single" w:sz="4" w:space="4" w:color="auto"/>
          <w:bottom w:val="single" w:sz="4" w:space="1" w:color="auto"/>
          <w:right w:val="single" w:sz="4" w:space="4" w:color="auto"/>
        </w:pBdr>
        <w:ind w:left="1800"/>
        <w:rPr>
          <w:sz w:val="16"/>
          <w:szCs w:val="16"/>
        </w:rPr>
      </w:pPr>
      <w:r w:rsidRPr="00B956E7">
        <w:rPr>
          <w:sz w:val="16"/>
          <w:szCs w:val="16"/>
        </w:rPr>
        <w:t>function mainController($scope){</w:t>
      </w:r>
    </w:p>
    <w:p w:rsidR="006B6171" w:rsidRPr="00B956E7" w:rsidRDefault="006B6171" w:rsidP="006B6171">
      <w:pPr>
        <w:pStyle w:val="BodyText"/>
        <w:pBdr>
          <w:top w:val="single" w:sz="4" w:space="1" w:color="auto"/>
          <w:left w:val="single" w:sz="4" w:space="4" w:color="auto"/>
          <w:bottom w:val="single" w:sz="4" w:space="1" w:color="auto"/>
          <w:right w:val="single" w:sz="4" w:space="4" w:color="auto"/>
        </w:pBdr>
        <w:ind w:left="1800"/>
        <w:rPr>
          <w:sz w:val="16"/>
          <w:szCs w:val="16"/>
        </w:rPr>
      </w:pPr>
      <w:r w:rsidRPr="00B956E7">
        <w:rPr>
          <w:sz w:val="16"/>
          <w:szCs w:val="16"/>
        </w:rPr>
        <w:t>//json data for English</w:t>
      </w:r>
    </w:p>
    <w:p w:rsidR="006B6171" w:rsidRPr="00B956E7" w:rsidRDefault="006B6171" w:rsidP="006B6171">
      <w:pPr>
        <w:pStyle w:val="BodyText"/>
        <w:pBdr>
          <w:top w:val="single" w:sz="4" w:space="1" w:color="auto"/>
          <w:left w:val="single" w:sz="4" w:space="4" w:color="auto"/>
          <w:bottom w:val="single" w:sz="4" w:space="1" w:color="auto"/>
          <w:right w:val="single" w:sz="4" w:space="4" w:color="auto"/>
        </w:pBdr>
        <w:ind w:left="1800"/>
        <w:rPr>
          <w:sz w:val="16"/>
          <w:szCs w:val="16"/>
        </w:rPr>
      </w:pPr>
      <w:r w:rsidRPr="00B956E7">
        <w:rPr>
          <w:sz w:val="16"/>
          <w:szCs w:val="16"/>
        </w:rPr>
        <w:t>var lang_EN={name:"name ",age:"age ",address:"address "};</w:t>
      </w:r>
    </w:p>
    <w:p w:rsidR="006B6171" w:rsidRPr="00B956E7" w:rsidRDefault="006B6171" w:rsidP="006B6171">
      <w:pPr>
        <w:pStyle w:val="BodyText"/>
        <w:pBdr>
          <w:top w:val="single" w:sz="4" w:space="1" w:color="auto"/>
          <w:left w:val="single" w:sz="4" w:space="4" w:color="auto"/>
          <w:bottom w:val="single" w:sz="4" w:space="1" w:color="auto"/>
          <w:right w:val="single" w:sz="4" w:space="4" w:color="auto"/>
        </w:pBdr>
        <w:ind w:left="1800"/>
        <w:rPr>
          <w:sz w:val="16"/>
          <w:szCs w:val="16"/>
        </w:rPr>
      </w:pPr>
      <w:r w:rsidRPr="00B956E7">
        <w:rPr>
          <w:sz w:val="16"/>
          <w:szCs w:val="16"/>
        </w:rPr>
        <w:t>//json data for another language</w:t>
      </w:r>
    </w:p>
    <w:p w:rsidR="006B6171" w:rsidRPr="00B956E7" w:rsidRDefault="006B6171" w:rsidP="006B6171">
      <w:pPr>
        <w:pStyle w:val="BodyText"/>
        <w:pBdr>
          <w:top w:val="single" w:sz="4" w:space="1" w:color="auto"/>
          <w:left w:val="single" w:sz="4" w:space="4" w:color="auto"/>
          <w:bottom w:val="single" w:sz="4" w:space="1" w:color="auto"/>
          <w:right w:val="single" w:sz="4" w:space="4" w:color="auto"/>
        </w:pBdr>
        <w:ind w:left="1800"/>
        <w:rPr>
          <w:sz w:val="16"/>
          <w:szCs w:val="16"/>
        </w:rPr>
      </w:pPr>
      <w:r w:rsidRPr="00B956E7">
        <w:rPr>
          <w:sz w:val="16"/>
          <w:szCs w:val="16"/>
        </w:rPr>
        <w:t>var lang_FR={name:"eman ",age:"ega ",address:"sserdda "};</w:t>
      </w:r>
    </w:p>
    <w:p w:rsidR="006B6171" w:rsidRPr="00B956E7" w:rsidRDefault="006B6171" w:rsidP="006B6171">
      <w:pPr>
        <w:pStyle w:val="BodyText"/>
        <w:pBdr>
          <w:top w:val="single" w:sz="4" w:space="1" w:color="auto"/>
          <w:left w:val="single" w:sz="4" w:space="4" w:color="auto"/>
          <w:bottom w:val="single" w:sz="4" w:space="1" w:color="auto"/>
          <w:right w:val="single" w:sz="4" w:space="4" w:color="auto"/>
        </w:pBdr>
        <w:ind w:left="1800"/>
        <w:rPr>
          <w:sz w:val="16"/>
          <w:szCs w:val="16"/>
        </w:rPr>
      </w:pPr>
    </w:p>
    <w:p w:rsidR="006B6171" w:rsidRPr="00B956E7" w:rsidRDefault="006B6171" w:rsidP="006B6171">
      <w:pPr>
        <w:pStyle w:val="BodyText"/>
        <w:pBdr>
          <w:top w:val="single" w:sz="4" w:space="1" w:color="auto"/>
          <w:left w:val="single" w:sz="4" w:space="4" w:color="auto"/>
          <w:bottom w:val="single" w:sz="4" w:space="1" w:color="auto"/>
          <w:right w:val="single" w:sz="4" w:space="4" w:color="auto"/>
        </w:pBdr>
        <w:ind w:left="1800"/>
        <w:rPr>
          <w:sz w:val="16"/>
          <w:szCs w:val="16"/>
        </w:rPr>
      </w:pPr>
      <w:r w:rsidRPr="00B956E7">
        <w:rPr>
          <w:sz w:val="16"/>
          <w:szCs w:val="16"/>
        </w:rPr>
        <w:t>$scope.login=lang_EN;</w:t>
      </w:r>
    </w:p>
    <w:p w:rsidR="006B6171" w:rsidRPr="00B956E7" w:rsidRDefault="006B6171" w:rsidP="006B6171">
      <w:pPr>
        <w:pStyle w:val="BodyText"/>
        <w:pBdr>
          <w:top w:val="single" w:sz="4" w:space="1" w:color="auto"/>
          <w:left w:val="single" w:sz="4" w:space="4" w:color="auto"/>
          <w:bottom w:val="single" w:sz="4" w:space="1" w:color="auto"/>
          <w:right w:val="single" w:sz="4" w:space="4" w:color="auto"/>
        </w:pBdr>
        <w:ind w:left="1800"/>
        <w:rPr>
          <w:sz w:val="16"/>
          <w:szCs w:val="16"/>
        </w:rPr>
      </w:pPr>
      <w:r w:rsidRPr="00B956E7">
        <w:rPr>
          <w:sz w:val="16"/>
          <w:szCs w:val="16"/>
        </w:rPr>
        <w:t>$scope.changeEN= function(){</w:t>
      </w:r>
    </w:p>
    <w:p w:rsidR="006B6171" w:rsidRPr="00B956E7" w:rsidRDefault="006B6171" w:rsidP="006B6171">
      <w:pPr>
        <w:pStyle w:val="BodyText"/>
        <w:pBdr>
          <w:top w:val="single" w:sz="4" w:space="1" w:color="auto"/>
          <w:left w:val="single" w:sz="4" w:space="4" w:color="auto"/>
          <w:bottom w:val="single" w:sz="4" w:space="1" w:color="auto"/>
          <w:right w:val="single" w:sz="4" w:space="4" w:color="auto"/>
        </w:pBdr>
        <w:ind w:left="1800"/>
        <w:rPr>
          <w:sz w:val="16"/>
          <w:szCs w:val="16"/>
        </w:rPr>
      </w:pPr>
      <w:r w:rsidRPr="00B956E7">
        <w:rPr>
          <w:sz w:val="16"/>
          <w:szCs w:val="16"/>
        </w:rPr>
        <w:t>$scope.login=lang_EN;</w:t>
      </w:r>
    </w:p>
    <w:p w:rsidR="006B6171" w:rsidRPr="00B956E7" w:rsidRDefault="006B6171" w:rsidP="006B6171">
      <w:pPr>
        <w:pStyle w:val="BodyText"/>
        <w:pBdr>
          <w:top w:val="single" w:sz="4" w:space="1" w:color="auto"/>
          <w:left w:val="single" w:sz="4" w:space="4" w:color="auto"/>
          <w:bottom w:val="single" w:sz="4" w:space="1" w:color="auto"/>
          <w:right w:val="single" w:sz="4" w:space="4" w:color="auto"/>
        </w:pBdr>
        <w:ind w:left="1800"/>
        <w:rPr>
          <w:sz w:val="16"/>
          <w:szCs w:val="16"/>
        </w:rPr>
      </w:pPr>
      <w:r w:rsidRPr="00B956E7">
        <w:rPr>
          <w:sz w:val="16"/>
          <w:szCs w:val="16"/>
        </w:rPr>
        <w:t>};</w:t>
      </w:r>
    </w:p>
    <w:p w:rsidR="006B6171" w:rsidRPr="00B956E7" w:rsidRDefault="006B6171" w:rsidP="006B6171">
      <w:pPr>
        <w:pStyle w:val="BodyText"/>
        <w:pBdr>
          <w:top w:val="single" w:sz="4" w:space="1" w:color="auto"/>
          <w:left w:val="single" w:sz="4" w:space="4" w:color="auto"/>
          <w:bottom w:val="single" w:sz="4" w:space="1" w:color="auto"/>
          <w:right w:val="single" w:sz="4" w:space="4" w:color="auto"/>
        </w:pBdr>
        <w:ind w:left="1800"/>
        <w:rPr>
          <w:sz w:val="16"/>
          <w:szCs w:val="16"/>
        </w:rPr>
      </w:pPr>
      <w:r w:rsidRPr="00B956E7">
        <w:rPr>
          <w:sz w:val="16"/>
          <w:szCs w:val="16"/>
        </w:rPr>
        <w:t>$scope.changeFR= function(){</w:t>
      </w:r>
    </w:p>
    <w:p w:rsidR="006B6171" w:rsidRPr="00B956E7" w:rsidRDefault="006B6171" w:rsidP="006B6171">
      <w:pPr>
        <w:pStyle w:val="BodyText"/>
        <w:pBdr>
          <w:top w:val="single" w:sz="4" w:space="1" w:color="auto"/>
          <w:left w:val="single" w:sz="4" w:space="4" w:color="auto"/>
          <w:bottom w:val="single" w:sz="4" w:space="1" w:color="auto"/>
          <w:right w:val="single" w:sz="4" w:space="4" w:color="auto"/>
        </w:pBdr>
        <w:ind w:left="1800"/>
        <w:rPr>
          <w:sz w:val="16"/>
          <w:szCs w:val="16"/>
        </w:rPr>
      </w:pPr>
      <w:r w:rsidRPr="00B956E7">
        <w:rPr>
          <w:sz w:val="16"/>
          <w:szCs w:val="16"/>
        </w:rPr>
        <w:t>$scope.login=lang_FR;</w:t>
      </w:r>
    </w:p>
    <w:p w:rsidR="006B6171" w:rsidRPr="00B956E7" w:rsidRDefault="006B6171" w:rsidP="006B6171">
      <w:pPr>
        <w:pStyle w:val="BodyText"/>
        <w:pBdr>
          <w:top w:val="single" w:sz="4" w:space="1" w:color="auto"/>
          <w:left w:val="single" w:sz="4" w:space="4" w:color="auto"/>
          <w:bottom w:val="single" w:sz="4" w:space="1" w:color="auto"/>
          <w:right w:val="single" w:sz="4" w:space="4" w:color="auto"/>
        </w:pBdr>
        <w:ind w:left="1800"/>
        <w:rPr>
          <w:sz w:val="16"/>
          <w:szCs w:val="16"/>
        </w:rPr>
      </w:pPr>
      <w:r w:rsidRPr="00B956E7">
        <w:rPr>
          <w:sz w:val="16"/>
          <w:szCs w:val="16"/>
        </w:rPr>
        <w:t>};</w:t>
      </w:r>
    </w:p>
    <w:p w:rsidR="006B6171" w:rsidRPr="00B956E7" w:rsidRDefault="006B6171" w:rsidP="006B6171">
      <w:pPr>
        <w:pStyle w:val="BodyText"/>
        <w:pBdr>
          <w:top w:val="single" w:sz="4" w:space="1" w:color="auto"/>
          <w:left w:val="single" w:sz="4" w:space="4" w:color="auto"/>
          <w:bottom w:val="single" w:sz="4" w:space="1" w:color="auto"/>
          <w:right w:val="single" w:sz="4" w:space="4" w:color="auto"/>
        </w:pBdr>
        <w:ind w:left="1800"/>
        <w:rPr>
          <w:sz w:val="16"/>
          <w:szCs w:val="16"/>
        </w:rPr>
      </w:pPr>
      <w:r w:rsidRPr="00B956E7">
        <w:rPr>
          <w:sz w:val="16"/>
          <w:szCs w:val="16"/>
        </w:rPr>
        <w:t>}</w:t>
      </w:r>
    </w:p>
    <w:p w:rsidR="006B6171" w:rsidRPr="00B956E7" w:rsidRDefault="006B6171" w:rsidP="006B6171">
      <w:pPr>
        <w:pStyle w:val="BodyText"/>
        <w:pBdr>
          <w:top w:val="single" w:sz="4" w:space="1" w:color="auto"/>
          <w:left w:val="single" w:sz="4" w:space="4" w:color="auto"/>
          <w:bottom w:val="single" w:sz="4" w:space="1" w:color="auto"/>
          <w:right w:val="single" w:sz="4" w:space="4" w:color="auto"/>
        </w:pBdr>
        <w:ind w:left="1800"/>
        <w:rPr>
          <w:sz w:val="16"/>
          <w:szCs w:val="16"/>
        </w:rPr>
      </w:pPr>
      <w:r w:rsidRPr="00B956E7">
        <w:rPr>
          <w:sz w:val="16"/>
          <w:szCs w:val="16"/>
        </w:rPr>
        <w:t>&lt;/script&gt;</w:t>
      </w:r>
    </w:p>
    <w:p w:rsidR="006B6171" w:rsidRPr="00B956E7" w:rsidRDefault="006B6171" w:rsidP="006B6171">
      <w:pPr>
        <w:pStyle w:val="BodyText"/>
        <w:pBdr>
          <w:top w:val="single" w:sz="4" w:space="1" w:color="auto"/>
          <w:left w:val="single" w:sz="4" w:space="4" w:color="auto"/>
          <w:bottom w:val="single" w:sz="4" w:space="1" w:color="auto"/>
          <w:right w:val="single" w:sz="4" w:space="4" w:color="auto"/>
        </w:pBdr>
        <w:ind w:left="1800"/>
        <w:rPr>
          <w:sz w:val="16"/>
          <w:szCs w:val="16"/>
        </w:rPr>
      </w:pPr>
      <w:r w:rsidRPr="00B956E7">
        <w:rPr>
          <w:sz w:val="16"/>
          <w:szCs w:val="16"/>
        </w:rPr>
        <w:t>&lt;/body&gt;</w:t>
      </w:r>
    </w:p>
    <w:p w:rsidR="00AD099F" w:rsidRPr="00DD3C15" w:rsidRDefault="00AD099F" w:rsidP="002348A3">
      <w:pPr>
        <w:pStyle w:val="BodyText"/>
        <w:ind w:left="1440"/>
        <w:rPr>
          <w:color w:val="FF0000"/>
        </w:rPr>
      </w:pPr>
    </w:p>
    <w:p w:rsidR="00D123DF" w:rsidRDefault="00D123DF">
      <w:pPr>
        <w:rPr>
          <w:rFonts w:cs="Arial"/>
          <w:b/>
          <w:bCs/>
          <w:iCs/>
          <w:kern w:val="32"/>
          <w:szCs w:val="26"/>
        </w:rPr>
      </w:pPr>
      <w:r>
        <w:br w:type="page"/>
      </w:r>
    </w:p>
    <w:p w:rsidR="001C3DDC" w:rsidRDefault="00271CC3" w:rsidP="001C3DDC">
      <w:pPr>
        <w:pStyle w:val="Heading3"/>
      </w:pPr>
      <w:bookmarkStart w:id="40" w:name="_Toc411530348"/>
      <w:r>
        <w:lastRenderedPageBreak/>
        <w:t>Graph Control</w:t>
      </w:r>
      <w:bookmarkEnd w:id="40"/>
    </w:p>
    <w:p w:rsidR="001C3DDC" w:rsidRDefault="001C3DDC" w:rsidP="001C3DDC">
      <w:pPr>
        <w:pStyle w:val="BodyText"/>
        <w:ind w:left="2160"/>
      </w:pPr>
    </w:p>
    <w:p w:rsidR="001C3DDC" w:rsidRDefault="002D7311" w:rsidP="001C3DDC">
      <w:pPr>
        <w:pStyle w:val="BodyText"/>
        <w:numPr>
          <w:ilvl w:val="0"/>
          <w:numId w:val="12"/>
        </w:numPr>
        <w:ind w:left="1440"/>
      </w:pPr>
      <w:r>
        <w:t>D3 javascript library will be used along with Angular JS to create graphs</w:t>
      </w:r>
      <w:r w:rsidR="001C3DDC">
        <w:t>.</w:t>
      </w:r>
    </w:p>
    <w:p w:rsidR="002D7311" w:rsidRDefault="002D7311" w:rsidP="001C3DDC">
      <w:pPr>
        <w:pStyle w:val="BodyText"/>
        <w:numPr>
          <w:ilvl w:val="0"/>
          <w:numId w:val="12"/>
        </w:numPr>
        <w:ind w:left="1440"/>
      </w:pPr>
      <w:r>
        <w:t>Reference URL:</w:t>
      </w:r>
    </w:p>
    <w:p w:rsidR="002D7311" w:rsidRDefault="008E6086" w:rsidP="002D7311">
      <w:pPr>
        <w:pStyle w:val="BodyText"/>
        <w:ind w:left="1440"/>
      </w:pPr>
      <w:hyperlink r:id="rId27" w:history="1">
        <w:r w:rsidR="002D7311" w:rsidRPr="00531716">
          <w:rPr>
            <w:rStyle w:val="Hyperlink"/>
          </w:rPr>
          <w:t>https://github.com/mbostock/d3/wiki/Gallery</w:t>
        </w:r>
      </w:hyperlink>
    </w:p>
    <w:p w:rsidR="002D7311" w:rsidRDefault="008E6086" w:rsidP="002D7311">
      <w:pPr>
        <w:pStyle w:val="BodyText"/>
        <w:ind w:left="1440"/>
      </w:pPr>
      <w:hyperlink r:id="rId28" w:history="1">
        <w:r w:rsidR="002D7311" w:rsidRPr="00531716">
          <w:rPr>
            <w:rStyle w:val="Hyperlink"/>
          </w:rPr>
          <w:t>http://www.sitepoint.com/creating-charting-directives-using-angularjs-d3-js/</w:t>
        </w:r>
      </w:hyperlink>
    </w:p>
    <w:p w:rsidR="002D7311" w:rsidRDefault="002D7311" w:rsidP="002D7311">
      <w:pPr>
        <w:pStyle w:val="BodyText"/>
        <w:numPr>
          <w:ilvl w:val="0"/>
          <w:numId w:val="12"/>
        </w:numPr>
        <w:ind w:left="1440"/>
      </w:pPr>
      <w:r>
        <w:t>Sample code to implement a simple graph using D3.js and Angular js.</w:t>
      </w:r>
    </w:p>
    <w:p w:rsidR="002D7311" w:rsidRDefault="002D7311" w:rsidP="002D7311">
      <w:pPr>
        <w:pStyle w:val="BodyText"/>
        <w:ind w:left="720"/>
      </w:pPr>
      <w:r>
        <w:rPr>
          <w:noProof/>
        </w:rPr>
        <w:drawing>
          <wp:inline distT="0" distB="0" distL="0" distR="0">
            <wp:extent cx="5930900" cy="3161665"/>
            <wp:effectExtent l="1905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cstate="print"/>
                    <a:srcRect/>
                    <a:stretch>
                      <a:fillRect/>
                    </a:stretch>
                  </pic:blipFill>
                  <pic:spPr bwMode="auto">
                    <a:xfrm>
                      <a:off x="0" y="0"/>
                      <a:ext cx="5930900" cy="3161665"/>
                    </a:xfrm>
                    <a:prstGeom prst="rect">
                      <a:avLst/>
                    </a:prstGeom>
                    <a:noFill/>
                    <a:ln w="9525">
                      <a:noFill/>
                      <a:miter lim="800000"/>
                      <a:headEnd/>
                      <a:tailEnd/>
                    </a:ln>
                  </pic:spPr>
                </pic:pic>
              </a:graphicData>
            </a:graphic>
          </wp:inline>
        </w:drawing>
      </w:r>
    </w:p>
    <w:p w:rsidR="001C3DDC" w:rsidRDefault="001C3DDC" w:rsidP="001C3DDC">
      <w:pPr>
        <w:pStyle w:val="BodyText"/>
      </w:pPr>
    </w:p>
    <w:p w:rsidR="00917A3B" w:rsidRDefault="00310EBE" w:rsidP="00917A3B">
      <w:pPr>
        <w:pStyle w:val="Heading3"/>
      </w:pPr>
      <w:bookmarkStart w:id="41" w:name="_Toc411530349"/>
      <w:r>
        <w:t>PDF generator</w:t>
      </w:r>
      <w:bookmarkEnd w:id="41"/>
    </w:p>
    <w:p w:rsidR="00917A3B" w:rsidRDefault="00917A3B" w:rsidP="00917A3B">
      <w:pPr>
        <w:pStyle w:val="BodyText"/>
        <w:ind w:left="2160"/>
      </w:pPr>
    </w:p>
    <w:p w:rsidR="00917A3B" w:rsidRDefault="00372632" w:rsidP="00917A3B">
      <w:pPr>
        <w:pStyle w:val="BodyText"/>
        <w:numPr>
          <w:ilvl w:val="0"/>
          <w:numId w:val="12"/>
        </w:numPr>
        <w:ind w:left="1440"/>
      </w:pPr>
      <w:r>
        <w:t>Implementation details will be added in the next version</w:t>
      </w:r>
      <w:r w:rsidR="00917A3B">
        <w:t>.</w:t>
      </w:r>
    </w:p>
    <w:p w:rsidR="00F9393B" w:rsidRDefault="00F9393B" w:rsidP="00F9393B">
      <w:pPr>
        <w:pStyle w:val="BodyText"/>
        <w:ind w:left="1440"/>
      </w:pPr>
    </w:p>
    <w:p w:rsidR="00204713" w:rsidRDefault="001E3C08" w:rsidP="00163C1F">
      <w:pPr>
        <w:pStyle w:val="Heading2"/>
      </w:pPr>
      <w:bookmarkStart w:id="42" w:name="_Toc411530350"/>
      <w:r>
        <w:t>User Login</w:t>
      </w:r>
      <w:bookmarkEnd w:id="42"/>
    </w:p>
    <w:p w:rsidR="005B14E4" w:rsidRDefault="001E3C08" w:rsidP="00163C1F">
      <w:pPr>
        <w:pStyle w:val="Heading3"/>
      </w:pPr>
      <w:bookmarkStart w:id="43" w:name="_Toc411530351"/>
      <w:r>
        <w:t>User Authentication</w:t>
      </w:r>
      <w:bookmarkEnd w:id="43"/>
    </w:p>
    <w:p w:rsidR="001E3C08" w:rsidRDefault="001E3C08" w:rsidP="001E3C08">
      <w:pPr>
        <w:pStyle w:val="BodyText"/>
      </w:pPr>
    </w:p>
    <w:p w:rsidR="001E3C08" w:rsidDel="00070886" w:rsidRDefault="00386CE0" w:rsidP="001E3C08">
      <w:pPr>
        <w:pStyle w:val="BodyText"/>
        <w:ind w:left="1440"/>
        <w:rPr>
          <w:del w:id="44" w:author="Ravinder" w:date="2015-02-16T21:18:00Z"/>
        </w:rPr>
      </w:pPr>
      <w:del w:id="45" w:author="Ravinder" w:date="2015-02-16T21:18:00Z">
        <w:r w:rsidRPr="00386CE0" w:rsidDel="004B0874">
          <w:rPr>
            <w:highlight w:val="yellow"/>
          </w:rPr>
          <w:delText>&lt;Need to discuss on where the user details will be stored (in a hardcoded JSON file like Product details&gt;</w:delText>
        </w:r>
      </w:del>
    </w:p>
    <w:p w:rsidR="00070886" w:rsidRPr="001E3C08" w:rsidRDefault="00070886" w:rsidP="001E3C08">
      <w:pPr>
        <w:pStyle w:val="BodyText"/>
        <w:ind w:left="1440"/>
        <w:rPr>
          <w:ins w:id="46" w:author="Ravinder" w:date="2015-02-16T22:08:00Z"/>
        </w:rPr>
      </w:pPr>
      <w:ins w:id="47" w:author="Ravinder" w:date="2015-02-16T22:08:00Z">
        <w:r>
          <w:t>Following flowchart describes the Login Flow:</w:t>
        </w:r>
      </w:ins>
    </w:p>
    <w:p w:rsidR="0053707E" w:rsidRDefault="00070886" w:rsidP="0053707E">
      <w:pPr>
        <w:pStyle w:val="BodyText"/>
      </w:pPr>
      <w:ins w:id="48" w:author="Ravinder" w:date="2015-02-16T22:08:00Z">
        <w:r>
          <w:object w:dxaOrig="10411" w:dyaOrig="126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95pt;height:570.4pt" o:ole="">
              <v:imagedata r:id="rId30" o:title=""/>
            </v:shape>
            <o:OLEObject Type="Embed" ProgID="Visio.Drawing.15" ShapeID="_x0000_i1025" DrawAspect="Content" ObjectID="_1485630041" r:id="rId31"/>
          </w:object>
        </w:r>
      </w:ins>
    </w:p>
    <w:p w:rsidR="00E95C22" w:rsidRDefault="00E95C22" w:rsidP="00E95C22">
      <w:pPr>
        <w:pStyle w:val="BodyText"/>
      </w:pPr>
    </w:p>
    <w:p w:rsidR="00E95C22" w:rsidRPr="0053707E" w:rsidRDefault="00E95C22" w:rsidP="0053707E">
      <w:pPr>
        <w:pStyle w:val="BodyText"/>
      </w:pPr>
    </w:p>
    <w:p w:rsidR="008656E8" w:rsidRDefault="008656E8" w:rsidP="008656E8">
      <w:pPr>
        <w:pStyle w:val="BodyText"/>
      </w:pPr>
    </w:p>
    <w:p w:rsidR="00CC5AFA" w:rsidRPr="005B14E4" w:rsidRDefault="005B14E4" w:rsidP="00163C1F">
      <w:pPr>
        <w:pStyle w:val="Heading1"/>
      </w:pPr>
      <w:bookmarkStart w:id="49" w:name="_Toc411530352"/>
      <w:r>
        <w:lastRenderedPageBreak/>
        <w:t>Glossary and Acronyms</w:t>
      </w:r>
      <w:bookmarkEnd w:id="4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8"/>
        <w:gridCol w:w="6318"/>
      </w:tblGrid>
      <w:tr w:rsidR="00144154" w:rsidTr="003D467D">
        <w:trPr>
          <w:tblHeader/>
        </w:trPr>
        <w:tc>
          <w:tcPr>
            <w:tcW w:w="3258" w:type="dxa"/>
            <w:tcBorders>
              <w:top w:val="single" w:sz="4" w:space="0" w:color="auto"/>
              <w:left w:val="nil"/>
              <w:bottom w:val="single" w:sz="18" w:space="0" w:color="auto"/>
              <w:right w:val="nil"/>
            </w:tcBorders>
          </w:tcPr>
          <w:p w:rsidR="00144154" w:rsidRPr="003D467D" w:rsidRDefault="00144154" w:rsidP="005E4A7A">
            <w:pPr>
              <w:pStyle w:val="BodyText"/>
            </w:pPr>
            <w:r w:rsidRPr="003D467D">
              <w:t>Term or Acronym</w:t>
            </w:r>
          </w:p>
        </w:tc>
        <w:tc>
          <w:tcPr>
            <w:tcW w:w="6318" w:type="dxa"/>
            <w:tcBorders>
              <w:top w:val="single" w:sz="4" w:space="0" w:color="auto"/>
              <w:left w:val="nil"/>
              <w:bottom w:val="single" w:sz="18" w:space="0" w:color="auto"/>
              <w:right w:val="nil"/>
            </w:tcBorders>
          </w:tcPr>
          <w:p w:rsidR="00144154" w:rsidRPr="003D467D" w:rsidRDefault="00144154" w:rsidP="005E4A7A">
            <w:pPr>
              <w:pStyle w:val="BodyText"/>
            </w:pPr>
            <w:r w:rsidRPr="003D467D">
              <w:t>Definition</w:t>
            </w:r>
          </w:p>
        </w:tc>
      </w:tr>
      <w:tr w:rsidR="00144154" w:rsidTr="003D467D">
        <w:tc>
          <w:tcPr>
            <w:tcW w:w="3258" w:type="dxa"/>
            <w:tcBorders>
              <w:top w:val="single" w:sz="18" w:space="0" w:color="auto"/>
              <w:left w:val="nil"/>
              <w:bottom w:val="nil"/>
              <w:right w:val="nil"/>
            </w:tcBorders>
          </w:tcPr>
          <w:p w:rsidR="00144154" w:rsidRPr="003D467D" w:rsidRDefault="0028070A" w:rsidP="005E4A7A">
            <w:pPr>
              <w:pStyle w:val="BodyText"/>
            </w:pPr>
            <w:r w:rsidRPr="003D467D">
              <w:t>API</w:t>
            </w:r>
          </w:p>
        </w:tc>
        <w:tc>
          <w:tcPr>
            <w:tcW w:w="6318" w:type="dxa"/>
            <w:tcBorders>
              <w:top w:val="single" w:sz="18" w:space="0" w:color="auto"/>
              <w:left w:val="nil"/>
              <w:bottom w:val="nil"/>
              <w:right w:val="nil"/>
            </w:tcBorders>
          </w:tcPr>
          <w:p w:rsidR="00144154" w:rsidRPr="003D467D" w:rsidRDefault="0028070A" w:rsidP="005E4A7A">
            <w:pPr>
              <w:pStyle w:val="BodyText"/>
            </w:pPr>
            <w:r w:rsidRPr="003D467D">
              <w:t>Application Programming Interface</w:t>
            </w:r>
          </w:p>
        </w:tc>
      </w:tr>
      <w:tr w:rsidR="00144154" w:rsidTr="003D467D">
        <w:tc>
          <w:tcPr>
            <w:tcW w:w="3258" w:type="dxa"/>
            <w:tcBorders>
              <w:top w:val="nil"/>
              <w:left w:val="nil"/>
              <w:bottom w:val="nil"/>
              <w:right w:val="nil"/>
            </w:tcBorders>
          </w:tcPr>
          <w:p w:rsidR="00144154" w:rsidRPr="003D467D" w:rsidRDefault="00144154" w:rsidP="005E4A7A">
            <w:pPr>
              <w:pStyle w:val="BodyText"/>
            </w:pPr>
          </w:p>
        </w:tc>
        <w:tc>
          <w:tcPr>
            <w:tcW w:w="6318" w:type="dxa"/>
            <w:tcBorders>
              <w:top w:val="nil"/>
              <w:left w:val="nil"/>
              <w:bottom w:val="nil"/>
              <w:right w:val="nil"/>
            </w:tcBorders>
          </w:tcPr>
          <w:p w:rsidR="00144154" w:rsidRPr="003D467D" w:rsidRDefault="00144154" w:rsidP="005E4A7A">
            <w:pPr>
              <w:pStyle w:val="BodyText"/>
            </w:pPr>
          </w:p>
        </w:tc>
      </w:tr>
    </w:tbl>
    <w:p w:rsidR="005E4A7A" w:rsidRDefault="005E4A7A" w:rsidP="005E4A7A">
      <w:pPr>
        <w:pStyle w:val="BodyText"/>
      </w:pPr>
    </w:p>
    <w:p w:rsidR="00AA5967" w:rsidRPr="00AA5967" w:rsidRDefault="00AA5967" w:rsidP="005E4A7A">
      <w:pPr>
        <w:pStyle w:val="BodyText"/>
      </w:pPr>
    </w:p>
    <w:sectPr w:rsidR="00AA5967" w:rsidRPr="00AA5967" w:rsidSect="00BC6314">
      <w:headerReference w:type="even" r:id="rId32"/>
      <w:headerReference w:type="default" r:id="rId33"/>
      <w:footerReference w:type="default" r:id="rId34"/>
      <w:headerReference w:type="first" r:id="rId35"/>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6086" w:rsidRDefault="008E6086" w:rsidP="008D11E5">
      <w:r>
        <w:separator/>
      </w:r>
    </w:p>
  </w:endnote>
  <w:endnote w:type="continuationSeparator" w:id="0">
    <w:p w:rsidR="008E6086" w:rsidRDefault="008E6086" w:rsidP="008D11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40043885"/>
      <w:docPartObj>
        <w:docPartGallery w:val="Page Numbers (Bottom of Page)"/>
        <w:docPartUnique/>
      </w:docPartObj>
    </w:sdtPr>
    <w:sdtEndPr/>
    <w:sdtContent>
      <w:sdt>
        <w:sdtPr>
          <w:id w:val="440043886"/>
          <w:docPartObj>
            <w:docPartGallery w:val="Page Numbers (Top of Page)"/>
            <w:docPartUnique/>
          </w:docPartObj>
        </w:sdtPr>
        <w:sdtEndPr/>
        <w:sdtContent>
          <w:p w:rsidR="00D048A2" w:rsidRDefault="00D048A2">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0B7EF5">
              <w:rPr>
                <w:b/>
                <w:noProof/>
              </w:rPr>
              <w:t>2</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0B7EF5">
              <w:rPr>
                <w:b/>
                <w:noProof/>
              </w:rPr>
              <w:t>4</w:t>
            </w:r>
            <w:r>
              <w:rPr>
                <w:b/>
                <w:sz w:val="24"/>
                <w:szCs w:val="24"/>
              </w:rPr>
              <w:fldChar w:fldCharType="end"/>
            </w:r>
          </w:p>
        </w:sdtContent>
      </w:sdt>
    </w:sdtContent>
  </w:sdt>
  <w:p w:rsidR="00D048A2" w:rsidRPr="00E112C1" w:rsidRDefault="00D048A2" w:rsidP="00D1392E">
    <w:pPr>
      <w:pStyle w:val="Footer"/>
      <w:ind w:left="2160"/>
      <w:rPr>
        <w:b/>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48A2" w:rsidRPr="0013779F" w:rsidRDefault="008E6086" w:rsidP="001C74FE">
    <w:pPr>
      <w:pStyle w:val="Footer"/>
      <w:tabs>
        <w:tab w:val="left" w:pos="8640"/>
      </w:tabs>
      <w:rPr>
        <w:rFonts w:ascii="Times New Roman" w:hAnsi="Times New Roman"/>
      </w:rPr>
    </w:pPr>
    <w:r>
      <w:rPr>
        <w:rFonts w:ascii="Times New Roman" w:hAnsi="Times New Roman"/>
      </w:rPr>
      <w:pict>
        <v:rect id="_x0000_i1026" style="width:0;height:1.5pt" o:hralign="center" o:hrstd="t" o:hr="t" fillcolor="gray" stroked="f"/>
      </w:pict>
    </w:r>
  </w:p>
  <w:p w:rsidR="00D048A2" w:rsidRPr="000C789E" w:rsidRDefault="00D048A2" w:rsidP="001C74FE">
    <w:pPr>
      <w:pStyle w:val="Footer"/>
      <w:tabs>
        <w:tab w:val="left" w:pos="8640"/>
      </w:tabs>
      <w:rPr>
        <w:rFonts w:ascii="Times New Roman" w:hAnsi="Times New Roman"/>
        <w:b/>
        <w:i/>
      </w:rPr>
    </w:pPr>
    <w:r>
      <w:rPr>
        <w:rFonts w:ascii="Times New Roman" w:hAnsi="Times New Roman"/>
        <w:b/>
        <w:i/>
      </w:rPr>
      <w:fldChar w:fldCharType="begin"/>
    </w:r>
    <w:r>
      <w:rPr>
        <w:rFonts w:ascii="Times New Roman" w:hAnsi="Times New Roman"/>
        <w:b/>
        <w:i/>
      </w:rPr>
      <w:instrText xml:space="preserve"> DATE \@ "MMMM d, yyyy" </w:instrText>
    </w:r>
    <w:r>
      <w:rPr>
        <w:rFonts w:ascii="Times New Roman" w:hAnsi="Times New Roman"/>
        <w:b/>
        <w:i/>
      </w:rPr>
      <w:fldChar w:fldCharType="separate"/>
    </w:r>
    <w:r w:rsidR="000B7EF5">
      <w:rPr>
        <w:rFonts w:ascii="Times New Roman" w:hAnsi="Times New Roman"/>
        <w:b/>
        <w:i/>
        <w:noProof/>
      </w:rPr>
      <w:t>February 16, 2015</w:t>
    </w:r>
    <w:r>
      <w:rPr>
        <w:rFonts w:ascii="Times New Roman" w:hAnsi="Times New Roman"/>
        <w:b/>
        <w:i/>
      </w:rPr>
      <w:fldChar w:fldCharType="end"/>
    </w:r>
    <w:r w:rsidRPr="000C789E">
      <w:rPr>
        <w:rFonts w:ascii="Times New Roman" w:hAnsi="Times New Roman"/>
        <w:b/>
        <w:i/>
      </w:rPr>
      <w:tab/>
    </w:r>
    <w:r w:rsidRPr="003C5454">
      <w:rPr>
        <w:rFonts w:ascii="Times New Roman" w:hAnsi="Times New Roman"/>
        <w:b/>
        <w:i/>
      </w:rPr>
      <w:t xml:space="preserve">© </w:t>
    </w:r>
    <w:r>
      <w:rPr>
        <w:rFonts w:ascii="Times New Roman" w:hAnsi="Times New Roman"/>
        <w:b/>
        <w:i/>
      </w:rPr>
      <w:fldChar w:fldCharType="begin"/>
    </w:r>
    <w:r>
      <w:rPr>
        <w:rFonts w:ascii="Times New Roman" w:hAnsi="Times New Roman"/>
        <w:b/>
        <w:i/>
      </w:rPr>
      <w:instrText xml:space="preserve"> SAVEDATE  \@ "yyyy" \* MERGEFORMAT </w:instrText>
    </w:r>
    <w:r>
      <w:rPr>
        <w:rFonts w:ascii="Times New Roman" w:hAnsi="Times New Roman"/>
        <w:b/>
        <w:i/>
      </w:rPr>
      <w:fldChar w:fldCharType="separate"/>
    </w:r>
    <w:r w:rsidR="000B7EF5">
      <w:rPr>
        <w:rFonts w:ascii="Times New Roman" w:hAnsi="Times New Roman"/>
        <w:b/>
        <w:i/>
        <w:noProof/>
      </w:rPr>
      <w:t>2015</w:t>
    </w:r>
    <w:r>
      <w:rPr>
        <w:rFonts w:ascii="Times New Roman" w:hAnsi="Times New Roman"/>
        <w:b/>
        <w:i/>
      </w:rPr>
      <w:fldChar w:fldCharType="end"/>
    </w:r>
    <w:r>
      <w:rPr>
        <w:rFonts w:ascii="Times New Roman" w:hAnsi="Times New Roman"/>
        <w:b/>
        <w:i/>
      </w:rPr>
      <w:t xml:space="preserve"> </w:t>
    </w:r>
    <w:sdt>
      <w:sdtPr>
        <w:rPr>
          <w:rFonts w:ascii="Times New Roman" w:hAnsi="Times New Roman"/>
          <w:b/>
          <w:i/>
        </w:rPr>
        <w:alias w:val="Company"/>
        <w:tag w:val=""/>
        <w:id w:val="-1910755186"/>
        <w:dataBinding w:prefixMappings="xmlns:ns0='http://schemas.openxmlformats.org/officeDocument/2006/extended-properties' " w:xpath="/ns0:Properties[1]/ns0:Company[1]" w:storeItemID="{6668398D-A668-4E3E-A5EB-62B293D839F1}"/>
        <w:text/>
      </w:sdtPr>
      <w:sdtEndPr/>
      <w:sdtContent>
        <w:r>
          <w:rPr>
            <w:rFonts w:ascii="Times New Roman" w:hAnsi="Times New Roman"/>
            <w:b/>
            <w:i/>
          </w:rPr>
          <w:t>&lt;Wipro Technologies&gt;</w:t>
        </w:r>
      </w:sdtContent>
    </w:sdt>
    <w:r w:rsidRPr="003C5454">
      <w:rPr>
        <w:rFonts w:ascii="Times New Roman" w:hAnsi="Times New Roman"/>
        <w:b/>
        <w:i/>
      </w:rPr>
      <w:t>. All rights reserved.</w:t>
    </w:r>
    <w:r w:rsidRPr="000C789E">
      <w:rPr>
        <w:rFonts w:ascii="Times New Roman" w:hAnsi="Times New Roman"/>
        <w:b/>
        <w:i/>
      </w:rPr>
      <w:tab/>
    </w:r>
    <w:r w:rsidRPr="000C789E">
      <w:rPr>
        <w:rFonts w:ascii="Times New Roman" w:hAnsi="Times New Roman"/>
        <w:b/>
        <w:i/>
      </w:rPr>
      <w:fldChar w:fldCharType="begin"/>
    </w:r>
    <w:r w:rsidRPr="000C789E">
      <w:rPr>
        <w:rFonts w:ascii="Times New Roman" w:hAnsi="Times New Roman"/>
        <w:b/>
        <w:i/>
      </w:rPr>
      <w:instrText xml:space="preserve"> PAGE </w:instrText>
    </w:r>
    <w:r w:rsidRPr="000C789E">
      <w:rPr>
        <w:rFonts w:ascii="Times New Roman" w:hAnsi="Times New Roman"/>
        <w:b/>
        <w:i/>
      </w:rPr>
      <w:fldChar w:fldCharType="separate"/>
    </w:r>
    <w:r w:rsidR="000B7EF5">
      <w:rPr>
        <w:rFonts w:ascii="Times New Roman" w:hAnsi="Times New Roman"/>
        <w:b/>
        <w:i/>
        <w:noProof/>
      </w:rPr>
      <w:t>31</w:t>
    </w:r>
    <w:r w:rsidRPr="000C789E">
      <w:rPr>
        <w:rFonts w:ascii="Times New Roman" w:hAnsi="Times New Roman"/>
        <w:b/>
        <w:i/>
      </w:rPr>
      <w:fldChar w:fldCharType="end"/>
    </w:r>
    <w:r w:rsidRPr="000C789E">
      <w:rPr>
        <w:rFonts w:ascii="Times New Roman" w:hAnsi="Times New Roman"/>
        <w:b/>
        <w:i/>
      </w:rPr>
      <w:t xml:space="preserve"> </w:t>
    </w:r>
  </w:p>
  <w:p w:rsidR="00D048A2" w:rsidRPr="00FF6F99" w:rsidRDefault="00D048A2" w:rsidP="001C74FE">
    <w:pPr>
      <w:pStyle w:val="Footer"/>
    </w:pPr>
  </w:p>
  <w:p w:rsidR="00D048A2" w:rsidRDefault="00D048A2" w:rsidP="00D1392E">
    <w:pPr>
      <w:pStyle w:val="Footer"/>
      <w:rPr>
        <w:rStyle w:val="Strong"/>
        <w:rFonts w:ascii="Arial" w:hAnsi="Arial" w:cs="Arial"/>
        <w:i/>
        <w:color w:val="808080"/>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6086" w:rsidRDefault="008E6086" w:rsidP="008D11E5">
      <w:r>
        <w:separator/>
      </w:r>
    </w:p>
  </w:footnote>
  <w:footnote w:type="continuationSeparator" w:id="0">
    <w:p w:rsidR="008E6086" w:rsidRDefault="008E6086" w:rsidP="008D11E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48A2" w:rsidRPr="0053154B" w:rsidRDefault="00D048A2" w:rsidP="00F922CC">
    <w:pPr>
      <w:pStyle w:val="HeaderTextLeft"/>
      <w:jc w:val="left"/>
      <w:rPr>
        <w:rFonts w:ascii="Times New Roman" w:hAnsi="Times New Roman" w:cs="Times New Roman"/>
      </w:rPr>
    </w:pPr>
    <w:r>
      <w:rPr>
        <w:noProof/>
        <w:lang w:eastAsia="en-US"/>
      </w:rPr>
      <mc:AlternateContent>
        <mc:Choice Requires="wps">
          <w:drawing>
            <wp:anchor distT="0" distB="0" distL="114300" distR="114300" simplePos="0" relativeHeight="251658240" behindDoc="1" locked="0" layoutInCell="0" allowOverlap="1">
              <wp:simplePos x="0" y="0"/>
              <wp:positionH relativeFrom="margin">
                <wp:align>center</wp:align>
              </wp:positionH>
              <wp:positionV relativeFrom="margin">
                <wp:align>center</wp:align>
              </wp:positionV>
              <wp:extent cx="5985510" cy="2393950"/>
              <wp:effectExtent l="0" t="1619250" r="0" b="1311275"/>
              <wp:wrapNone/>
              <wp:docPr id="8" name="WordArt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985510" cy="239395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D048A2" w:rsidRDefault="00D048A2" w:rsidP="006B6171">
                          <w:pPr>
                            <w:pStyle w:val="NormalWeb"/>
                            <w:spacing w:before="0" w:beforeAutospacing="0" w:after="0" w:afterAutospacing="0"/>
                            <w:jc w:val="center"/>
                          </w:pPr>
                          <w:r>
                            <w:rPr>
                              <w:rFonts w:ascii="Arial" w:hAnsi="Arial" w:cs="Arial"/>
                              <w:color w:val="C0C0C0"/>
                              <w:sz w:val="2"/>
                              <w:szCs w:val="2"/>
                              <w14:textFill>
                                <w14:solidFill>
                                  <w14:srgbClr w14:val="C0C0C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9" o:spid="_x0000_s1026" type="#_x0000_t202" style="position:absolute;margin-left:0;margin-top:0;width:471.3pt;height:188.5pt;rotation:-45;z-index:-25165824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" o:allowincell="f" filled="f" stroked="f">
              <v:stroke joinstyle="round"/>
              <o:lock v:ext="edit" text="t" shapetype="t"/>
              <v:textbox style="mso-fit-shape-to-text:t">
                <w:txbxContent>
                  <w:p w:rsidR="00D048A2" w:rsidRDefault="00D048A2" w:rsidP="006B6171">
                    <w:pPr>
                      <w:pStyle w:val="NormalWeb"/>
                      <w:spacing w:before="0" w:beforeAutospacing="0" w:after="0" w:afterAutospacing="0"/>
                      <w:jc w:val="center"/>
                    </w:pPr>
                    <w:r>
                      <w:rPr>
                        <w:rFonts w:ascii="Arial" w:hAnsi="Arial" w:cs="Arial"/>
                        <w:color w:val="C0C0C0"/>
                        <w:sz w:val="2"/>
                        <w:szCs w:val="2"/>
                        <w14:textFill>
                          <w14:solidFill>
                            <w14:srgbClr w14:val="C0C0C0">
                              <w14:alpha w14:val="50000"/>
                            </w14:srgbClr>
                          </w14:solidFill>
                        </w14:textFill>
                      </w:rPr>
                      <w:t>DRAFT</w:t>
                    </w:r>
                  </w:p>
                </w:txbxContent>
              </v:textbox>
              <w10:wrap anchorx="margin" anchory="margin"/>
            </v:shape>
          </w:pict>
        </mc:Fallback>
      </mc:AlternateContent>
    </w:r>
    <w:r w:rsidRPr="0053154B">
      <w:rPr>
        <w:rFonts w:ascii="Times New Roman" w:hAnsi="Times New Roman" w:cs="Times New Roman"/>
      </w:rPr>
      <w:t xml:space="preserve">System </w:t>
    </w:r>
    <w:r>
      <w:rPr>
        <w:rFonts w:ascii="Times New Roman" w:hAnsi="Times New Roman" w:cs="Times New Roman"/>
      </w:rPr>
      <w:t>Design</w:t>
    </w:r>
    <w:r w:rsidRPr="0053154B">
      <w:rPr>
        <w:rFonts w:ascii="Times New Roman" w:hAnsi="Times New Roman" w:cs="Times New Roman"/>
      </w:rPr>
      <w:t xml:space="preserve"> Definition </w:t>
    </w:r>
  </w:p>
  <w:p w:rsidR="00D048A2" w:rsidRDefault="008E6086" w:rsidP="00F922CC">
    <w:pPr>
      <w:pStyle w:val="Header"/>
      <w:spacing w:after="10"/>
    </w:pPr>
    <w:r>
      <w:fldChar w:fldCharType="begin"/>
    </w:r>
    <w:r>
      <w:instrText xml:space="preserve"> TITLE   \* MERGEFORMAT </w:instrText>
    </w:r>
    <w:r>
      <w:fldChar w:fldCharType="separate"/>
    </w:r>
    <w:r w:rsidR="00D048A2">
      <w:rPr>
        <w:rFonts w:ascii="Times New Roman" w:hAnsi="Times New Roman"/>
      </w:rPr>
      <w:t>[Global Mobile Sales Platform]</w:t>
    </w:r>
    <w:r>
      <w:rPr>
        <w:rFonts w:ascii="Times New Roman" w:hAnsi="Times New Roman"/>
      </w:rPr>
      <w:fldChar w:fldCharType="end"/>
    </w:r>
  </w:p>
  <w:p w:rsidR="00D048A2" w:rsidRPr="00CC41C2" w:rsidRDefault="00D048A2" w:rsidP="00D1392E">
    <w:pPr>
      <w:pStyle w:val="Header"/>
      <w:tabs>
        <w:tab w:val="clear" w:pos="4320"/>
        <w:tab w:val="clear" w:pos="8640"/>
        <w:tab w:val="left" w:pos="3135"/>
        <w:tab w:val="left" w:pos="4830"/>
      </w:tabs>
      <w:spacing w:after="10"/>
      <w:ind w:left="1530"/>
    </w:pPr>
    <w:r>
      <w:tab/>
    </w:r>
    <w:r>
      <w:tab/>
    </w:r>
  </w:p>
  <w:p w:rsidR="00D048A2" w:rsidRPr="00CC41C2" w:rsidRDefault="00D048A2" w:rsidP="00D1392E">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48A2" w:rsidRDefault="00D048A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180" w:type="dxa"/>
      <w:tblInd w:w="-252" w:type="dxa"/>
      <w:tblLook w:val="0000" w:firstRow="0" w:lastRow="0" w:firstColumn="0" w:lastColumn="0" w:noHBand="0" w:noVBand="0"/>
    </w:tblPr>
    <w:tblGrid>
      <w:gridCol w:w="4271"/>
      <w:gridCol w:w="4909"/>
    </w:tblGrid>
    <w:tr w:rsidR="00D048A2" w:rsidTr="00B6109B">
      <w:tc>
        <w:tcPr>
          <w:tcW w:w="4271" w:type="dxa"/>
          <w:vAlign w:val="center"/>
        </w:tcPr>
        <w:p w:rsidR="00D048A2" w:rsidRPr="0053154B" w:rsidRDefault="00D048A2" w:rsidP="00B6109B">
          <w:pPr>
            <w:pStyle w:val="HeaderTextLeft"/>
            <w:jc w:val="left"/>
            <w:rPr>
              <w:rFonts w:ascii="Times New Roman" w:hAnsi="Times New Roman" w:cs="Times New Roman"/>
            </w:rPr>
          </w:pPr>
          <w:r w:rsidRPr="0053154B">
            <w:rPr>
              <w:rFonts w:ascii="Times New Roman" w:hAnsi="Times New Roman" w:cs="Times New Roman"/>
            </w:rPr>
            <w:t xml:space="preserve">System </w:t>
          </w:r>
          <w:r>
            <w:rPr>
              <w:rFonts w:ascii="Times New Roman" w:hAnsi="Times New Roman" w:cs="Times New Roman"/>
            </w:rPr>
            <w:t>Design</w:t>
          </w:r>
          <w:r w:rsidRPr="0053154B">
            <w:rPr>
              <w:rFonts w:ascii="Times New Roman" w:hAnsi="Times New Roman" w:cs="Times New Roman"/>
            </w:rPr>
            <w:t xml:space="preserve"> Definition </w:t>
          </w:r>
        </w:p>
        <w:p w:rsidR="00D048A2" w:rsidRPr="0053154B" w:rsidRDefault="008E6086" w:rsidP="00F922CC">
          <w:pPr>
            <w:pStyle w:val="HeaderTextLeft"/>
            <w:jc w:val="left"/>
          </w:pPr>
          <w:r>
            <w:fldChar w:fldCharType="begin"/>
          </w:r>
          <w:r>
            <w:instrText xml:space="preserve"> TITLE   \* MERGEFORMAT </w:instrText>
          </w:r>
          <w:r>
            <w:fldChar w:fldCharType="separate"/>
          </w:r>
          <w:r w:rsidR="00D048A2">
            <w:rPr>
              <w:rFonts w:ascii="Times New Roman" w:hAnsi="Times New Roman" w:cs="Times New Roman"/>
            </w:rPr>
            <w:t>[MetLife]</w:t>
          </w:r>
          <w:r>
            <w:rPr>
              <w:rFonts w:ascii="Times New Roman" w:hAnsi="Times New Roman" w:cs="Times New Roman"/>
            </w:rPr>
            <w:fldChar w:fldCharType="end"/>
          </w:r>
        </w:p>
      </w:tc>
      <w:tc>
        <w:tcPr>
          <w:tcW w:w="4909" w:type="dxa"/>
          <w:vAlign w:val="bottom"/>
        </w:tcPr>
        <w:p w:rsidR="00D048A2" w:rsidRDefault="00D048A2" w:rsidP="00D1392E">
          <w:pPr>
            <w:pStyle w:val="HeaderTextRight"/>
          </w:pPr>
          <w:r>
            <w:rPr>
              <w:bCs w:val="0"/>
              <w:noProof/>
              <w:lang w:eastAsia="en-US"/>
            </w:rPr>
            <w:drawing>
              <wp:anchor distT="0" distB="0" distL="114300" distR="114300" simplePos="0" relativeHeight="251657216" behindDoc="0" locked="0" layoutInCell="1" allowOverlap="1">
                <wp:simplePos x="0" y="0"/>
                <wp:positionH relativeFrom="margin">
                  <wp:posOffset>1951355</wp:posOffset>
                </wp:positionH>
                <wp:positionV relativeFrom="margin">
                  <wp:posOffset>0</wp:posOffset>
                </wp:positionV>
                <wp:extent cx="847090" cy="491490"/>
                <wp:effectExtent l="0" t="0" r="0" b="3810"/>
                <wp:wrapSquare wrapText="bothSides"/>
                <wp:docPr id="9" name="Picture 2" descr="AT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TT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47090" cy="491490"/>
                        </a:xfrm>
                        <a:prstGeom prst="rect">
                          <a:avLst/>
                        </a:prstGeom>
                        <a:noFill/>
                        <a:ln>
                          <a:noFill/>
                        </a:ln>
                      </pic:spPr>
                    </pic:pic>
                  </a:graphicData>
                </a:graphic>
              </wp:anchor>
            </w:drawing>
          </w:r>
        </w:p>
      </w:tc>
    </w:tr>
  </w:tbl>
  <w:p w:rsidR="00D048A2" w:rsidRDefault="00D048A2" w:rsidP="00832E44">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48A2" w:rsidRDefault="00D048A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27218"/>
    <w:multiLevelType w:val="hybridMultilevel"/>
    <w:tmpl w:val="8820B66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D5413BF"/>
    <w:multiLevelType w:val="singleLevel"/>
    <w:tmpl w:val="8AE86C20"/>
    <w:lvl w:ilvl="0">
      <w:start w:val="1"/>
      <w:numFmt w:val="decimal"/>
      <w:pStyle w:val="VersionNumber"/>
      <w:lvlText w:val="%1"/>
      <w:lvlJc w:val="center"/>
      <w:pPr>
        <w:tabs>
          <w:tab w:val="num" w:pos="648"/>
        </w:tabs>
        <w:ind w:left="360" w:hanging="72"/>
      </w:pPr>
    </w:lvl>
  </w:abstractNum>
  <w:abstractNum w:abstractNumId="2">
    <w:nsid w:val="0DF46C12"/>
    <w:multiLevelType w:val="hybridMultilevel"/>
    <w:tmpl w:val="8842EF38"/>
    <w:lvl w:ilvl="0" w:tplc="AB045E5C">
      <w:start w:val="1"/>
      <w:numFmt w:val="decimal"/>
      <w:lvlText w:val="%1."/>
      <w:lvlJc w:val="left"/>
      <w:pPr>
        <w:ind w:left="1800" w:hanging="360"/>
      </w:pPr>
      <w:rPr>
        <w:rFonts w:cs="Arial" w:hint="default"/>
        <w:u w:val="no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14874519"/>
    <w:multiLevelType w:val="multilevel"/>
    <w:tmpl w:val="67082176"/>
    <w:lvl w:ilvl="0">
      <w:start w:val="1"/>
      <w:numFmt w:val="none"/>
      <w:pStyle w:val="TableHeadersLeft"/>
      <w:suff w:val="nothing"/>
      <w:lvlText w:val=""/>
      <w:lvlJc w:val="left"/>
      <w:pPr>
        <w:ind w:left="547" w:hanging="360"/>
      </w:pPr>
      <w:rPr>
        <w:rFonts w:hint="default"/>
      </w:rPr>
    </w:lvl>
    <w:lvl w:ilvl="1">
      <w:start w:val="1"/>
      <w:numFmt w:val="decimal"/>
      <w:pStyle w:val="TableNumP"/>
      <w:suff w:val="space"/>
      <w:lvlText w:val="%2)"/>
      <w:lvlJc w:val="left"/>
      <w:pPr>
        <w:ind w:left="907" w:hanging="360"/>
      </w:pPr>
      <w:rPr>
        <w:rFonts w:hint="default"/>
      </w:rPr>
    </w:lvl>
    <w:lvl w:ilvl="2">
      <w:start w:val="1"/>
      <w:numFmt w:val="lowerRoman"/>
      <w:lvlText w:val="%3)"/>
      <w:lvlJc w:val="left"/>
      <w:pPr>
        <w:tabs>
          <w:tab w:val="num" w:pos="1267"/>
        </w:tabs>
        <w:ind w:left="1267" w:hanging="360"/>
      </w:pPr>
      <w:rPr>
        <w:rFonts w:hint="default"/>
      </w:rPr>
    </w:lvl>
    <w:lvl w:ilvl="3">
      <w:start w:val="1"/>
      <w:numFmt w:val="decimal"/>
      <w:lvlText w:val="(%4)"/>
      <w:lvlJc w:val="left"/>
      <w:pPr>
        <w:tabs>
          <w:tab w:val="num" w:pos="1627"/>
        </w:tabs>
        <w:ind w:left="1627" w:hanging="360"/>
      </w:pPr>
      <w:rPr>
        <w:rFonts w:hint="default"/>
      </w:rPr>
    </w:lvl>
    <w:lvl w:ilvl="4">
      <w:start w:val="1"/>
      <w:numFmt w:val="lowerLetter"/>
      <w:lvlText w:val="(%5)"/>
      <w:lvlJc w:val="left"/>
      <w:pPr>
        <w:tabs>
          <w:tab w:val="num" w:pos="1987"/>
        </w:tabs>
        <w:ind w:left="1987" w:hanging="360"/>
      </w:pPr>
      <w:rPr>
        <w:rFonts w:hint="default"/>
      </w:rPr>
    </w:lvl>
    <w:lvl w:ilvl="5">
      <w:start w:val="1"/>
      <w:numFmt w:val="lowerRoman"/>
      <w:lvlText w:val="(%6)"/>
      <w:lvlJc w:val="left"/>
      <w:pPr>
        <w:tabs>
          <w:tab w:val="num" w:pos="2347"/>
        </w:tabs>
        <w:ind w:left="2347" w:hanging="360"/>
      </w:pPr>
      <w:rPr>
        <w:rFonts w:hint="default"/>
      </w:rPr>
    </w:lvl>
    <w:lvl w:ilvl="6">
      <w:start w:val="1"/>
      <w:numFmt w:val="decimal"/>
      <w:lvlText w:val="%7."/>
      <w:lvlJc w:val="left"/>
      <w:pPr>
        <w:tabs>
          <w:tab w:val="num" w:pos="2707"/>
        </w:tabs>
        <w:ind w:left="2707" w:hanging="360"/>
      </w:pPr>
      <w:rPr>
        <w:rFonts w:hint="default"/>
      </w:rPr>
    </w:lvl>
    <w:lvl w:ilvl="7">
      <w:start w:val="1"/>
      <w:numFmt w:val="lowerLetter"/>
      <w:lvlText w:val="%8."/>
      <w:lvlJc w:val="left"/>
      <w:pPr>
        <w:tabs>
          <w:tab w:val="num" w:pos="3067"/>
        </w:tabs>
        <w:ind w:left="3067" w:hanging="360"/>
      </w:pPr>
      <w:rPr>
        <w:rFonts w:hint="default"/>
      </w:rPr>
    </w:lvl>
    <w:lvl w:ilvl="8">
      <w:start w:val="1"/>
      <w:numFmt w:val="lowerRoman"/>
      <w:lvlText w:val="%9."/>
      <w:lvlJc w:val="left"/>
      <w:pPr>
        <w:tabs>
          <w:tab w:val="num" w:pos="3427"/>
        </w:tabs>
        <w:ind w:left="3427" w:hanging="360"/>
      </w:pPr>
      <w:rPr>
        <w:rFonts w:hint="default"/>
      </w:rPr>
    </w:lvl>
  </w:abstractNum>
  <w:abstractNum w:abstractNumId="4">
    <w:nsid w:val="16D931B8"/>
    <w:multiLevelType w:val="hybridMultilevel"/>
    <w:tmpl w:val="3F66A392"/>
    <w:lvl w:ilvl="0" w:tplc="9620F19E">
      <w:start w:val="1"/>
      <w:numFmt w:val="bullet"/>
      <w:lvlText w:val="•"/>
      <w:lvlJc w:val="left"/>
      <w:pPr>
        <w:tabs>
          <w:tab w:val="num" w:pos="360"/>
        </w:tabs>
        <w:ind w:left="360" w:hanging="360"/>
      </w:pPr>
      <w:rPr>
        <w:rFonts w:ascii="Arial" w:hAnsi="Arial" w:cs="Times New Roman" w:hint="default"/>
      </w:rPr>
    </w:lvl>
    <w:lvl w:ilvl="1" w:tplc="EB9EA4F6">
      <w:start w:val="1"/>
      <w:numFmt w:val="bullet"/>
      <w:lvlText w:val="•"/>
      <w:lvlJc w:val="left"/>
      <w:pPr>
        <w:tabs>
          <w:tab w:val="num" w:pos="1080"/>
        </w:tabs>
        <w:ind w:left="1080" w:hanging="360"/>
      </w:pPr>
      <w:rPr>
        <w:rFonts w:ascii="Arial" w:hAnsi="Arial" w:cs="Times New Roman" w:hint="default"/>
      </w:rPr>
    </w:lvl>
    <w:lvl w:ilvl="2" w:tplc="F90855A2">
      <w:start w:val="1439"/>
      <w:numFmt w:val="bullet"/>
      <w:lvlText w:val="•"/>
      <w:lvlJc w:val="left"/>
      <w:pPr>
        <w:tabs>
          <w:tab w:val="num" w:pos="1800"/>
        </w:tabs>
        <w:ind w:left="1800" w:hanging="360"/>
      </w:pPr>
      <w:rPr>
        <w:rFonts w:ascii="Arial" w:hAnsi="Arial" w:cs="Times New Roman" w:hint="default"/>
      </w:rPr>
    </w:lvl>
    <w:lvl w:ilvl="3" w:tplc="86AAA18A">
      <w:start w:val="1"/>
      <w:numFmt w:val="bullet"/>
      <w:lvlText w:val="•"/>
      <w:lvlJc w:val="left"/>
      <w:pPr>
        <w:tabs>
          <w:tab w:val="num" w:pos="2520"/>
        </w:tabs>
        <w:ind w:left="2520" w:hanging="360"/>
      </w:pPr>
      <w:rPr>
        <w:rFonts w:ascii="Arial" w:hAnsi="Arial" w:cs="Times New Roman" w:hint="default"/>
      </w:rPr>
    </w:lvl>
    <w:lvl w:ilvl="4" w:tplc="CED668A0">
      <w:start w:val="1"/>
      <w:numFmt w:val="bullet"/>
      <w:lvlText w:val="•"/>
      <w:lvlJc w:val="left"/>
      <w:pPr>
        <w:tabs>
          <w:tab w:val="num" w:pos="3240"/>
        </w:tabs>
        <w:ind w:left="3240" w:hanging="360"/>
      </w:pPr>
      <w:rPr>
        <w:rFonts w:ascii="Arial" w:hAnsi="Arial" w:cs="Times New Roman" w:hint="default"/>
      </w:rPr>
    </w:lvl>
    <w:lvl w:ilvl="5" w:tplc="53B01958">
      <w:start w:val="1"/>
      <w:numFmt w:val="bullet"/>
      <w:lvlText w:val="•"/>
      <w:lvlJc w:val="left"/>
      <w:pPr>
        <w:tabs>
          <w:tab w:val="num" w:pos="3960"/>
        </w:tabs>
        <w:ind w:left="3960" w:hanging="360"/>
      </w:pPr>
      <w:rPr>
        <w:rFonts w:ascii="Arial" w:hAnsi="Arial" w:cs="Times New Roman" w:hint="default"/>
      </w:rPr>
    </w:lvl>
    <w:lvl w:ilvl="6" w:tplc="92CAD788">
      <w:start w:val="1"/>
      <w:numFmt w:val="bullet"/>
      <w:lvlText w:val="•"/>
      <w:lvlJc w:val="left"/>
      <w:pPr>
        <w:tabs>
          <w:tab w:val="num" w:pos="4680"/>
        </w:tabs>
        <w:ind w:left="4680" w:hanging="360"/>
      </w:pPr>
      <w:rPr>
        <w:rFonts w:ascii="Arial" w:hAnsi="Arial" w:cs="Times New Roman" w:hint="default"/>
      </w:rPr>
    </w:lvl>
    <w:lvl w:ilvl="7" w:tplc="1D8E1444">
      <w:start w:val="1"/>
      <w:numFmt w:val="bullet"/>
      <w:lvlText w:val="•"/>
      <w:lvlJc w:val="left"/>
      <w:pPr>
        <w:tabs>
          <w:tab w:val="num" w:pos="5400"/>
        </w:tabs>
        <w:ind w:left="5400" w:hanging="360"/>
      </w:pPr>
      <w:rPr>
        <w:rFonts w:ascii="Arial" w:hAnsi="Arial" w:cs="Times New Roman" w:hint="default"/>
      </w:rPr>
    </w:lvl>
    <w:lvl w:ilvl="8" w:tplc="BBAA0E60">
      <w:start w:val="1"/>
      <w:numFmt w:val="bullet"/>
      <w:lvlText w:val="•"/>
      <w:lvlJc w:val="left"/>
      <w:pPr>
        <w:tabs>
          <w:tab w:val="num" w:pos="6120"/>
        </w:tabs>
        <w:ind w:left="6120" w:hanging="360"/>
      </w:pPr>
      <w:rPr>
        <w:rFonts w:ascii="Arial" w:hAnsi="Arial" w:cs="Times New Roman" w:hint="default"/>
      </w:rPr>
    </w:lvl>
  </w:abstractNum>
  <w:abstractNum w:abstractNumId="5">
    <w:nsid w:val="25403630"/>
    <w:multiLevelType w:val="hybridMultilevel"/>
    <w:tmpl w:val="FE326D32"/>
    <w:lvl w:ilvl="0" w:tplc="EC1EE532">
      <w:start w:val="2"/>
      <w:numFmt w:val="bullet"/>
      <w:lvlText w:val=""/>
      <w:lvlJc w:val="left"/>
      <w:pPr>
        <w:ind w:left="720" w:hanging="360"/>
      </w:pPr>
      <w:rPr>
        <w:rFonts w:ascii="Wingdings" w:eastAsia="Times New Roman" w:hAnsi="Wingdings" w:cs="Times New Roman" w:hint="default"/>
      </w:rPr>
    </w:lvl>
    <w:lvl w:ilvl="1" w:tplc="4E4C1D8C">
      <w:numFmt w:val="bullet"/>
      <w:lvlText w:val=""/>
      <w:lvlJc w:val="left"/>
      <w:pPr>
        <w:ind w:left="1440" w:hanging="360"/>
      </w:pPr>
      <w:rPr>
        <w:rFonts w:ascii="Wingdings" w:eastAsia="Times New Roman" w:hAnsi="Wingdings" w:cs="Times New Roman" w:hint="default"/>
      </w:rPr>
    </w:lvl>
    <w:lvl w:ilvl="2" w:tplc="04090005">
      <w:start w:val="1"/>
      <w:numFmt w:val="bullet"/>
      <w:lvlText w:val=""/>
      <w:lvlJc w:val="left"/>
      <w:pPr>
        <w:ind w:left="2160" w:hanging="360"/>
      </w:pPr>
      <w:rPr>
        <w:rFonts w:ascii="Wingdings" w:hAnsi="Wingdings" w:hint="default"/>
      </w:rPr>
    </w:lvl>
    <w:lvl w:ilvl="3" w:tplc="097C3424">
      <w:numFmt w:val="bullet"/>
      <w:lvlText w:val="-"/>
      <w:lvlJc w:val="left"/>
      <w:pPr>
        <w:ind w:left="2880" w:hanging="360"/>
      </w:pPr>
      <w:rPr>
        <w:rFonts w:ascii="Arial" w:eastAsia="Times New Roman" w:hAnsi="Arial" w:cs="Arial" w:hint="default"/>
        <w:sz w:val="22"/>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E651958"/>
    <w:multiLevelType w:val="hybridMultilevel"/>
    <w:tmpl w:val="2DC8AE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E900AB4"/>
    <w:multiLevelType w:val="hybridMultilevel"/>
    <w:tmpl w:val="E72AE3C0"/>
    <w:lvl w:ilvl="0" w:tplc="4E4C1D8C">
      <w:numFmt w:val="bullet"/>
      <w:lvlText w:val=""/>
      <w:lvlJc w:val="left"/>
      <w:pPr>
        <w:ind w:left="1800" w:hanging="360"/>
      </w:pPr>
      <w:rPr>
        <w:rFonts w:ascii="Wingdings" w:eastAsia="Times New Roman" w:hAnsi="Wingding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33A57934"/>
    <w:multiLevelType w:val="multilevel"/>
    <w:tmpl w:val="A50E72D8"/>
    <w:lvl w:ilvl="0">
      <w:start w:val="1"/>
      <w:numFmt w:val="decimal"/>
      <w:pStyle w:val="NumHeading1"/>
      <w:suff w:val="space"/>
      <w:lvlText w:val="%1.0"/>
      <w:lvlJc w:val="left"/>
      <w:pPr>
        <w:ind w:left="360" w:hanging="360"/>
      </w:pPr>
      <w:rPr>
        <w:rFonts w:hint="default"/>
      </w:rPr>
    </w:lvl>
    <w:lvl w:ilvl="1">
      <w:start w:val="1"/>
      <w:numFmt w:val="decimal"/>
      <w:pStyle w:val="NumHeading2"/>
      <w:suff w:val="space"/>
      <w:lvlText w:val="%1.%2"/>
      <w:lvlJc w:val="left"/>
      <w:pPr>
        <w:ind w:left="792" w:hanging="432"/>
      </w:pPr>
      <w:rPr>
        <w:rFonts w:hint="default"/>
      </w:rPr>
    </w:lvl>
    <w:lvl w:ilvl="2">
      <w:start w:val="1"/>
      <w:numFmt w:val="decimal"/>
      <w:pStyle w:val="NumHeading3"/>
      <w:suff w:val="space"/>
      <w:lvlText w:val="%1.%2.%3"/>
      <w:lvlJc w:val="left"/>
      <w:pPr>
        <w:ind w:left="1224" w:hanging="504"/>
      </w:pPr>
      <w:rPr>
        <w:rFonts w:hint="default"/>
      </w:rPr>
    </w:lvl>
    <w:lvl w:ilvl="3">
      <w:start w:val="1"/>
      <w:numFmt w:val="decimal"/>
      <w:pStyle w:val="NumHeading4"/>
      <w:suff w:val="space"/>
      <w:lvlText w:val="%1.%2.%3.%4"/>
      <w:lvlJc w:val="left"/>
      <w:pPr>
        <w:ind w:left="1728" w:hanging="648"/>
      </w:pPr>
      <w:rPr>
        <w:rFonts w:hint="default"/>
      </w:rPr>
    </w:lvl>
    <w:lvl w:ilvl="4">
      <w:start w:val="1"/>
      <w:numFmt w:val="decimal"/>
      <w:pStyle w:val="NumHeading5"/>
      <w:lvlText w:val="REQ-%5:"/>
      <w:lvlJc w:val="left"/>
      <w:pPr>
        <w:ind w:left="2232" w:hanging="792"/>
      </w:pPr>
      <w:rPr>
        <w:rFonts w:ascii="Arial" w:hAnsi="Arial" w:hint="default"/>
        <w:b w:val="0"/>
        <w:i w:val="0"/>
        <w:sz w:val="20"/>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9">
    <w:nsid w:val="355255B1"/>
    <w:multiLevelType w:val="hybridMultilevel"/>
    <w:tmpl w:val="2FB6AFF6"/>
    <w:lvl w:ilvl="0" w:tplc="04090001">
      <w:start w:val="1"/>
      <w:numFmt w:val="bullet"/>
      <w:lvlText w:val=""/>
      <w:lvlJc w:val="left"/>
      <w:pPr>
        <w:ind w:left="360" w:hanging="360"/>
      </w:pPr>
      <w:rPr>
        <w:rFonts w:ascii="Symbol" w:hAnsi="Symbol" w:hint="default"/>
      </w:rPr>
    </w:lvl>
    <w:lvl w:ilvl="1" w:tplc="141CF8FC">
      <w:start w:val="1"/>
      <w:numFmt w:val="bullet"/>
      <w:pStyle w:val="ListParagraph"/>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45D53319"/>
    <w:multiLevelType w:val="hybridMultilevel"/>
    <w:tmpl w:val="FFCCCB64"/>
    <w:lvl w:ilvl="0" w:tplc="4E4C1D8C">
      <w:numFmt w:val="bullet"/>
      <w:lvlText w:val=""/>
      <w:lvlJc w:val="left"/>
      <w:pPr>
        <w:ind w:left="720" w:hanging="360"/>
      </w:pPr>
      <w:rPr>
        <w:rFonts w:ascii="Wingdings" w:eastAsia="Times New Roman"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E317795"/>
    <w:multiLevelType w:val="multilevel"/>
    <w:tmpl w:val="F1ACE906"/>
    <w:lvl w:ilvl="0">
      <w:start w:val="1"/>
      <w:numFmt w:val="decimal"/>
      <w:pStyle w:val="NumList"/>
      <w:lvlText w:val="%1."/>
      <w:lvlJc w:val="left"/>
      <w:pPr>
        <w:tabs>
          <w:tab w:val="num" w:pos="2448"/>
        </w:tabs>
        <w:ind w:left="2736" w:hanging="288"/>
      </w:pPr>
      <w:rPr>
        <w:rFonts w:hint="default"/>
      </w:rPr>
    </w:lvl>
    <w:lvl w:ilvl="1">
      <w:start w:val="1"/>
      <w:numFmt w:val="decimal"/>
      <w:pStyle w:val="NumList"/>
      <w:lvlText w:val="%2)"/>
      <w:lvlJc w:val="left"/>
      <w:pPr>
        <w:tabs>
          <w:tab w:val="num" w:pos="3528"/>
        </w:tabs>
        <w:ind w:left="2448" w:firstLine="720"/>
      </w:pPr>
    </w:lvl>
    <w:lvl w:ilvl="2">
      <w:start w:val="1"/>
      <w:numFmt w:val="decimal"/>
      <w:lvlRestart w:val="0"/>
      <w:lvlText w:val="%3)"/>
      <w:lvlJc w:val="left"/>
      <w:pPr>
        <w:tabs>
          <w:tab w:val="num" w:pos="3528"/>
        </w:tabs>
        <w:ind w:left="2808" w:firstLine="360"/>
      </w:pPr>
    </w:lvl>
    <w:lvl w:ilvl="3">
      <w:start w:val="1"/>
      <w:numFmt w:val="decimal"/>
      <w:lvlText w:val="(%4)"/>
      <w:lvlJc w:val="left"/>
      <w:pPr>
        <w:tabs>
          <w:tab w:val="num" w:pos="3168"/>
        </w:tabs>
        <w:ind w:left="3168" w:hanging="360"/>
      </w:pPr>
    </w:lvl>
    <w:lvl w:ilvl="4">
      <w:start w:val="1"/>
      <w:numFmt w:val="lowerLetter"/>
      <w:lvlText w:val="(%5)"/>
      <w:lvlJc w:val="left"/>
      <w:pPr>
        <w:tabs>
          <w:tab w:val="num" w:pos="3528"/>
        </w:tabs>
        <w:ind w:left="3528" w:hanging="360"/>
      </w:pPr>
    </w:lvl>
    <w:lvl w:ilvl="5">
      <w:start w:val="1"/>
      <w:numFmt w:val="lowerRoman"/>
      <w:lvlText w:val="(%6)"/>
      <w:lvlJc w:val="left"/>
      <w:pPr>
        <w:tabs>
          <w:tab w:val="num" w:pos="3888"/>
        </w:tabs>
        <w:ind w:left="3888" w:hanging="360"/>
      </w:pPr>
    </w:lvl>
    <w:lvl w:ilvl="6">
      <w:start w:val="1"/>
      <w:numFmt w:val="decimal"/>
      <w:lvlText w:val="%7."/>
      <w:lvlJc w:val="left"/>
      <w:pPr>
        <w:tabs>
          <w:tab w:val="num" w:pos="4248"/>
        </w:tabs>
        <w:ind w:left="4248" w:hanging="360"/>
      </w:pPr>
    </w:lvl>
    <w:lvl w:ilvl="7">
      <w:start w:val="1"/>
      <w:numFmt w:val="lowerLetter"/>
      <w:lvlText w:val="%8."/>
      <w:lvlJc w:val="left"/>
      <w:pPr>
        <w:tabs>
          <w:tab w:val="num" w:pos="4608"/>
        </w:tabs>
        <w:ind w:left="4608" w:hanging="360"/>
      </w:pPr>
    </w:lvl>
    <w:lvl w:ilvl="8">
      <w:start w:val="1"/>
      <w:numFmt w:val="lowerRoman"/>
      <w:lvlText w:val="%9."/>
      <w:lvlJc w:val="left"/>
      <w:pPr>
        <w:tabs>
          <w:tab w:val="num" w:pos="4968"/>
        </w:tabs>
        <w:ind w:left="4968" w:hanging="360"/>
      </w:pPr>
    </w:lvl>
  </w:abstractNum>
  <w:abstractNum w:abstractNumId="12">
    <w:nsid w:val="51173699"/>
    <w:multiLevelType w:val="multilevel"/>
    <w:tmpl w:val="4890230E"/>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nsid w:val="592A6234"/>
    <w:multiLevelType w:val="hybridMultilevel"/>
    <w:tmpl w:val="5582B4F2"/>
    <w:lvl w:ilvl="0" w:tplc="4E4C1D8C">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B7720B2"/>
    <w:multiLevelType w:val="hybridMultilevel"/>
    <w:tmpl w:val="FDE4A26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61293E3A"/>
    <w:multiLevelType w:val="singleLevel"/>
    <w:tmpl w:val="3918B092"/>
    <w:lvl w:ilvl="0">
      <w:start w:val="1"/>
      <w:numFmt w:val="bullet"/>
      <w:pStyle w:val="BulletDetails"/>
      <w:lvlText w:val=""/>
      <w:lvlJc w:val="left"/>
      <w:pPr>
        <w:tabs>
          <w:tab w:val="num" w:pos="360"/>
        </w:tabs>
        <w:ind w:left="360" w:hanging="360"/>
      </w:pPr>
      <w:rPr>
        <w:rFonts w:ascii="Symbol" w:hAnsi="Symbol" w:hint="default"/>
        <w:sz w:val="20"/>
      </w:rPr>
    </w:lvl>
  </w:abstractNum>
  <w:abstractNum w:abstractNumId="16">
    <w:nsid w:val="61A53B25"/>
    <w:multiLevelType w:val="hybridMultilevel"/>
    <w:tmpl w:val="84760B7C"/>
    <w:lvl w:ilvl="0" w:tplc="B66030EE">
      <w:start w:val="1"/>
      <w:numFmt w:val="decimal"/>
      <w:pStyle w:val="Requirement"/>
      <w:lvlText w:val="REQ-%1:"/>
      <w:lvlJc w:val="left"/>
      <w:pPr>
        <w:ind w:left="360" w:hanging="360"/>
      </w:pPr>
      <w:rPr>
        <w:rFonts w:ascii="Arial" w:hAnsi="Arial" w:hint="default"/>
        <w:b w:val="0"/>
        <w:i w:val="0"/>
        <w:sz w:val="20"/>
      </w:rPr>
    </w:lvl>
    <w:lvl w:ilvl="1" w:tplc="04090001">
      <w:start w:val="1"/>
      <w:numFmt w:val="bullet"/>
      <w:lvlText w:val=""/>
      <w:lvlJc w:val="left"/>
      <w:pPr>
        <w:tabs>
          <w:tab w:val="num" w:pos="1440"/>
        </w:tabs>
        <w:ind w:left="1440" w:hanging="360"/>
      </w:pPr>
      <w:rPr>
        <w:rFonts w:ascii="Symbol" w:hAnsi="Symbol" w:hint="default"/>
        <w:b w:val="0"/>
        <w:i w:val="0"/>
        <w:sz w:val="20"/>
      </w:rPr>
    </w:lvl>
    <w:lvl w:ilvl="2" w:tplc="04090003">
      <w:start w:val="1"/>
      <w:numFmt w:val="bullet"/>
      <w:lvlText w:val="o"/>
      <w:lvlJc w:val="left"/>
      <w:pPr>
        <w:tabs>
          <w:tab w:val="num" w:pos="2160"/>
        </w:tabs>
        <w:ind w:left="2160" w:hanging="180"/>
      </w:pPr>
      <w:rPr>
        <w:rFonts w:ascii="Courier New" w:hAnsi="Courier New" w:cs="Courier New" w:hint="default"/>
      </w:rPr>
    </w:lvl>
    <w:lvl w:ilvl="3" w:tplc="FFFFFFFF">
      <w:start w:val="1"/>
      <w:numFmt w:val="decimal"/>
      <w:lvlText w:val="%4."/>
      <w:lvlJc w:val="left"/>
      <w:pPr>
        <w:tabs>
          <w:tab w:val="num" w:pos="2880"/>
        </w:tabs>
        <w:ind w:left="2880" w:hanging="360"/>
      </w:pPr>
    </w:lvl>
    <w:lvl w:ilvl="4" w:tplc="9988965A">
      <w:start w:val="1"/>
      <w:numFmt w:val="lowerLetter"/>
      <w:lvlText w:val="%5)"/>
      <w:lvlJc w:val="left"/>
      <w:pPr>
        <w:ind w:left="3600" w:hanging="360"/>
      </w:pPr>
      <w:rPr>
        <w:rFonts w:hint="default"/>
      </w:rPr>
    </w:lvl>
    <w:lvl w:ilvl="5" w:tplc="2916871C">
      <w:start w:val="1"/>
      <w:numFmt w:val="decimal"/>
      <w:lvlText w:val="%6)"/>
      <w:lvlJc w:val="left"/>
      <w:pPr>
        <w:ind w:left="4500" w:hanging="360"/>
      </w:pPr>
      <w:rPr>
        <w:rFonts w:hint="default"/>
      </w:r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7">
    <w:nsid w:val="64BD7AD8"/>
    <w:multiLevelType w:val="hybridMultilevel"/>
    <w:tmpl w:val="3D44BBF4"/>
    <w:lvl w:ilvl="0" w:tplc="4E4C1D8C">
      <w:numFmt w:val="bullet"/>
      <w:lvlText w:val=""/>
      <w:lvlJc w:val="left"/>
      <w:pPr>
        <w:ind w:left="720" w:hanging="360"/>
      </w:pPr>
      <w:rPr>
        <w:rFonts w:ascii="Wingdings" w:eastAsia="Times New Roman" w:hAnsi="Wingdings" w:cs="Times New Roman"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2B8C122E">
      <w:start w:val="1"/>
      <w:numFmt w:val="decimal"/>
      <w:lvlText w:val="%4."/>
      <w:lvlJc w:val="left"/>
      <w:pPr>
        <w:ind w:left="2880" w:hanging="360"/>
      </w:pPr>
      <w:rPr>
        <w:rFonts w:hint="default"/>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65357670"/>
    <w:multiLevelType w:val="singleLevel"/>
    <w:tmpl w:val="8EFA989C"/>
    <w:lvl w:ilvl="0">
      <w:start w:val="1"/>
      <w:numFmt w:val="bullet"/>
      <w:pStyle w:val="StepsDetails"/>
      <w:lvlText w:val=""/>
      <w:lvlJc w:val="left"/>
      <w:pPr>
        <w:tabs>
          <w:tab w:val="num" w:pos="360"/>
        </w:tabs>
        <w:ind w:left="360" w:hanging="360"/>
      </w:pPr>
      <w:rPr>
        <w:rFonts w:ascii="Symbol" w:hAnsi="Symbol" w:hint="default"/>
      </w:rPr>
    </w:lvl>
  </w:abstractNum>
  <w:abstractNum w:abstractNumId="19">
    <w:nsid w:val="65583D4D"/>
    <w:multiLevelType w:val="hybridMultilevel"/>
    <w:tmpl w:val="CAA6E9FE"/>
    <w:lvl w:ilvl="0" w:tplc="111E140A">
      <w:start w:val="1"/>
      <w:numFmt w:val="bullet"/>
      <w:pStyle w:val="DefaultParagraphFontParaCharCharCharCharChar"/>
      <w:lvlText w:val=""/>
      <w:lvlJc w:val="left"/>
      <w:pPr>
        <w:tabs>
          <w:tab w:val="num" w:pos="1080"/>
        </w:tabs>
        <w:ind w:left="1080" w:hanging="360"/>
      </w:pPr>
      <w:rPr>
        <w:rFonts w:ascii="Symbol" w:hAnsi="Symbol" w:hint="default"/>
      </w:rPr>
    </w:lvl>
    <w:lvl w:ilvl="1" w:tplc="32265C38" w:tentative="1">
      <w:start w:val="1"/>
      <w:numFmt w:val="bullet"/>
      <w:lvlText w:val="o"/>
      <w:lvlJc w:val="left"/>
      <w:pPr>
        <w:tabs>
          <w:tab w:val="num" w:pos="1800"/>
        </w:tabs>
        <w:ind w:left="1800" w:hanging="360"/>
      </w:pPr>
      <w:rPr>
        <w:rFonts w:ascii="Courier New" w:hAnsi="Courier New" w:cs="Courier New" w:hint="default"/>
      </w:rPr>
    </w:lvl>
    <w:lvl w:ilvl="2" w:tplc="688E9B18" w:tentative="1">
      <w:start w:val="1"/>
      <w:numFmt w:val="bullet"/>
      <w:lvlText w:val=""/>
      <w:lvlJc w:val="left"/>
      <w:pPr>
        <w:tabs>
          <w:tab w:val="num" w:pos="2520"/>
        </w:tabs>
        <w:ind w:left="2520" w:hanging="360"/>
      </w:pPr>
      <w:rPr>
        <w:rFonts w:ascii="Wingdings" w:hAnsi="Wingdings" w:hint="default"/>
      </w:rPr>
    </w:lvl>
    <w:lvl w:ilvl="3" w:tplc="75747432" w:tentative="1">
      <w:start w:val="1"/>
      <w:numFmt w:val="bullet"/>
      <w:lvlText w:val=""/>
      <w:lvlJc w:val="left"/>
      <w:pPr>
        <w:tabs>
          <w:tab w:val="num" w:pos="3240"/>
        </w:tabs>
        <w:ind w:left="3240" w:hanging="360"/>
      </w:pPr>
      <w:rPr>
        <w:rFonts w:ascii="Symbol" w:hAnsi="Symbol" w:hint="default"/>
      </w:rPr>
    </w:lvl>
    <w:lvl w:ilvl="4" w:tplc="3E166112" w:tentative="1">
      <w:start w:val="1"/>
      <w:numFmt w:val="bullet"/>
      <w:lvlText w:val="o"/>
      <w:lvlJc w:val="left"/>
      <w:pPr>
        <w:tabs>
          <w:tab w:val="num" w:pos="3960"/>
        </w:tabs>
        <w:ind w:left="3960" w:hanging="360"/>
      </w:pPr>
      <w:rPr>
        <w:rFonts w:ascii="Courier New" w:hAnsi="Courier New" w:cs="Courier New" w:hint="default"/>
      </w:rPr>
    </w:lvl>
    <w:lvl w:ilvl="5" w:tplc="5C709C3A" w:tentative="1">
      <w:start w:val="1"/>
      <w:numFmt w:val="bullet"/>
      <w:lvlText w:val=""/>
      <w:lvlJc w:val="left"/>
      <w:pPr>
        <w:tabs>
          <w:tab w:val="num" w:pos="4680"/>
        </w:tabs>
        <w:ind w:left="4680" w:hanging="360"/>
      </w:pPr>
      <w:rPr>
        <w:rFonts w:ascii="Wingdings" w:hAnsi="Wingdings" w:hint="default"/>
      </w:rPr>
    </w:lvl>
    <w:lvl w:ilvl="6" w:tplc="E90E3DA4" w:tentative="1">
      <w:start w:val="1"/>
      <w:numFmt w:val="bullet"/>
      <w:lvlText w:val=""/>
      <w:lvlJc w:val="left"/>
      <w:pPr>
        <w:tabs>
          <w:tab w:val="num" w:pos="5400"/>
        </w:tabs>
        <w:ind w:left="5400" w:hanging="360"/>
      </w:pPr>
      <w:rPr>
        <w:rFonts w:ascii="Symbol" w:hAnsi="Symbol" w:hint="default"/>
      </w:rPr>
    </w:lvl>
    <w:lvl w:ilvl="7" w:tplc="203E6616" w:tentative="1">
      <w:start w:val="1"/>
      <w:numFmt w:val="bullet"/>
      <w:lvlText w:val="o"/>
      <w:lvlJc w:val="left"/>
      <w:pPr>
        <w:tabs>
          <w:tab w:val="num" w:pos="6120"/>
        </w:tabs>
        <w:ind w:left="6120" w:hanging="360"/>
      </w:pPr>
      <w:rPr>
        <w:rFonts w:ascii="Courier New" w:hAnsi="Courier New" w:cs="Courier New" w:hint="default"/>
      </w:rPr>
    </w:lvl>
    <w:lvl w:ilvl="8" w:tplc="E04C752A" w:tentative="1">
      <w:start w:val="1"/>
      <w:numFmt w:val="bullet"/>
      <w:lvlText w:val=""/>
      <w:lvlJc w:val="left"/>
      <w:pPr>
        <w:tabs>
          <w:tab w:val="num" w:pos="6840"/>
        </w:tabs>
        <w:ind w:left="6840" w:hanging="360"/>
      </w:pPr>
      <w:rPr>
        <w:rFonts w:ascii="Wingdings" w:hAnsi="Wingdings" w:hint="default"/>
      </w:rPr>
    </w:lvl>
  </w:abstractNum>
  <w:abstractNum w:abstractNumId="20">
    <w:nsid w:val="720740B6"/>
    <w:multiLevelType w:val="hybridMultilevel"/>
    <w:tmpl w:val="AFE0D2C6"/>
    <w:lvl w:ilvl="0" w:tplc="EC1EE532">
      <w:start w:val="2"/>
      <w:numFmt w:val="bullet"/>
      <w:lvlText w:val=""/>
      <w:lvlJc w:val="left"/>
      <w:pPr>
        <w:ind w:left="720" w:hanging="360"/>
      </w:pPr>
      <w:rPr>
        <w:rFonts w:ascii="Wingdings" w:eastAsia="Times New Roman" w:hAnsi="Wingdings" w:cs="Times New Roman" w:hint="default"/>
      </w:rPr>
    </w:lvl>
    <w:lvl w:ilvl="1" w:tplc="4E4C1D8C">
      <w:numFmt w:val="bullet"/>
      <w:lvlText w:val=""/>
      <w:lvlJc w:val="left"/>
      <w:pPr>
        <w:ind w:left="1440" w:hanging="360"/>
      </w:pPr>
      <w:rPr>
        <w:rFonts w:ascii="Wingdings" w:eastAsia="Times New Roman" w:hAnsi="Wingdings" w:cs="Times New Roman" w:hint="default"/>
      </w:rPr>
    </w:lvl>
    <w:lvl w:ilvl="2" w:tplc="04090005">
      <w:start w:val="1"/>
      <w:numFmt w:val="bullet"/>
      <w:lvlText w:val=""/>
      <w:lvlJc w:val="left"/>
      <w:pPr>
        <w:ind w:left="2160" w:hanging="360"/>
      </w:pPr>
      <w:rPr>
        <w:rFonts w:ascii="Wingdings" w:hAnsi="Wingdings" w:hint="default"/>
      </w:rPr>
    </w:lvl>
    <w:lvl w:ilvl="3" w:tplc="097C3424">
      <w:numFmt w:val="bullet"/>
      <w:lvlText w:val="-"/>
      <w:lvlJc w:val="left"/>
      <w:pPr>
        <w:ind w:left="2880" w:hanging="360"/>
      </w:pPr>
      <w:rPr>
        <w:rFonts w:ascii="Arial" w:eastAsia="Times New Roman" w:hAnsi="Arial" w:cs="Arial" w:hint="default"/>
        <w:sz w:val="22"/>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24351FF"/>
    <w:multiLevelType w:val="hybridMultilevel"/>
    <w:tmpl w:val="9FB6AE58"/>
    <w:lvl w:ilvl="0" w:tplc="EC1EE532">
      <w:start w:val="2"/>
      <w:numFmt w:val="bullet"/>
      <w:lvlText w:val=""/>
      <w:lvlJc w:val="left"/>
      <w:pPr>
        <w:ind w:left="720" w:hanging="360"/>
      </w:pPr>
      <w:rPr>
        <w:rFonts w:ascii="Wingdings" w:eastAsia="Times New Roman"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97C3424">
      <w:numFmt w:val="bullet"/>
      <w:lvlText w:val="-"/>
      <w:lvlJc w:val="left"/>
      <w:pPr>
        <w:ind w:left="2880" w:hanging="360"/>
      </w:pPr>
      <w:rPr>
        <w:rFonts w:ascii="Arial" w:eastAsia="Times New Roman" w:hAnsi="Arial" w:cs="Arial" w:hint="default"/>
        <w:sz w:val="22"/>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3D9296B"/>
    <w:multiLevelType w:val="hybridMultilevel"/>
    <w:tmpl w:val="596E4096"/>
    <w:lvl w:ilvl="0" w:tplc="4E4C1D8C">
      <w:numFmt w:val="bullet"/>
      <w:lvlText w:val=""/>
      <w:lvlJc w:val="left"/>
      <w:pPr>
        <w:ind w:left="1800" w:hanging="360"/>
      </w:pPr>
      <w:rPr>
        <w:rFonts w:ascii="Wingdings" w:eastAsia="Times New Roman" w:hAnsi="Wingdings" w:cs="Times New Roman"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78813F54"/>
    <w:multiLevelType w:val="hybridMultilevel"/>
    <w:tmpl w:val="609A4CB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nsid w:val="7F541154"/>
    <w:multiLevelType w:val="hybridMultilevel"/>
    <w:tmpl w:val="0EBEF886"/>
    <w:lvl w:ilvl="0" w:tplc="2B8C122E">
      <w:start w:val="1"/>
      <w:numFmt w:val="decimal"/>
      <w:lvlText w:val="%1."/>
      <w:lvlJc w:val="left"/>
      <w:pPr>
        <w:ind w:left="28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8"/>
  </w:num>
  <w:num w:numId="3">
    <w:abstractNumId w:val="11"/>
  </w:num>
  <w:num w:numId="4">
    <w:abstractNumId w:val="1"/>
  </w:num>
  <w:num w:numId="5">
    <w:abstractNumId w:val="15"/>
  </w:num>
  <w:num w:numId="6">
    <w:abstractNumId w:val="19"/>
  </w:num>
  <w:num w:numId="7">
    <w:abstractNumId w:val="8"/>
  </w:num>
  <w:num w:numId="8">
    <w:abstractNumId w:val="9"/>
  </w:num>
  <w:num w:numId="9">
    <w:abstractNumId w:val="16"/>
  </w:num>
  <w:num w:numId="10">
    <w:abstractNumId w:val="12"/>
  </w:num>
  <w:num w:numId="11">
    <w:abstractNumId w:val="7"/>
  </w:num>
  <w:num w:numId="12">
    <w:abstractNumId w:val="21"/>
  </w:num>
  <w:num w:numId="13">
    <w:abstractNumId w:val="6"/>
  </w:num>
  <w:num w:numId="14">
    <w:abstractNumId w:val="14"/>
  </w:num>
  <w:num w:numId="15">
    <w:abstractNumId w:val="2"/>
  </w:num>
  <w:num w:numId="16">
    <w:abstractNumId w:val="17"/>
  </w:num>
  <w:num w:numId="17">
    <w:abstractNumId w:val="4"/>
  </w:num>
  <w:num w:numId="18">
    <w:abstractNumId w:val="23"/>
  </w:num>
  <w:num w:numId="19">
    <w:abstractNumId w:val="13"/>
  </w:num>
  <w:num w:numId="20">
    <w:abstractNumId w:val="10"/>
  </w:num>
  <w:num w:numId="21">
    <w:abstractNumId w:val="0"/>
  </w:num>
  <w:num w:numId="22">
    <w:abstractNumId w:val="5"/>
  </w:num>
  <w:num w:numId="23">
    <w:abstractNumId w:val="20"/>
  </w:num>
  <w:num w:numId="24">
    <w:abstractNumId w:val="9"/>
  </w:num>
  <w:num w:numId="25">
    <w:abstractNumId w:val="9"/>
  </w:num>
  <w:num w:numId="26">
    <w:abstractNumId w:val="9"/>
  </w:num>
  <w:num w:numId="27">
    <w:abstractNumId w:val="24"/>
  </w:num>
  <w:num w:numId="28">
    <w:abstractNumId w:val="2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1AC6"/>
    <w:rsid w:val="00001561"/>
    <w:rsid w:val="0000281C"/>
    <w:rsid w:val="00002C65"/>
    <w:rsid w:val="00006928"/>
    <w:rsid w:val="00007732"/>
    <w:rsid w:val="000106B3"/>
    <w:rsid w:val="000109BA"/>
    <w:rsid w:val="00010E47"/>
    <w:rsid w:val="00014A0E"/>
    <w:rsid w:val="00017089"/>
    <w:rsid w:val="00025AB3"/>
    <w:rsid w:val="00027ED1"/>
    <w:rsid w:val="00030676"/>
    <w:rsid w:val="00031D31"/>
    <w:rsid w:val="00033DE1"/>
    <w:rsid w:val="00033F67"/>
    <w:rsid w:val="00034051"/>
    <w:rsid w:val="000359A9"/>
    <w:rsid w:val="000371B9"/>
    <w:rsid w:val="000374C3"/>
    <w:rsid w:val="00037FA7"/>
    <w:rsid w:val="00040FF6"/>
    <w:rsid w:val="00041ABE"/>
    <w:rsid w:val="00041DF0"/>
    <w:rsid w:val="00043AEA"/>
    <w:rsid w:val="00051578"/>
    <w:rsid w:val="00051664"/>
    <w:rsid w:val="0005171C"/>
    <w:rsid w:val="00052903"/>
    <w:rsid w:val="000530B0"/>
    <w:rsid w:val="00053969"/>
    <w:rsid w:val="0005475F"/>
    <w:rsid w:val="00055379"/>
    <w:rsid w:val="00055E58"/>
    <w:rsid w:val="00056F5B"/>
    <w:rsid w:val="00060F54"/>
    <w:rsid w:val="00064C27"/>
    <w:rsid w:val="00064F3E"/>
    <w:rsid w:val="000658B1"/>
    <w:rsid w:val="000658FC"/>
    <w:rsid w:val="000663D2"/>
    <w:rsid w:val="00067F2B"/>
    <w:rsid w:val="00070886"/>
    <w:rsid w:val="00070FD1"/>
    <w:rsid w:val="00071F9C"/>
    <w:rsid w:val="0007249F"/>
    <w:rsid w:val="000754F6"/>
    <w:rsid w:val="00075B56"/>
    <w:rsid w:val="00080BA1"/>
    <w:rsid w:val="00082868"/>
    <w:rsid w:val="00083E1D"/>
    <w:rsid w:val="00084D3A"/>
    <w:rsid w:val="000850F5"/>
    <w:rsid w:val="00085E1E"/>
    <w:rsid w:val="00087059"/>
    <w:rsid w:val="00090F64"/>
    <w:rsid w:val="000923FC"/>
    <w:rsid w:val="00093FB7"/>
    <w:rsid w:val="0009481E"/>
    <w:rsid w:val="0009659B"/>
    <w:rsid w:val="00097E0C"/>
    <w:rsid w:val="000A00DE"/>
    <w:rsid w:val="000A1E16"/>
    <w:rsid w:val="000A2A16"/>
    <w:rsid w:val="000A4CFF"/>
    <w:rsid w:val="000A5438"/>
    <w:rsid w:val="000A5888"/>
    <w:rsid w:val="000A5C55"/>
    <w:rsid w:val="000B1EDB"/>
    <w:rsid w:val="000B3BBC"/>
    <w:rsid w:val="000B6E4A"/>
    <w:rsid w:val="000B7EF5"/>
    <w:rsid w:val="000C0733"/>
    <w:rsid w:val="000C0F0A"/>
    <w:rsid w:val="000C133B"/>
    <w:rsid w:val="000C149C"/>
    <w:rsid w:val="000C1976"/>
    <w:rsid w:val="000C4650"/>
    <w:rsid w:val="000C4CF7"/>
    <w:rsid w:val="000C50ED"/>
    <w:rsid w:val="000C5A1D"/>
    <w:rsid w:val="000C789E"/>
    <w:rsid w:val="000D12C8"/>
    <w:rsid w:val="000D1A9B"/>
    <w:rsid w:val="000D4D0F"/>
    <w:rsid w:val="000D4F43"/>
    <w:rsid w:val="000D4F46"/>
    <w:rsid w:val="000D501B"/>
    <w:rsid w:val="000D5962"/>
    <w:rsid w:val="000D6C39"/>
    <w:rsid w:val="000D7356"/>
    <w:rsid w:val="000E15E3"/>
    <w:rsid w:val="000E1A03"/>
    <w:rsid w:val="000E2FEA"/>
    <w:rsid w:val="000E3082"/>
    <w:rsid w:val="000E4A53"/>
    <w:rsid w:val="000F3540"/>
    <w:rsid w:val="000F40E3"/>
    <w:rsid w:val="000F59E6"/>
    <w:rsid w:val="000F5D58"/>
    <w:rsid w:val="000F60C9"/>
    <w:rsid w:val="000F64EE"/>
    <w:rsid w:val="000F6541"/>
    <w:rsid w:val="000F6C3F"/>
    <w:rsid w:val="000F7869"/>
    <w:rsid w:val="001006B8"/>
    <w:rsid w:val="001015BF"/>
    <w:rsid w:val="001046CD"/>
    <w:rsid w:val="00105ED5"/>
    <w:rsid w:val="001113CB"/>
    <w:rsid w:val="00111EDE"/>
    <w:rsid w:val="00113413"/>
    <w:rsid w:val="00113E47"/>
    <w:rsid w:val="00114934"/>
    <w:rsid w:val="00114A90"/>
    <w:rsid w:val="0011566D"/>
    <w:rsid w:val="001168AC"/>
    <w:rsid w:val="0012025A"/>
    <w:rsid w:val="001210C2"/>
    <w:rsid w:val="00121675"/>
    <w:rsid w:val="00121EDC"/>
    <w:rsid w:val="0012275D"/>
    <w:rsid w:val="00123310"/>
    <w:rsid w:val="00125CB7"/>
    <w:rsid w:val="00125DE5"/>
    <w:rsid w:val="00126336"/>
    <w:rsid w:val="00133F5D"/>
    <w:rsid w:val="001357F8"/>
    <w:rsid w:val="001374BA"/>
    <w:rsid w:val="00140948"/>
    <w:rsid w:val="001420C7"/>
    <w:rsid w:val="00144154"/>
    <w:rsid w:val="001443AA"/>
    <w:rsid w:val="001451C4"/>
    <w:rsid w:val="00146E99"/>
    <w:rsid w:val="00147D57"/>
    <w:rsid w:val="00151734"/>
    <w:rsid w:val="00152843"/>
    <w:rsid w:val="00152911"/>
    <w:rsid w:val="00152A36"/>
    <w:rsid w:val="00152B63"/>
    <w:rsid w:val="00154948"/>
    <w:rsid w:val="001555A7"/>
    <w:rsid w:val="00155FC0"/>
    <w:rsid w:val="001613D6"/>
    <w:rsid w:val="00161594"/>
    <w:rsid w:val="00162826"/>
    <w:rsid w:val="00162B87"/>
    <w:rsid w:val="00163C1F"/>
    <w:rsid w:val="00164E41"/>
    <w:rsid w:val="00165D5B"/>
    <w:rsid w:val="00166D87"/>
    <w:rsid w:val="00170CBB"/>
    <w:rsid w:val="00171222"/>
    <w:rsid w:val="00172DF7"/>
    <w:rsid w:val="00173076"/>
    <w:rsid w:val="001747EA"/>
    <w:rsid w:val="00174CBB"/>
    <w:rsid w:val="00177F93"/>
    <w:rsid w:val="0018058E"/>
    <w:rsid w:val="00180656"/>
    <w:rsid w:val="0018145B"/>
    <w:rsid w:val="00181F97"/>
    <w:rsid w:val="00182C64"/>
    <w:rsid w:val="001838EE"/>
    <w:rsid w:val="00184919"/>
    <w:rsid w:val="00184E8B"/>
    <w:rsid w:val="00185232"/>
    <w:rsid w:val="00185EEC"/>
    <w:rsid w:val="001865E3"/>
    <w:rsid w:val="001902F3"/>
    <w:rsid w:val="00190DB8"/>
    <w:rsid w:val="00190E35"/>
    <w:rsid w:val="0019250F"/>
    <w:rsid w:val="00194D36"/>
    <w:rsid w:val="00194E92"/>
    <w:rsid w:val="00195D9B"/>
    <w:rsid w:val="00196354"/>
    <w:rsid w:val="00196A7D"/>
    <w:rsid w:val="00196C81"/>
    <w:rsid w:val="001975B3"/>
    <w:rsid w:val="001A2897"/>
    <w:rsid w:val="001A2BC7"/>
    <w:rsid w:val="001A3AB7"/>
    <w:rsid w:val="001A5897"/>
    <w:rsid w:val="001B04F6"/>
    <w:rsid w:val="001B08F2"/>
    <w:rsid w:val="001B1AB1"/>
    <w:rsid w:val="001B286B"/>
    <w:rsid w:val="001B5E65"/>
    <w:rsid w:val="001B6739"/>
    <w:rsid w:val="001B7E4E"/>
    <w:rsid w:val="001C0544"/>
    <w:rsid w:val="001C2FD5"/>
    <w:rsid w:val="001C3DDC"/>
    <w:rsid w:val="001C3E98"/>
    <w:rsid w:val="001C3FAA"/>
    <w:rsid w:val="001C6174"/>
    <w:rsid w:val="001C74FE"/>
    <w:rsid w:val="001C79CF"/>
    <w:rsid w:val="001C7EFA"/>
    <w:rsid w:val="001D09B2"/>
    <w:rsid w:val="001D0FEE"/>
    <w:rsid w:val="001D24F1"/>
    <w:rsid w:val="001D2E44"/>
    <w:rsid w:val="001D37C6"/>
    <w:rsid w:val="001D3AC4"/>
    <w:rsid w:val="001D6A7C"/>
    <w:rsid w:val="001D6AB3"/>
    <w:rsid w:val="001D6B36"/>
    <w:rsid w:val="001D7099"/>
    <w:rsid w:val="001D7183"/>
    <w:rsid w:val="001D7FCF"/>
    <w:rsid w:val="001E013F"/>
    <w:rsid w:val="001E1A8B"/>
    <w:rsid w:val="001E1C14"/>
    <w:rsid w:val="001E363F"/>
    <w:rsid w:val="001E3C08"/>
    <w:rsid w:val="001E4250"/>
    <w:rsid w:val="001E4AE4"/>
    <w:rsid w:val="001E4BCD"/>
    <w:rsid w:val="001E6C18"/>
    <w:rsid w:val="001F482E"/>
    <w:rsid w:val="001F49AB"/>
    <w:rsid w:val="001F4ACD"/>
    <w:rsid w:val="00200BFB"/>
    <w:rsid w:val="00201BAF"/>
    <w:rsid w:val="002027D7"/>
    <w:rsid w:val="0020348B"/>
    <w:rsid w:val="00204713"/>
    <w:rsid w:val="00204AE8"/>
    <w:rsid w:val="00204DE9"/>
    <w:rsid w:val="0020625E"/>
    <w:rsid w:val="00206A0E"/>
    <w:rsid w:val="00206CC4"/>
    <w:rsid w:val="00206DD9"/>
    <w:rsid w:val="002108E3"/>
    <w:rsid w:val="00210B6B"/>
    <w:rsid w:val="00210E30"/>
    <w:rsid w:val="002123F3"/>
    <w:rsid w:val="00212C75"/>
    <w:rsid w:val="00215EC8"/>
    <w:rsid w:val="0021756C"/>
    <w:rsid w:val="0022098A"/>
    <w:rsid w:val="00222C3E"/>
    <w:rsid w:val="00226912"/>
    <w:rsid w:val="00226BB0"/>
    <w:rsid w:val="002273E8"/>
    <w:rsid w:val="0023379E"/>
    <w:rsid w:val="002348A3"/>
    <w:rsid w:val="00234EC0"/>
    <w:rsid w:val="002367E0"/>
    <w:rsid w:val="002371D6"/>
    <w:rsid w:val="002400DD"/>
    <w:rsid w:val="00243124"/>
    <w:rsid w:val="002474C9"/>
    <w:rsid w:val="00247847"/>
    <w:rsid w:val="00250234"/>
    <w:rsid w:val="0025026E"/>
    <w:rsid w:val="00250968"/>
    <w:rsid w:val="002518F3"/>
    <w:rsid w:val="0025369E"/>
    <w:rsid w:val="002547B6"/>
    <w:rsid w:val="00256874"/>
    <w:rsid w:val="00261DE5"/>
    <w:rsid w:val="002621E7"/>
    <w:rsid w:val="00262B9E"/>
    <w:rsid w:val="002644EF"/>
    <w:rsid w:val="00267BC9"/>
    <w:rsid w:val="00270542"/>
    <w:rsid w:val="00271543"/>
    <w:rsid w:val="00271CC3"/>
    <w:rsid w:val="00271EA8"/>
    <w:rsid w:val="00273161"/>
    <w:rsid w:val="00276FBA"/>
    <w:rsid w:val="0028070A"/>
    <w:rsid w:val="00280BE1"/>
    <w:rsid w:val="002852FD"/>
    <w:rsid w:val="00285984"/>
    <w:rsid w:val="0029020A"/>
    <w:rsid w:val="0029188A"/>
    <w:rsid w:val="00293AD1"/>
    <w:rsid w:val="00293BD2"/>
    <w:rsid w:val="00294AFC"/>
    <w:rsid w:val="00295A13"/>
    <w:rsid w:val="0029703D"/>
    <w:rsid w:val="002A15B9"/>
    <w:rsid w:val="002A4DE9"/>
    <w:rsid w:val="002B05AC"/>
    <w:rsid w:val="002B0B98"/>
    <w:rsid w:val="002B16D6"/>
    <w:rsid w:val="002B1AC6"/>
    <w:rsid w:val="002B2EE2"/>
    <w:rsid w:val="002B307B"/>
    <w:rsid w:val="002B3334"/>
    <w:rsid w:val="002B389F"/>
    <w:rsid w:val="002B65BD"/>
    <w:rsid w:val="002B7830"/>
    <w:rsid w:val="002B7BD2"/>
    <w:rsid w:val="002C12FA"/>
    <w:rsid w:val="002C50E7"/>
    <w:rsid w:val="002C6F39"/>
    <w:rsid w:val="002C7D02"/>
    <w:rsid w:val="002D1213"/>
    <w:rsid w:val="002D22DD"/>
    <w:rsid w:val="002D2E85"/>
    <w:rsid w:val="002D35C5"/>
    <w:rsid w:val="002D4CB3"/>
    <w:rsid w:val="002D5CFE"/>
    <w:rsid w:val="002D7311"/>
    <w:rsid w:val="002D7700"/>
    <w:rsid w:val="002E3464"/>
    <w:rsid w:val="002E4F01"/>
    <w:rsid w:val="002E5365"/>
    <w:rsid w:val="002F20F8"/>
    <w:rsid w:val="002F45B9"/>
    <w:rsid w:val="002F4F23"/>
    <w:rsid w:val="002F6367"/>
    <w:rsid w:val="002F6AAE"/>
    <w:rsid w:val="002F7843"/>
    <w:rsid w:val="00301CDE"/>
    <w:rsid w:val="003025B2"/>
    <w:rsid w:val="0030367F"/>
    <w:rsid w:val="0030454E"/>
    <w:rsid w:val="00305CE5"/>
    <w:rsid w:val="003062E0"/>
    <w:rsid w:val="00310EBE"/>
    <w:rsid w:val="0031259B"/>
    <w:rsid w:val="00312CEE"/>
    <w:rsid w:val="0031384A"/>
    <w:rsid w:val="003153D7"/>
    <w:rsid w:val="003167F0"/>
    <w:rsid w:val="003169A5"/>
    <w:rsid w:val="0032089B"/>
    <w:rsid w:val="003215BB"/>
    <w:rsid w:val="0032186B"/>
    <w:rsid w:val="00321DF6"/>
    <w:rsid w:val="003230B1"/>
    <w:rsid w:val="003234DA"/>
    <w:rsid w:val="00323B8C"/>
    <w:rsid w:val="00323BFE"/>
    <w:rsid w:val="003279DD"/>
    <w:rsid w:val="00327A01"/>
    <w:rsid w:val="00331AF7"/>
    <w:rsid w:val="00333667"/>
    <w:rsid w:val="00333B90"/>
    <w:rsid w:val="00334716"/>
    <w:rsid w:val="003410BE"/>
    <w:rsid w:val="00342E51"/>
    <w:rsid w:val="003440C8"/>
    <w:rsid w:val="003459F6"/>
    <w:rsid w:val="00347223"/>
    <w:rsid w:val="00350E4C"/>
    <w:rsid w:val="00351C62"/>
    <w:rsid w:val="00361CF2"/>
    <w:rsid w:val="00361F1E"/>
    <w:rsid w:val="0036341D"/>
    <w:rsid w:val="0036401C"/>
    <w:rsid w:val="00364F97"/>
    <w:rsid w:val="0036521B"/>
    <w:rsid w:val="00366347"/>
    <w:rsid w:val="00370B9F"/>
    <w:rsid w:val="00371019"/>
    <w:rsid w:val="00372632"/>
    <w:rsid w:val="003733CE"/>
    <w:rsid w:val="00373405"/>
    <w:rsid w:val="00373863"/>
    <w:rsid w:val="003743AE"/>
    <w:rsid w:val="00374E76"/>
    <w:rsid w:val="003752BC"/>
    <w:rsid w:val="003758B0"/>
    <w:rsid w:val="00376751"/>
    <w:rsid w:val="00382B02"/>
    <w:rsid w:val="00382EE2"/>
    <w:rsid w:val="00384254"/>
    <w:rsid w:val="0038611F"/>
    <w:rsid w:val="003865EE"/>
    <w:rsid w:val="00386CE0"/>
    <w:rsid w:val="003909D1"/>
    <w:rsid w:val="00392DA6"/>
    <w:rsid w:val="0039316A"/>
    <w:rsid w:val="00394022"/>
    <w:rsid w:val="00394058"/>
    <w:rsid w:val="00395210"/>
    <w:rsid w:val="0039556B"/>
    <w:rsid w:val="003955B9"/>
    <w:rsid w:val="003960F7"/>
    <w:rsid w:val="003A04E2"/>
    <w:rsid w:val="003A064A"/>
    <w:rsid w:val="003A0968"/>
    <w:rsid w:val="003A14DF"/>
    <w:rsid w:val="003A1C3B"/>
    <w:rsid w:val="003A1C95"/>
    <w:rsid w:val="003A3CA3"/>
    <w:rsid w:val="003A7C89"/>
    <w:rsid w:val="003B00F0"/>
    <w:rsid w:val="003B06F3"/>
    <w:rsid w:val="003B0A63"/>
    <w:rsid w:val="003B241B"/>
    <w:rsid w:val="003B3C49"/>
    <w:rsid w:val="003B43C7"/>
    <w:rsid w:val="003B504D"/>
    <w:rsid w:val="003B5761"/>
    <w:rsid w:val="003C05C1"/>
    <w:rsid w:val="003C3393"/>
    <w:rsid w:val="003C3E05"/>
    <w:rsid w:val="003C4993"/>
    <w:rsid w:val="003C49BB"/>
    <w:rsid w:val="003C5454"/>
    <w:rsid w:val="003C6B84"/>
    <w:rsid w:val="003D03B4"/>
    <w:rsid w:val="003D20B7"/>
    <w:rsid w:val="003D2297"/>
    <w:rsid w:val="003D3DDA"/>
    <w:rsid w:val="003D467D"/>
    <w:rsid w:val="003D566B"/>
    <w:rsid w:val="003D7B19"/>
    <w:rsid w:val="003E028C"/>
    <w:rsid w:val="003E36FA"/>
    <w:rsid w:val="003E6388"/>
    <w:rsid w:val="003E6C62"/>
    <w:rsid w:val="003E6CD2"/>
    <w:rsid w:val="003E6FA9"/>
    <w:rsid w:val="003F09E4"/>
    <w:rsid w:val="003F0A36"/>
    <w:rsid w:val="003F16B5"/>
    <w:rsid w:val="003F1D39"/>
    <w:rsid w:val="003F246B"/>
    <w:rsid w:val="003F2CAF"/>
    <w:rsid w:val="003F2DD7"/>
    <w:rsid w:val="003F4040"/>
    <w:rsid w:val="003F6670"/>
    <w:rsid w:val="00401939"/>
    <w:rsid w:val="004058A6"/>
    <w:rsid w:val="004059B2"/>
    <w:rsid w:val="00405F8C"/>
    <w:rsid w:val="00411651"/>
    <w:rsid w:val="00412470"/>
    <w:rsid w:val="00413E5E"/>
    <w:rsid w:val="004177E9"/>
    <w:rsid w:val="004209EF"/>
    <w:rsid w:val="00425508"/>
    <w:rsid w:val="004258F4"/>
    <w:rsid w:val="00425CF0"/>
    <w:rsid w:val="00426690"/>
    <w:rsid w:val="0042683E"/>
    <w:rsid w:val="0042709A"/>
    <w:rsid w:val="00430C55"/>
    <w:rsid w:val="004325D1"/>
    <w:rsid w:val="004329B9"/>
    <w:rsid w:val="0043379E"/>
    <w:rsid w:val="00436499"/>
    <w:rsid w:val="00436B29"/>
    <w:rsid w:val="004377CF"/>
    <w:rsid w:val="0044034D"/>
    <w:rsid w:val="004422A8"/>
    <w:rsid w:val="00442598"/>
    <w:rsid w:val="004429CF"/>
    <w:rsid w:val="00443758"/>
    <w:rsid w:val="00446771"/>
    <w:rsid w:val="004509B7"/>
    <w:rsid w:val="004515C8"/>
    <w:rsid w:val="0045168A"/>
    <w:rsid w:val="00452829"/>
    <w:rsid w:val="00452FFB"/>
    <w:rsid w:val="004545DF"/>
    <w:rsid w:val="004553F5"/>
    <w:rsid w:val="00457128"/>
    <w:rsid w:val="004622CB"/>
    <w:rsid w:val="00463F9E"/>
    <w:rsid w:val="00464237"/>
    <w:rsid w:val="0046457E"/>
    <w:rsid w:val="004649FD"/>
    <w:rsid w:val="00464AE1"/>
    <w:rsid w:val="00465133"/>
    <w:rsid w:val="00465A35"/>
    <w:rsid w:val="00472925"/>
    <w:rsid w:val="00473E90"/>
    <w:rsid w:val="00474F4F"/>
    <w:rsid w:val="00475782"/>
    <w:rsid w:val="00480B92"/>
    <w:rsid w:val="0048378E"/>
    <w:rsid w:val="00485F72"/>
    <w:rsid w:val="0048762F"/>
    <w:rsid w:val="00490085"/>
    <w:rsid w:val="00492000"/>
    <w:rsid w:val="0049241A"/>
    <w:rsid w:val="00492E96"/>
    <w:rsid w:val="00492F41"/>
    <w:rsid w:val="004932DB"/>
    <w:rsid w:val="00493D1E"/>
    <w:rsid w:val="004949F6"/>
    <w:rsid w:val="00495240"/>
    <w:rsid w:val="004963A7"/>
    <w:rsid w:val="004966EC"/>
    <w:rsid w:val="00496DF4"/>
    <w:rsid w:val="00497B40"/>
    <w:rsid w:val="004A0388"/>
    <w:rsid w:val="004A1F31"/>
    <w:rsid w:val="004A23A9"/>
    <w:rsid w:val="004A5796"/>
    <w:rsid w:val="004A5A0B"/>
    <w:rsid w:val="004A6FAC"/>
    <w:rsid w:val="004A7ADE"/>
    <w:rsid w:val="004B0874"/>
    <w:rsid w:val="004B5A28"/>
    <w:rsid w:val="004B5DC4"/>
    <w:rsid w:val="004B678E"/>
    <w:rsid w:val="004C1466"/>
    <w:rsid w:val="004C18F0"/>
    <w:rsid w:val="004C444D"/>
    <w:rsid w:val="004C4F99"/>
    <w:rsid w:val="004C522A"/>
    <w:rsid w:val="004C5792"/>
    <w:rsid w:val="004C5BFB"/>
    <w:rsid w:val="004C6E40"/>
    <w:rsid w:val="004D0397"/>
    <w:rsid w:val="004D1F0C"/>
    <w:rsid w:val="004D326D"/>
    <w:rsid w:val="004D4D86"/>
    <w:rsid w:val="004D5A8A"/>
    <w:rsid w:val="004D5CCB"/>
    <w:rsid w:val="004D60F5"/>
    <w:rsid w:val="004D6BAB"/>
    <w:rsid w:val="004E1CBD"/>
    <w:rsid w:val="004E21EC"/>
    <w:rsid w:val="004E250D"/>
    <w:rsid w:val="004E3334"/>
    <w:rsid w:val="004E367A"/>
    <w:rsid w:val="004E6C8C"/>
    <w:rsid w:val="004E742F"/>
    <w:rsid w:val="004E79FC"/>
    <w:rsid w:val="004F223B"/>
    <w:rsid w:val="004F41EB"/>
    <w:rsid w:val="004F5B0F"/>
    <w:rsid w:val="004F736D"/>
    <w:rsid w:val="004F7CE6"/>
    <w:rsid w:val="0050014C"/>
    <w:rsid w:val="0050042E"/>
    <w:rsid w:val="0050223A"/>
    <w:rsid w:val="00504E85"/>
    <w:rsid w:val="00505C9F"/>
    <w:rsid w:val="00506BF6"/>
    <w:rsid w:val="005125F3"/>
    <w:rsid w:val="005139DB"/>
    <w:rsid w:val="00513E79"/>
    <w:rsid w:val="0051615B"/>
    <w:rsid w:val="00520AA4"/>
    <w:rsid w:val="0052237C"/>
    <w:rsid w:val="00526B12"/>
    <w:rsid w:val="005274F3"/>
    <w:rsid w:val="0052765E"/>
    <w:rsid w:val="005303FE"/>
    <w:rsid w:val="0053154B"/>
    <w:rsid w:val="00532525"/>
    <w:rsid w:val="00532981"/>
    <w:rsid w:val="00532D99"/>
    <w:rsid w:val="00533D30"/>
    <w:rsid w:val="0053403D"/>
    <w:rsid w:val="00534075"/>
    <w:rsid w:val="0053562B"/>
    <w:rsid w:val="00536AE8"/>
    <w:rsid w:val="0053707E"/>
    <w:rsid w:val="00541F20"/>
    <w:rsid w:val="005426B4"/>
    <w:rsid w:val="00542EED"/>
    <w:rsid w:val="00543458"/>
    <w:rsid w:val="005442AD"/>
    <w:rsid w:val="005452AF"/>
    <w:rsid w:val="00546475"/>
    <w:rsid w:val="00547829"/>
    <w:rsid w:val="005514AF"/>
    <w:rsid w:val="005529FF"/>
    <w:rsid w:val="0055323D"/>
    <w:rsid w:val="005537EF"/>
    <w:rsid w:val="00555104"/>
    <w:rsid w:val="00555171"/>
    <w:rsid w:val="00555F0E"/>
    <w:rsid w:val="00556A3A"/>
    <w:rsid w:val="00557B81"/>
    <w:rsid w:val="00560384"/>
    <w:rsid w:val="005615E2"/>
    <w:rsid w:val="00563198"/>
    <w:rsid w:val="0056342D"/>
    <w:rsid w:val="00566290"/>
    <w:rsid w:val="00566F46"/>
    <w:rsid w:val="00570819"/>
    <w:rsid w:val="00570C24"/>
    <w:rsid w:val="00571102"/>
    <w:rsid w:val="0057315E"/>
    <w:rsid w:val="00575415"/>
    <w:rsid w:val="0057579A"/>
    <w:rsid w:val="00575DBA"/>
    <w:rsid w:val="00577E0C"/>
    <w:rsid w:val="00580639"/>
    <w:rsid w:val="00584615"/>
    <w:rsid w:val="005846E2"/>
    <w:rsid w:val="00586577"/>
    <w:rsid w:val="0058719C"/>
    <w:rsid w:val="005879D4"/>
    <w:rsid w:val="005909D4"/>
    <w:rsid w:val="00595608"/>
    <w:rsid w:val="00595E27"/>
    <w:rsid w:val="00596CB3"/>
    <w:rsid w:val="00597F4E"/>
    <w:rsid w:val="005A197D"/>
    <w:rsid w:val="005A1AFA"/>
    <w:rsid w:val="005A2552"/>
    <w:rsid w:val="005A27C9"/>
    <w:rsid w:val="005A28DC"/>
    <w:rsid w:val="005A29BC"/>
    <w:rsid w:val="005B0109"/>
    <w:rsid w:val="005B14E4"/>
    <w:rsid w:val="005B1DDB"/>
    <w:rsid w:val="005B1F11"/>
    <w:rsid w:val="005B23A3"/>
    <w:rsid w:val="005B2BA9"/>
    <w:rsid w:val="005B4A8A"/>
    <w:rsid w:val="005B542C"/>
    <w:rsid w:val="005B5534"/>
    <w:rsid w:val="005B6221"/>
    <w:rsid w:val="005B64DC"/>
    <w:rsid w:val="005B6AE5"/>
    <w:rsid w:val="005B6B86"/>
    <w:rsid w:val="005C165B"/>
    <w:rsid w:val="005C4892"/>
    <w:rsid w:val="005C5488"/>
    <w:rsid w:val="005C54DE"/>
    <w:rsid w:val="005C6F55"/>
    <w:rsid w:val="005D1417"/>
    <w:rsid w:val="005D178E"/>
    <w:rsid w:val="005D2F1F"/>
    <w:rsid w:val="005D402A"/>
    <w:rsid w:val="005D42E5"/>
    <w:rsid w:val="005D45B7"/>
    <w:rsid w:val="005D4F83"/>
    <w:rsid w:val="005D61B0"/>
    <w:rsid w:val="005D73EB"/>
    <w:rsid w:val="005E14FA"/>
    <w:rsid w:val="005E1C38"/>
    <w:rsid w:val="005E4A7A"/>
    <w:rsid w:val="005E5265"/>
    <w:rsid w:val="005E56F1"/>
    <w:rsid w:val="005E599A"/>
    <w:rsid w:val="005E6BD2"/>
    <w:rsid w:val="005E7697"/>
    <w:rsid w:val="005E78AB"/>
    <w:rsid w:val="005F01B7"/>
    <w:rsid w:val="005F401F"/>
    <w:rsid w:val="005F5B12"/>
    <w:rsid w:val="005F7ED1"/>
    <w:rsid w:val="0060080E"/>
    <w:rsid w:val="00600A3E"/>
    <w:rsid w:val="00601D81"/>
    <w:rsid w:val="006027B8"/>
    <w:rsid w:val="00602F81"/>
    <w:rsid w:val="006042B1"/>
    <w:rsid w:val="0060443E"/>
    <w:rsid w:val="00604E33"/>
    <w:rsid w:val="006111EC"/>
    <w:rsid w:val="006119A0"/>
    <w:rsid w:val="006140AD"/>
    <w:rsid w:val="006147D7"/>
    <w:rsid w:val="00614CAA"/>
    <w:rsid w:val="00615243"/>
    <w:rsid w:val="00615525"/>
    <w:rsid w:val="006159BC"/>
    <w:rsid w:val="00615FDF"/>
    <w:rsid w:val="00616C3A"/>
    <w:rsid w:val="006205C9"/>
    <w:rsid w:val="00620B52"/>
    <w:rsid w:val="00620E4F"/>
    <w:rsid w:val="006237D2"/>
    <w:rsid w:val="00624465"/>
    <w:rsid w:val="00626167"/>
    <w:rsid w:val="00626A7D"/>
    <w:rsid w:val="00627197"/>
    <w:rsid w:val="00634EE7"/>
    <w:rsid w:val="00635F49"/>
    <w:rsid w:val="00637182"/>
    <w:rsid w:val="00637614"/>
    <w:rsid w:val="0063788C"/>
    <w:rsid w:val="00643D82"/>
    <w:rsid w:val="00643F80"/>
    <w:rsid w:val="00644AAA"/>
    <w:rsid w:val="00646B90"/>
    <w:rsid w:val="006513EA"/>
    <w:rsid w:val="00651728"/>
    <w:rsid w:val="00651BDF"/>
    <w:rsid w:val="00651DF5"/>
    <w:rsid w:val="00653B76"/>
    <w:rsid w:val="006540DC"/>
    <w:rsid w:val="00655596"/>
    <w:rsid w:val="00657708"/>
    <w:rsid w:val="00660C2B"/>
    <w:rsid w:val="0066608C"/>
    <w:rsid w:val="00670B67"/>
    <w:rsid w:val="0067173A"/>
    <w:rsid w:val="00671938"/>
    <w:rsid w:val="00674823"/>
    <w:rsid w:val="006752BD"/>
    <w:rsid w:val="006755E4"/>
    <w:rsid w:val="00676063"/>
    <w:rsid w:val="00676DDF"/>
    <w:rsid w:val="006778B5"/>
    <w:rsid w:val="006811CB"/>
    <w:rsid w:val="0068305B"/>
    <w:rsid w:val="0068321F"/>
    <w:rsid w:val="00683739"/>
    <w:rsid w:val="00683EB8"/>
    <w:rsid w:val="00684A21"/>
    <w:rsid w:val="00684C31"/>
    <w:rsid w:val="00684CA1"/>
    <w:rsid w:val="006859BA"/>
    <w:rsid w:val="00687A5F"/>
    <w:rsid w:val="00693F39"/>
    <w:rsid w:val="006944D4"/>
    <w:rsid w:val="006A2382"/>
    <w:rsid w:val="006A267E"/>
    <w:rsid w:val="006A4576"/>
    <w:rsid w:val="006A5269"/>
    <w:rsid w:val="006A5C7E"/>
    <w:rsid w:val="006A62D7"/>
    <w:rsid w:val="006A73DB"/>
    <w:rsid w:val="006B17CC"/>
    <w:rsid w:val="006B33D7"/>
    <w:rsid w:val="006B4EBA"/>
    <w:rsid w:val="006B6171"/>
    <w:rsid w:val="006C1850"/>
    <w:rsid w:val="006C1CE5"/>
    <w:rsid w:val="006C2546"/>
    <w:rsid w:val="006C5861"/>
    <w:rsid w:val="006C5F32"/>
    <w:rsid w:val="006C623C"/>
    <w:rsid w:val="006C6898"/>
    <w:rsid w:val="006D0D5C"/>
    <w:rsid w:val="006D115A"/>
    <w:rsid w:val="006D16BF"/>
    <w:rsid w:val="006D1C7C"/>
    <w:rsid w:val="006D1EC1"/>
    <w:rsid w:val="006D6645"/>
    <w:rsid w:val="006D7A60"/>
    <w:rsid w:val="006E2CBC"/>
    <w:rsid w:val="006E390B"/>
    <w:rsid w:val="006E3C80"/>
    <w:rsid w:val="006E4B66"/>
    <w:rsid w:val="006E5E36"/>
    <w:rsid w:val="006E6BC2"/>
    <w:rsid w:val="006E7F46"/>
    <w:rsid w:val="006F1B66"/>
    <w:rsid w:val="006F21B9"/>
    <w:rsid w:val="006F23FC"/>
    <w:rsid w:val="006F2AFB"/>
    <w:rsid w:val="006F4483"/>
    <w:rsid w:val="006F6BF1"/>
    <w:rsid w:val="006F743E"/>
    <w:rsid w:val="00701A43"/>
    <w:rsid w:val="0070202C"/>
    <w:rsid w:val="007022E5"/>
    <w:rsid w:val="00703B47"/>
    <w:rsid w:val="00703BB6"/>
    <w:rsid w:val="007054D1"/>
    <w:rsid w:val="00710CCA"/>
    <w:rsid w:val="007125FC"/>
    <w:rsid w:val="00714F31"/>
    <w:rsid w:val="007159C8"/>
    <w:rsid w:val="007166C3"/>
    <w:rsid w:val="007204B9"/>
    <w:rsid w:val="00720E95"/>
    <w:rsid w:val="007233F7"/>
    <w:rsid w:val="00723F2E"/>
    <w:rsid w:val="0072419C"/>
    <w:rsid w:val="00730136"/>
    <w:rsid w:val="00730B4C"/>
    <w:rsid w:val="00730CFF"/>
    <w:rsid w:val="007311F8"/>
    <w:rsid w:val="00731376"/>
    <w:rsid w:val="00731CE7"/>
    <w:rsid w:val="0073394A"/>
    <w:rsid w:val="0073629E"/>
    <w:rsid w:val="00740BB8"/>
    <w:rsid w:val="00740C32"/>
    <w:rsid w:val="00742F96"/>
    <w:rsid w:val="00743DD4"/>
    <w:rsid w:val="00745DF0"/>
    <w:rsid w:val="00746834"/>
    <w:rsid w:val="00746FD7"/>
    <w:rsid w:val="007505DC"/>
    <w:rsid w:val="007512D2"/>
    <w:rsid w:val="0075228A"/>
    <w:rsid w:val="007533F4"/>
    <w:rsid w:val="00753A16"/>
    <w:rsid w:val="00757CB8"/>
    <w:rsid w:val="00757EDD"/>
    <w:rsid w:val="007618A5"/>
    <w:rsid w:val="00763D60"/>
    <w:rsid w:val="00765758"/>
    <w:rsid w:val="007659B3"/>
    <w:rsid w:val="007660A6"/>
    <w:rsid w:val="00767781"/>
    <w:rsid w:val="00770416"/>
    <w:rsid w:val="00771513"/>
    <w:rsid w:val="00773F2C"/>
    <w:rsid w:val="0077430B"/>
    <w:rsid w:val="0077522C"/>
    <w:rsid w:val="00775BAF"/>
    <w:rsid w:val="00776CF7"/>
    <w:rsid w:val="00781BBA"/>
    <w:rsid w:val="00784A1A"/>
    <w:rsid w:val="00786F30"/>
    <w:rsid w:val="007876C6"/>
    <w:rsid w:val="00790188"/>
    <w:rsid w:val="00791F6E"/>
    <w:rsid w:val="007940B8"/>
    <w:rsid w:val="007959C9"/>
    <w:rsid w:val="0079764C"/>
    <w:rsid w:val="007A0F57"/>
    <w:rsid w:val="007A1A17"/>
    <w:rsid w:val="007A4AE6"/>
    <w:rsid w:val="007A5024"/>
    <w:rsid w:val="007A5287"/>
    <w:rsid w:val="007A572C"/>
    <w:rsid w:val="007A5BD8"/>
    <w:rsid w:val="007A6196"/>
    <w:rsid w:val="007A6B04"/>
    <w:rsid w:val="007B26F0"/>
    <w:rsid w:val="007B365D"/>
    <w:rsid w:val="007B5AC8"/>
    <w:rsid w:val="007B761D"/>
    <w:rsid w:val="007B7C9E"/>
    <w:rsid w:val="007C005A"/>
    <w:rsid w:val="007C073C"/>
    <w:rsid w:val="007C39A3"/>
    <w:rsid w:val="007C3DF7"/>
    <w:rsid w:val="007C4863"/>
    <w:rsid w:val="007C57AB"/>
    <w:rsid w:val="007C6B08"/>
    <w:rsid w:val="007C7625"/>
    <w:rsid w:val="007C7B2C"/>
    <w:rsid w:val="007D0299"/>
    <w:rsid w:val="007D06E4"/>
    <w:rsid w:val="007D1330"/>
    <w:rsid w:val="007D206B"/>
    <w:rsid w:val="007D2C44"/>
    <w:rsid w:val="007D5092"/>
    <w:rsid w:val="007D619B"/>
    <w:rsid w:val="007D635F"/>
    <w:rsid w:val="007D773C"/>
    <w:rsid w:val="007D785F"/>
    <w:rsid w:val="007E20BD"/>
    <w:rsid w:val="007E23D9"/>
    <w:rsid w:val="007E2F80"/>
    <w:rsid w:val="007E4282"/>
    <w:rsid w:val="007E54BD"/>
    <w:rsid w:val="007E6380"/>
    <w:rsid w:val="007E694C"/>
    <w:rsid w:val="007E6A7B"/>
    <w:rsid w:val="007E7278"/>
    <w:rsid w:val="007E7523"/>
    <w:rsid w:val="007F049C"/>
    <w:rsid w:val="007F2797"/>
    <w:rsid w:val="007F2E81"/>
    <w:rsid w:val="007F3C4C"/>
    <w:rsid w:val="007F4798"/>
    <w:rsid w:val="007F5CE3"/>
    <w:rsid w:val="007F5DA4"/>
    <w:rsid w:val="007F5F06"/>
    <w:rsid w:val="007F627A"/>
    <w:rsid w:val="007F7F19"/>
    <w:rsid w:val="00800294"/>
    <w:rsid w:val="00803842"/>
    <w:rsid w:val="00804273"/>
    <w:rsid w:val="00811EBB"/>
    <w:rsid w:val="00813A6F"/>
    <w:rsid w:val="00814B84"/>
    <w:rsid w:val="00816667"/>
    <w:rsid w:val="0081727F"/>
    <w:rsid w:val="00817394"/>
    <w:rsid w:val="00817979"/>
    <w:rsid w:val="00822643"/>
    <w:rsid w:val="00824D12"/>
    <w:rsid w:val="00825282"/>
    <w:rsid w:val="00826E8E"/>
    <w:rsid w:val="0083184E"/>
    <w:rsid w:val="0083205E"/>
    <w:rsid w:val="008324A5"/>
    <w:rsid w:val="00832D74"/>
    <w:rsid w:val="00832E44"/>
    <w:rsid w:val="00834509"/>
    <w:rsid w:val="008345F1"/>
    <w:rsid w:val="00834B44"/>
    <w:rsid w:val="00834E16"/>
    <w:rsid w:val="008356F2"/>
    <w:rsid w:val="00835DBD"/>
    <w:rsid w:val="00836535"/>
    <w:rsid w:val="00837310"/>
    <w:rsid w:val="00842A26"/>
    <w:rsid w:val="0084319A"/>
    <w:rsid w:val="00843B05"/>
    <w:rsid w:val="00843E8F"/>
    <w:rsid w:val="00846509"/>
    <w:rsid w:val="00846A78"/>
    <w:rsid w:val="008477C4"/>
    <w:rsid w:val="00847AAE"/>
    <w:rsid w:val="008525AB"/>
    <w:rsid w:val="00855E53"/>
    <w:rsid w:val="00860CA2"/>
    <w:rsid w:val="008620CF"/>
    <w:rsid w:val="0086357D"/>
    <w:rsid w:val="0086381E"/>
    <w:rsid w:val="00864726"/>
    <w:rsid w:val="008653DB"/>
    <w:rsid w:val="008656E8"/>
    <w:rsid w:val="0086657E"/>
    <w:rsid w:val="00873005"/>
    <w:rsid w:val="00873BA7"/>
    <w:rsid w:val="008743B2"/>
    <w:rsid w:val="00874C28"/>
    <w:rsid w:val="008768C5"/>
    <w:rsid w:val="00880010"/>
    <w:rsid w:val="00880A81"/>
    <w:rsid w:val="00881874"/>
    <w:rsid w:val="00881F4F"/>
    <w:rsid w:val="00883A1A"/>
    <w:rsid w:val="00883BC4"/>
    <w:rsid w:val="008855A5"/>
    <w:rsid w:val="00886BAE"/>
    <w:rsid w:val="00887CAB"/>
    <w:rsid w:val="00890186"/>
    <w:rsid w:val="00890896"/>
    <w:rsid w:val="00892CDC"/>
    <w:rsid w:val="00893691"/>
    <w:rsid w:val="00894571"/>
    <w:rsid w:val="00895B31"/>
    <w:rsid w:val="008964A4"/>
    <w:rsid w:val="00897666"/>
    <w:rsid w:val="008A146C"/>
    <w:rsid w:val="008A14BB"/>
    <w:rsid w:val="008A1EB1"/>
    <w:rsid w:val="008A24DE"/>
    <w:rsid w:val="008A2822"/>
    <w:rsid w:val="008A47AD"/>
    <w:rsid w:val="008A4820"/>
    <w:rsid w:val="008A49BB"/>
    <w:rsid w:val="008A4FB7"/>
    <w:rsid w:val="008A7042"/>
    <w:rsid w:val="008A71A9"/>
    <w:rsid w:val="008B0310"/>
    <w:rsid w:val="008B0C22"/>
    <w:rsid w:val="008B1783"/>
    <w:rsid w:val="008B22AA"/>
    <w:rsid w:val="008B2A3E"/>
    <w:rsid w:val="008B31A0"/>
    <w:rsid w:val="008B373F"/>
    <w:rsid w:val="008B5AB1"/>
    <w:rsid w:val="008B6607"/>
    <w:rsid w:val="008B7005"/>
    <w:rsid w:val="008C086B"/>
    <w:rsid w:val="008C282F"/>
    <w:rsid w:val="008C378B"/>
    <w:rsid w:val="008C4B15"/>
    <w:rsid w:val="008C6657"/>
    <w:rsid w:val="008C7372"/>
    <w:rsid w:val="008C7B98"/>
    <w:rsid w:val="008D11E5"/>
    <w:rsid w:val="008D1CC9"/>
    <w:rsid w:val="008D2BA7"/>
    <w:rsid w:val="008D31A9"/>
    <w:rsid w:val="008D5B92"/>
    <w:rsid w:val="008D64A7"/>
    <w:rsid w:val="008E082F"/>
    <w:rsid w:val="008E0EBE"/>
    <w:rsid w:val="008E2C96"/>
    <w:rsid w:val="008E5DF4"/>
    <w:rsid w:val="008E6086"/>
    <w:rsid w:val="008F0428"/>
    <w:rsid w:val="008F07BF"/>
    <w:rsid w:val="008F1F59"/>
    <w:rsid w:val="008F38D1"/>
    <w:rsid w:val="008F4C89"/>
    <w:rsid w:val="0090058D"/>
    <w:rsid w:val="009023BE"/>
    <w:rsid w:val="00902DC1"/>
    <w:rsid w:val="009033C6"/>
    <w:rsid w:val="00906D1C"/>
    <w:rsid w:val="00910B08"/>
    <w:rsid w:val="00910F27"/>
    <w:rsid w:val="009112CC"/>
    <w:rsid w:val="00911667"/>
    <w:rsid w:val="009126E9"/>
    <w:rsid w:val="00915373"/>
    <w:rsid w:val="00915514"/>
    <w:rsid w:val="00917A3B"/>
    <w:rsid w:val="009208B0"/>
    <w:rsid w:val="00920F90"/>
    <w:rsid w:val="009225FD"/>
    <w:rsid w:val="00923761"/>
    <w:rsid w:val="00923EAB"/>
    <w:rsid w:val="009240F8"/>
    <w:rsid w:val="0092449A"/>
    <w:rsid w:val="00924E41"/>
    <w:rsid w:val="00927FE7"/>
    <w:rsid w:val="00930733"/>
    <w:rsid w:val="00932017"/>
    <w:rsid w:val="00932C8D"/>
    <w:rsid w:val="00933E67"/>
    <w:rsid w:val="00936CE8"/>
    <w:rsid w:val="00941648"/>
    <w:rsid w:val="00941C76"/>
    <w:rsid w:val="00942535"/>
    <w:rsid w:val="00942DA1"/>
    <w:rsid w:val="009448CD"/>
    <w:rsid w:val="00945F74"/>
    <w:rsid w:val="00946520"/>
    <w:rsid w:val="00946A46"/>
    <w:rsid w:val="00947AAB"/>
    <w:rsid w:val="00947CFF"/>
    <w:rsid w:val="009504CB"/>
    <w:rsid w:val="009514DE"/>
    <w:rsid w:val="00952102"/>
    <w:rsid w:val="009524E0"/>
    <w:rsid w:val="0095254A"/>
    <w:rsid w:val="00953450"/>
    <w:rsid w:val="0095386C"/>
    <w:rsid w:val="00954CF0"/>
    <w:rsid w:val="00955BF3"/>
    <w:rsid w:val="0096358F"/>
    <w:rsid w:val="00964FC7"/>
    <w:rsid w:val="0096507F"/>
    <w:rsid w:val="0097031D"/>
    <w:rsid w:val="00971F32"/>
    <w:rsid w:val="0097332E"/>
    <w:rsid w:val="00973977"/>
    <w:rsid w:val="00980C95"/>
    <w:rsid w:val="00981058"/>
    <w:rsid w:val="00983C40"/>
    <w:rsid w:val="00983FAC"/>
    <w:rsid w:val="0098634A"/>
    <w:rsid w:val="009906BC"/>
    <w:rsid w:val="0099089B"/>
    <w:rsid w:val="00992931"/>
    <w:rsid w:val="00994761"/>
    <w:rsid w:val="009959AE"/>
    <w:rsid w:val="00996888"/>
    <w:rsid w:val="009A015F"/>
    <w:rsid w:val="009A06CA"/>
    <w:rsid w:val="009A0A7E"/>
    <w:rsid w:val="009A1684"/>
    <w:rsid w:val="009A2AC8"/>
    <w:rsid w:val="009A2D84"/>
    <w:rsid w:val="009A337C"/>
    <w:rsid w:val="009A3820"/>
    <w:rsid w:val="009A4FF7"/>
    <w:rsid w:val="009A6BF2"/>
    <w:rsid w:val="009B12A3"/>
    <w:rsid w:val="009B2D73"/>
    <w:rsid w:val="009B385C"/>
    <w:rsid w:val="009B42A0"/>
    <w:rsid w:val="009B4B39"/>
    <w:rsid w:val="009B5CF6"/>
    <w:rsid w:val="009B7CB8"/>
    <w:rsid w:val="009C293F"/>
    <w:rsid w:val="009C399C"/>
    <w:rsid w:val="009C3AB2"/>
    <w:rsid w:val="009C6A13"/>
    <w:rsid w:val="009C7591"/>
    <w:rsid w:val="009D289D"/>
    <w:rsid w:val="009D2EAC"/>
    <w:rsid w:val="009D37FA"/>
    <w:rsid w:val="009D52E5"/>
    <w:rsid w:val="009D5F4D"/>
    <w:rsid w:val="009D7AEC"/>
    <w:rsid w:val="009E0500"/>
    <w:rsid w:val="009E5F9E"/>
    <w:rsid w:val="009E7319"/>
    <w:rsid w:val="009E7817"/>
    <w:rsid w:val="009F0378"/>
    <w:rsid w:val="009F15E5"/>
    <w:rsid w:val="009F2737"/>
    <w:rsid w:val="009F3713"/>
    <w:rsid w:val="009F4EE3"/>
    <w:rsid w:val="009F577F"/>
    <w:rsid w:val="009F670F"/>
    <w:rsid w:val="009F6CE0"/>
    <w:rsid w:val="00A002D0"/>
    <w:rsid w:val="00A00597"/>
    <w:rsid w:val="00A00ABB"/>
    <w:rsid w:val="00A03E13"/>
    <w:rsid w:val="00A05096"/>
    <w:rsid w:val="00A051B2"/>
    <w:rsid w:val="00A06570"/>
    <w:rsid w:val="00A06686"/>
    <w:rsid w:val="00A071D7"/>
    <w:rsid w:val="00A1065D"/>
    <w:rsid w:val="00A126D9"/>
    <w:rsid w:val="00A13097"/>
    <w:rsid w:val="00A1470A"/>
    <w:rsid w:val="00A14C42"/>
    <w:rsid w:val="00A15686"/>
    <w:rsid w:val="00A16ED2"/>
    <w:rsid w:val="00A21628"/>
    <w:rsid w:val="00A223E1"/>
    <w:rsid w:val="00A25ADD"/>
    <w:rsid w:val="00A26B37"/>
    <w:rsid w:val="00A26F6C"/>
    <w:rsid w:val="00A31E84"/>
    <w:rsid w:val="00A34CB3"/>
    <w:rsid w:val="00A35557"/>
    <w:rsid w:val="00A4256F"/>
    <w:rsid w:val="00A45A28"/>
    <w:rsid w:val="00A46AFF"/>
    <w:rsid w:val="00A50474"/>
    <w:rsid w:val="00A51043"/>
    <w:rsid w:val="00A520B2"/>
    <w:rsid w:val="00A54CE7"/>
    <w:rsid w:val="00A57090"/>
    <w:rsid w:val="00A578BF"/>
    <w:rsid w:val="00A617BC"/>
    <w:rsid w:val="00A66470"/>
    <w:rsid w:val="00A666F7"/>
    <w:rsid w:val="00A71566"/>
    <w:rsid w:val="00A721D5"/>
    <w:rsid w:val="00A731FA"/>
    <w:rsid w:val="00A7339C"/>
    <w:rsid w:val="00A7398F"/>
    <w:rsid w:val="00A75608"/>
    <w:rsid w:val="00A76693"/>
    <w:rsid w:val="00A7713D"/>
    <w:rsid w:val="00A77D8A"/>
    <w:rsid w:val="00A8082F"/>
    <w:rsid w:val="00A80CD7"/>
    <w:rsid w:val="00A815A3"/>
    <w:rsid w:val="00A827CB"/>
    <w:rsid w:val="00A829FD"/>
    <w:rsid w:val="00A82CEA"/>
    <w:rsid w:val="00A83C13"/>
    <w:rsid w:val="00A83ED7"/>
    <w:rsid w:val="00A85507"/>
    <w:rsid w:val="00A8694A"/>
    <w:rsid w:val="00A94C21"/>
    <w:rsid w:val="00A95008"/>
    <w:rsid w:val="00A97178"/>
    <w:rsid w:val="00AA11A7"/>
    <w:rsid w:val="00AA2237"/>
    <w:rsid w:val="00AA25BD"/>
    <w:rsid w:val="00AA5143"/>
    <w:rsid w:val="00AA5967"/>
    <w:rsid w:val="00AA7434"/>
    <w:rsid w:val="00AA76B1"/>
    <w:rsid w:val="00AB0911"/>
    <w:rsid w:val="00AB1DBF"/>
    <w:rsid w:val="00AB23A9"/>
    <w:rsid w:val="00AB323A"/>
    <w:rsid w:val="00AB5412"/>
    <w:rsid w:val="00AB68E5"/>
    <w:rsid w:val="00AB7926"/>
    <w:rsid w:val="00AC0359"/>
    <w:rsid w:val="00AC0B84"/>
    <w:rsid w:val="00AC2EEC"/>
    <w:rsid w:val="00AC3D8A"/>
    <w:rsid w:val="00AC4193"/>
    <w:rsid w:val="00AC52A0"/>
    <w:rsid w:val="00AC52E5"/>
    <w:rsid w:val="00AC5F19"/>
    <w:rsid w:val="00AC72EF"/>
    <w:rsid w:val="00AD099F"/>
    <w:rsid w:val="00AD1D36"/>
    <w:rsid w:val="00AD27E8"/>
    <w:rsid w:val="00AD3FBE"/>
    <w:rsid w:val="00AD40FA"/>
    <w:rsid w:val="00AD4402"/>
    <w:rsid w:val="00AD5C2B"/>
    <w:rsid w:val="00AD7C14"/>
    <w:rsid w:val="00AD7F41"/>
    <w:rsid w:val="00AE1102"/>
    <w:rsid w:val="00AE20D4"/>
    <w:rsid w:val="00AE4659"/>
    <w:rsid w:val="00AE5BCA"/>
    <w:rsid w:val="00AE6716"/>
    <w:rsid w:val="00AF0593"/>
    <w:rsid w:val="00AF306E"/>
    <w:rsid w:val="00AF3302"/>
    <w:rsid w:val="00AF4094"/>
    <w:rsid w:val="00AF4178"/>
    <w:rsid w:val="00AF441F"/>
    <w:rsid w:val="00AF44CE"/>
    <w:rsid w:val="00AF52BA"/>
    <w:rsid w:val="00AF7E1E"/>
    <w:rsid w:val="00B0291F"/>
    <w:rsid w:val="00B0382B"/>
    <w:rsid w:val="00B03BDF"/>
    <w:rsid w:val="00B04CB2"/>
    <w:rsid w:val="00B04D4D"/>
    <w:rsid w:val="00B05B0F"/>
    <w:rsid w:val="00B10B36"/>
    <w:rsid w:val="00B10DA8"/>
    <w:rsid w:val="00B115B8"/>
    <w:rsid w:val="00B11BE5"/>
    <w:rsid w:val="00B11DA2"/>
    <w:rsid w:val="00B1275E"/>
    <w:rsid w:val="00B13256"/>
    <w:rsid w:val="00B16C31"/>
    <w:rsid w:val="00B203A8"/>
    <w:rsid w:val="00B20BC8"/>
    <w:rsid w:val="00B21490"/>
    <w:rsid w:val="00B22137"/>
    <w:rsid w:val="00B23005"/>
    <w:rsid w:val="00B232F9"/>
    <w:rsid w:val="00B23A7C"/>
    <w:rsid w:val="00B2421F"/>
    <w:rsid w:val="00B24896"/>
    <w:rsid w:val="00B263D3"/>
    <w:rsid w:val="00B264E6"/>
    <w:rsid w:val="00B27DA5"/>
    <w:rsid w:val="00B27F84"/>
    <w:rsid w:val="00B30B98"/>
    <w:rsid w:val="00B327BC"/>
    <w:rsid w:val="00B33F4C"/>
    <w:rsid w:val="00B35C2D"/>
    <w:rsid w:val="00B36F77"/>
    <w:rsid w:val="00B37A88"/>
    <w:rsid w:val="00B40F58"/>
    <w:rsid w:val="00B4147F"/>
    <w:rsid w:val="00B41576"/>
    <w:rsid w:val="00B41F25"/>
    <w:rsid w:val="00B42659"/>
    <w:rsid w:val="00B43547"/>
    <w:rsid w:val="00B440E3"/>
    <w:rsid w:val="00B448CD"/>
    <w:rsid w:val="00B45E26"/>
    <w:rsid w:val="00B5201D"/>
    <w:rsid w:val="00B53AFA"/>
    <w:rsid w:val="00B55325"/>
    <w:rsid w:val="00B55497"/>
    <w:rsid w:val="00B56AB0"/>
    <w:rsid w:val="00B605A1"/>
    <w:rsid w:val="00B60C71"/>
    <w:rsid w:val="00B61061"/>
    <w:rsid w:val="00B6109B"/>
    <w:rsid w:val="00B6259D"/>
    <w:rsid w:val="00B6416E"/>
    <w:rsid w:val="00B64A50"/>
    <w:rsid w:val="00B65364"/>
    <w:rsid w:val="00B740D5"/>
    <w:rsid w:val="00B74177"/>
    <w:rsid w:val="00B7448E"/>
    <w:rsid w:val="00B776F7"/>
    <w:rsid w:val="00B77A1D"/>
    <w:rsid w:val="00B77B18"/>
    <w:rsid w:val="00B80053"/>
    <w:rsid w:val="00B810AD"/>
    <w:rsid w:val="00B81CA7"/>
    <w:rsid w:val="00B826AF"/>
    <w:rsid w:val="00B83B9B"/>
    <w:rsid w:val="00B83FE3"/>
    <w:rsid w:val="00B84427"/>
    <w:rsid w:val="00B844E5"/>
    <w:rsid w:val="00B85D30"/>
    <w:rsid w:val="00B87FD1"/>
    <w:rsid w:val="00B904FC"/>
    <w:rsid w:val="00B919E5"/>
    <w:rsid w:val="00B919F2"/>
    <w:rsid w:val="00B9205E"/>
    <w:rsid w:val="00B95CD9"/>
    <w:rsid w:val="00BA3F26"/>
    <w:rsid w:val="00BA4138"/>
    <w:rsid w:val="00BA64A7"/>
    <w:rsid w:val="00BA7B4C"/>
    <w:rsid w:val="00BB09EE"/>
    <w:rsid w:val="00BB2C59"/>
    <w:rsid w:val="00BB38FE"/>
    <w:rsid w:val="00BB556B"/>
    <w:rsid w:val="00BB6D5B"/>
    <w:rsid w:val="00BC2EB0"/>
    <w:rsid w:val="00BC32A7"/>
    <w:rsid w:val="00BC38C9"/>
    <w:rsid w:val="00BC58D5"/>
    <w:rsid w:val="00BC5D1A"/>
    <w:rsid w:val="00BC6314"/>
    <w:rsid w:val="00BC655C"/>
    <w:rsid w:val="00BD08F7"/>
    <w:rsid w:val="00BD0C8B"/>
    <w:rsid w:val="00BD0D88"/>
    <w:rsid w:val="00BD2190"/>
    <w:rsid w:val="00BD23D2"/>
    <w:rsid w:val="00BD3064"/>
    <w:rsid w:val="00BD40CD"/>
    <w:rsid w:val="00BD46DA"/>
    <w:rsid w:val="00BD768E"/>
    <w:rsid w:val="00BD7AC2"/>
    <w:rsid w:val="00BE1238"/>
    <w:rsid w:val="00BE12A9"/>
    <w:rsid w:val="00BE2EA5"/>
    <w:rsid w:val="00BE4B37"/>
    <w:rsid w:val="00BF0E1D"/>
    <w:rsid w:val="00BF515E"/>
    <w:rsid w:val="00BF66BA"/>
    <w:rsid w:val="00C01412"/>
    <w:rsid w:val="00C02ADA"/>
    <w:rsid w:val="00C03BEE"/>
    <w:rsid w:val="00C0458C"/>
    <w:rsid w:val="00C0562F"/>
    <w:rsid w:val="00C0599A"/>
    <w:rsid w:val="00C067C4"/>
    <w:rsid w:val="00C076D6"/>
    <w:rsid w:val="00C07D24"/>
    <w:rsid w:val="00C107AD"/>
    <w:rsid w:val="00C10BD9"/>
    <w:rsid w:val="00C10CC4"/>
    <w:rsid w:val="00C145E3"/>
    <w:rsid w:val="00C14A31"/>
    <w:rsid w:val="00C15286"/>
    <w:rsid w:val="00C158F2"/>
    <w:rsid w:val="00C1655C"/>
    <w:rsid w:val="00C173AB"/>
    <w:rsid w:val="00C20901"/>
    <w:rsid w:val="00C219AC"/>
    <w:rsid w:val="00C22660"/>
    <w:rsid w:val="00C24770"/>
    <w:rsid w:val="00C25337"/>
    <w:rsid w:val="00C271BF"/>
    <w:rsid w:val="00C30E13"/>
    <w:rsid w:val="00C312B7"/>
    <w:rsid w:val="00C3175A"/>
    <w:rsid w:val="00C3327F"/>
    <w:rsid w:val="00C34B58"/>
    <w:rsid w:val="00C37B34"/>
    <w:rsid w:val="00C40A66"/>
    <w:rsid w:val="00C40E9D"/>
    <w:rsid w:val="00C4139C"/>
    <w:rsid w:val="00C414FE"/>
    <w:rsid w:val="00C43A5E"/>
    <w:rsid w:val="00C44145"/>
    <w:rsid w:val="00C4422B"/>
    <w:rsid w:val="00C4614C"/>
    <w:rsid w:val="00C50F2A"/>
    <w:rsid w:val="00C55ED7"/>
    <w:rsid w:val="00C57B58"/>
    <w:rsid w:val="00C61F25"/>
    <w:rsid w:val="00C623B6"/>
    <w:rsid w:val="00C63597"/>
    <w:rsid w:val="00C63ADB"/>
    <w:rsid w:val="00C67A38"/>
    <w:rsid w:val="00C70455"/>
    <w:rsid w:val="00C71B09"/>
    <w:rsid w:val="00C7218A"/>
    <w:rsid w:val="00C730C7"/>
    <w:rsid w:val="00C77415"/>
    <w:rsid w:val="00C775A4"/>
    <w:rsid w:val="00C807D2"/>
    <w:rsid w:val="00C80B6E"/>
    <w:rsid w:val="00C8543C"/>
    <w:rsid w:val="00C872A1"/>
    <w:rsid w:val="00C87F25"/>
    <w:rsid w:val="00C90A4D"/>
    <w:rsid w:val="00C90E46"/>
    <w:rsid w:val="00C93C0E"/>
    <w:rsid w:val="00C96C08"/>
    <w:rsid w:val="00C971A0"/>
    <w:rsid w:val="00CA1175"/>
    <w:rsid w:val="00CA3052"/>
    <w:rsid w:val="00CA3B4C"/>
    <w:rsid w:val="00CA45C2"/>
    <w:rsid w:val="00CA5FA2"/>
    <w:rsid w:val="00CA63AE"/>
    <w:rsid w:val="00CA63D9"/>
    <w:rsid w:val="00CA7F3F"/>
    <w:rsid w:val="00CB0879"/>
    <w:rsid w:val="00CB1338"/>
    <w:rsid w:val="00CB2A98"/>
    <w:rsid w:val="00CB31C9"/>
    <w:rsid w:val="00CB3D9C"/>
    <w:rsid w:val="00CB4B8C"/>
    <w:rsid w:val="00CB542C"/>
    <w:rsid w:val="00CB5B54"/>
    <w:rsid w:val="00CB6065"/>
    <w:rsid w:val="00CB7A06"/>
    <w:rsid w:val="00CB7DC1"/>
    <w:rsid w:val="00CC0511"/>
    <w:rsid w:val="00CC06C0"/>
    <w:rsid w:val="00CC30F2"/>
    <w:rsid w:val="00CC4A6B"/>
    <w:rsid w:val="00CC5AFA"/>
    <w:rsid w:val="00CC5FFE"/>
    <w:rsid w:val="00CD069D"/>
    <w:rsid w:val="00CD1A4F"/>
    <w:rsid w:val="00CD1FDD"/>
    <w:rsid w:val="00CD31FF"/>
    <w:rsid w:val="00CD41FC"/>
    <w:rsid w:val="00CD4569"/>
    <w:rsid w:val="00CD5302"/>
    <w:rsid w:val="00CD56BB"/>
    <w:rsid w:val="00CE2656"/>
    <w:rsid w:val="00CE354E"/>
    <w:rsid w:val="00CE72A0"/>
    <w:rsid w:val="00CF05E7"/>
    <w:rsid w:val="00CF124F"/>
    <w:rsid w:val="00CF15CA"/>
    <w:rsid w:val="00CF2ACA"/>
    <w:rsid w:val="00CF30A1"/>
    <w:rsid w:val="00CF5C0C"/>
    <w:rsid w:val="00CF62FD"/>
    <w:rsid w:val="00CF70E7"/>
    <w:rsid w:val="00D00A85"/>
    <w:rsid w:val="00D031BC"/>
    <w:rsid w:val="00D03F36"/>
    <w:rsid w:val="00D048A2"/>
    <w:rsid w:val="00D0571D"/>
    <w:rsid w:val="00D07C4E"/>
    <w:rsid w:val="00D123DF"/>
    <w:rsid w:val="00D12F0D"/>
    <w:rsid w:val="00D1392E"/>
    <w:rsid w:val="00D1524A"/>
    <w:rsid w:val="00D15E74"/>
    <w:rsid w:val="00D16652"/>
    <w:rsid w:val="00D16D82"/>
    <w:rsid w:val="00D21B5B"/>
    <w:rsid w:val="00D24FF5"/>
    <w:rsid w:val="00D321D3"/>
    <w:rsid w:val="00D32F54"/>
    <w:rsid w:val="00D33ECC"/>
    <w:rsid w:val="00D37AFC"/>
    <w:rsid w:val="00D40C98"/>
    <w:rsid w:val="00D418F9"/>
    <w:rsid w:val="00D449C3"/>
    <w:rsid w:val="00D46E79"/>
    <w:rsid w:val="00D472A2"/>
    <w:rsid w:val="00D47A14"/>
    <w:rsid w:val="00D5060D"/>
    <w:rsid w:val="00D5101F"/>
    <w:rsid w:val="00D51B24"/>
    <w:rsid w:val="00D52610"/>
    <w:rsid w:val="00D54AC5"/>
    <w:rsid w:val="00D56497"/>
    <w:rsid w:val="00D601CF"/>
    <w:rsid w:val="00D607C6"/>
    <w:rsid w:val="00D61577"/>
    <w:rsid w:val="00D619F7"/>
    <w:rsid w:val="00D65C69"/>
    <w:rsid w:val="00D7065B"/>
    <w:rsid w:val="00D714B1"/>
    <w:rsid w:val="00D723B7"/>
    <w:rsid w:val="00D73D66"/>
    <w:rsid w:val="00D760E8"/>
    <w:rsid w:val="00D76FEC"/>
    <w:rsid w:val="00D8106A"/>
    <w:rsid w:val="00D81974"/>
    <w:rsid w:val="00D82B65"/>
    <w:rsid w:val="00D84869"/>
    <w:rsid w:val="00D84C42"/>
    <w:rsid w:val="00D85D41"/>
    <w:rsid w:val="00D85EC1"/>
    <w:rsid w:val="00D90277"/>
    <w:rsid w:val="00D92A97"/>
    <w:rsid w:val="00D93A35"/>
    <w:rsid w:val="00D943FB"/>
    <w:rsid w:val="00D952C6"/>
    <w:rsid w:val="00DA2CF0"/>
    <w:rsid w:val="00DA3E86"/>
    <w:rsid w:val="00DA5ACE"/>
    <w:rsid w:val="00DA6D6A"/>
    <w:rsid w:val="00DB1822"/>
    <w:rsid w:val="00DB18BF"/>
    <w:rsid w:val="00DB3D5C"/>
    <w:rsid w:val="00DB65DE"/>
    <w:rsid w:val="00DC0749"/>
    <w:rsid w:val="00DC118B"/>
    <w:rsid w:val="00DC1A77"/>
    <w:rsid w:val="00DC22CC"/>
    <w:rsid w:val="00DC554C"/>
    <w:rsid w:val="00DC5839"/>
    <w:rsid w:val="00DC5B54"/>
    <w:rsid w:val="00DC6C85"/>
    <w:rsid w:val="00DD3C15"/>
    <w:rsid w:val="00DD49E2"/>
    <w:rsid w:val="00DE02B1"/>
    <w:rsid w:val="00DE14E4"/>
    <w:rsid w:val="00DE2BE4"/>
    <w:rsid w:val="00DE4CF5"/>
    <w:rsid w:val="00DE7168"/>
    <w:rsid w:val="00DE7177"/>
    <w:rsid w:val="00DE779B"/>
    <w:rsid w:val="00DF0EB5"/>
    <w:rsid w:val="00DF2F8F"/>
    <w:rsid w:val="00DF5B2A"/>
    <w:rsid w:val="00DF5FAC"/>
    <w:rsid w:val="00E0202B"/>
    <w:rsid w:val="00E02CEB"/>
    <w:rsid w:val="00E0316A"/>
    <w:rsid w:val="00E047D3"/>
    <w:rsid w:val="00E0599B"/>
    <w:rsid w:val="00E06F5E"/>
    <w:rsid w:val="00E112C1"/>
    <w:rsid w:val="00E119BA"/>
    <w:rsid w:val="00E121C0"/>
    <w:rsid w:val="00E1275B"/>
    <w:rsid w:val="00E128DB"/>
    <w:rsid w:val="00E13FB2"/>
    <w:rsid w:val="00E149E6"/>
    <w:rsid w:val="00E162BB"/>
    <w:rsid w:val="00E16C78"/>
    <w:rsid w:val="00E17FE4"/>
    <w:rsid w:val="00E20D75"/>
    <w:rsid w:val="00E210CC"/>
    <w:rsid w:val="00E224E7"/>
    <w:rsid w:val="00E23409"/>
    <w:rsid w:val="00E30C00"/>
    <w:rsid w:val="00E330D8"/>
    <w:rsid w:val="00E36A29"/>
    <w:rsid w:val="00E427EC"/>
    <w:rsid w:val="00E42A8E"/>
    <w:rsid w:val="00E431C9"/>
    <w:rsid w:val="00E43565"/>
    <w:rsid w:val="00E44156"/>
    <w:rsid w:val="00E45C8D"/>
    <w:rsid w:val="00E47755"/>
    <w:rsid w:val="00E5047C"/>
    <w:rsid w:val="00E50DC0"/>
    <w:rsid w:val="00E532B0"/>
    <w:rsid w:val="00E60857"/>
    <w:rsid w:val="00E62149"/>
    <w:rsid w:val="00E6438A"/>
    <w:rsid w:val="00E64B44"/>
    <w:rsid w:val="00E64B7A"/>
    <w:rsid w:val="00E672DE"/>
    <w:rsid w:val="00E74589"/>
    <w:rsid w:val="00E74C1C"/>
    <w:rsid w:val="00E768D4"/>
    <w:rsid w:val="00E811F4"/>
    <w:rsid w:val="00E815C1"/>
    <w:rsid w:val="00E81910"/>
    <w:rsid w:val="00E823F8"/>
    <w:rsid w:val="00E84BF4"/>
    <w:rsid w:val="00E84D10"/>
    <w:rsid w:val="00E86B8F"/>
    <w:rsid w:val="00E86EE8"/>
    <w:rsid w:val="00E927FE"/>
    <w:rsid w:val="00E92DDF"/>
    <w:rsid w:val="00E93DD1"/>
    <w:rsid w:val="00E94A7F"/>
    <w:rsid w:val="00E95C22"/>
    <w:rsid w:val="00E968C6"/>
    <w:rsid w:val="00E9788F"/>
    <w:rsid w:val="00E979C5"/>
    <w:rsid w:val="00E97C1C"/>
    <w:rsid w:val="00E97E89"/>
    <w:rsid w:val="00EA604F"/>
    <w:rsid w:val="00EA789D"/>
    <w:rsid w:val="00EB320B"/>
    <w:rsid w:val="00EB37AF"/>
    <w:rsid w:val="00EB37C0"/>
    <w:rsid w:val="00EB4D39"/>
    <w:rsid w:val="00EB6AA6"/>
    <w:rsid w:val="00EB7B82"/>
    <w:rsid w:val="00EC0AD9"/>
    <w:rsid w:val="00EC1480"/>
    <w:rsid w:val="00EC335C"/>
    <w:rsid w:val="00EC5FAE"/>
    <w:rsid w:val="00EC71A5"/>
    <w:rsid w:val="00EC728F"/>
    <w:rsid w:val="00ED1E5E"/>
    <w:rsid w:val="00ED24BF"/>
    <w:rsid w:val="00ED3AB1"/>
    <w:rsid w:val="00ED421C"/>
    <w:rsid w:val="00ED4380"/>
    <w:rsid w:val="00ED5BE7"/>
    <w:rsid w:val="00ED79AB"/>
    <w:rsid w:val="00EE26EC"/>
    <w:rsid w:val="00EE2D77"/>
    <w:rsid w:val="00EE2E20"/>
    <w:rsid w:val="00EE5FAA"/>
    <w:rsid w:val="00EE709B"/>
    <w:rsid w:val="00EF0008"/>
    <w:rsid w:val="00EF112B"/>
    <w:rsid w:val="00EF580D"/>
    <w:rsid w:val="00EF6429"/>
    <w:rsid w:val="00F0131E"/>
    <w:rsid w:val="00F02CA8"/>
    <w:rsid w:val="00F05CAE"/>
    <w:rsid w:val="00F06E64"/>
    <w:rsid w:val="00F10D6B"/>
    <w:rsid w:val="00F1153A"/>
    <w:rsid w:val="00F12983"/>
    <w:rsid w:val="00F1304B"/>
    <w:rsid w:val="00F137EB"/>
    <w:rsid w:val="00F14DB2"/>
    <w:rsid w:val="00F1535F"/>
    <w:rsid w:val="00F15AAC"/>
    <w:rsid w:val="00F1690A"/>
    <w:rsid w:val="00F16915"/>
    <w:rsid w:val="00F16A53"/>
    <w:rsid w:val="00F2123C"/>
    <w:rsid w:val="00F22047"/>
    <w:rsid w:val="00F23580"/>
    <w:rsid w:val="00F23FE5"/>
    <w:rsid w:val="00F259E2"/>
    <w:rsid w:val="00F25D54"/>
    <w:rsid w:val="00F26383"/>
    <w:rsid w:val="00F26952"/>
    <w:rsid w:val="00F2756A"/>
    <w:rsid w:val="00F305AD"/>
    <w:rsid w:val="00F31AFA"/>
    <w:rsid w:val="00F3259C"/>
    <w:rsid w:val="00F33B02"/>
    <w:rsid w:val="00F3645E"/>
    <w:rsid w:val="00F37C0C"/>
    <w:rsid w:val="00F40CA6"/>
    <w:rsid w:val="00F44697"/>
    <w:rsid w:val="00F44F8E"/>
    <w:rsid w:val="00F4606A"/>
    <w:rsid w:val="00F462FB"/>
    <w:rsid w:val="00F5034F"/>
    <w:rsid w:val="00F50E8A"/>
    <w:rsid w:val="00F514AF"/>
    <w:rsid w:val="00F567F2"/>
    <w:rsid w:val="00F600C8"/>
    <w:rsid w:val="00F60F2E"/>
    <w:rsid w:val="00F618BF"/>
    <w:rsid w:val="00F624D9"/>
    <w:rsid w:val="00F62E80"/>
    <w:rsid w:val="00F63124"/>
    <w:rsid w:val="00F648D7"/>
    <w:rsid w:val="00F64B9B"/>
    <w:rsid w:val="00F65DD8"/>
    <w:rsid w:val="00F71907"/>
    <w:rsid w:val="00F725EA"/>
    <w:rsid w:val="00F728B0"/>
    <w:rsid w:val="00F72A34"/>
    <w:rsid w:val="00F73817"/>
    <w:rsid w:val="00F77921"/>
    <w:rsid w:val="00F80896"/>
    <w:rsid w:val="00F80DA2"/>
    <w:rsid w:val="00F8164D"/>
    <w:rsid w:val="00F8240E"/>
    <w:rsid w:val="00F85109"/>
    <w:rsid w:val="00F85D30"/>
    <w:rsid w:val="00F866A7"/>
    <w:rsid w:val="00F907F6"/>
    <w:rsid w:val="00F90C8C"/>
    <w:rsid w:val="00F90FC5"/>
    <w:rsid w:val="00F922CC"/>
    <w:rsid w:val="00F9363B"/>
    <w:rsid w:val="00F9393B"/>
    <w:rsid w:val="00F93981"/>
    <w:rsid w:val="00F93E81"/>
    <w:rsid w:val="00F958A4"/>
    <w:rsid w:val="00F96712"/>
    <w:rsid w:val="00F96E93"/>
    <w:rsid w:val="00F97272"/>
    <w:rsid w:val="00F97A84"/>
    <w:rsid w:val="00FA1427"/>
    <w:rsid w:val="00FA28E7"/>
    <w:rsid w:val="00FA2B19"/>
    <w:rsid w:val="00FA31F9"/>
    <w:rsid w:val="00FA5222"/>
    <w:rsid w:val="00FA5500"/>
    <w:rsid w:val="00FB01E3"/>
    <w:rsid w:val="00FB0EF2"/>
    <w:rsid w:val="00FB21F7"/>
    <w:rsid w:val="00FB3871"/>
    <w:rsid w:val="00FB3A81"/>
    <w:rsid w:val="00FB5A10"/>
    <w:rsid w:val="00FC0B84"/>
    <w:rsid w:val="00FC23DE"/>
    <w:rsid w:val="00FC28A1"/>
    <w:rsid w:val="00FC2BDA"/>
    <w:rsid w:val="00FC6035"/>
    <w:rsid w:val="00FC68C2"/>
    <w:rsid w:val="00FD288D"/>
    <w:rsid w:val="00FD3324"/>
    <w:rsid w:val="00FD3358"/>
    <w:rsid w:val="00FD4732"/>
    <w:rsid w:val="00FD4A3D"/>
    <w:rsid w:val="00FD5230"/>
    <w:rsid w:val="00FD582B"/>
    <w:rsid w:val="00FD6015"/>
    <w:rsid w:val="00FD65B6"/>
    <w:rsid w:val="00FD69EB"/>
    <w:rsid w:val="00FD7784"/>
    <w:rsid w:val="00FD7BEE"/>
    <w:rsid w:val="00FE009E"/>
    <w:rsid w:val="00FE1417"/>
    <w:rsid w:val="00FE447A"/>
    <w:rsid w:val="00FE607A"/>
    <w:rsid w:val="00FE6888"/>
    <w:rsid w:val="00FE75CF"/>
    <w:rsid w:val="00FF0697"/>
    <w:rsid w:val="00FF350E"/>
    <w:rsid w:val="00FF4E90"/>
    <w:rsid w:val="00FF532D"/>
    <w:rsid w:val="00FF5818"/>
    <w:rsid w:val="00FF73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iPriority="20" w:unhideWhenUsed="0" w:qFormat="1"/>
    <w:lsdException w:name="Document Map" w:uiPriority="99"/>
    <w:lsdException w:name="Normal (Web)" w:uiPriority="99"/>
    <w:lsdException w:name="HTML Code" w:uiPriority="99"/>
    <w:lsdException w:name="HTML Preformatted"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2925"/>
    <w:rPr>
      <w:rFonts w:ascii="Arial" w:hAnsi="Arial"/>
    </w:rPr>
  </w:style>
  <w:style w:type="paragraph" w:styleId="Heading1">
    <w:name w:val="heading 1"/>
    <w:next w:val="BodyText"/>
    <w:qFormat/>
    <w:rsid w:val="000658B1"/>
    <w:pPr>
      <w:keepNext/>
      <w:numPr>
        <w:numId w:val="10"/>
      </w:numPr>
      <w:spacing w:before="240" w:after="60"/>
      <w:outlineLvl w:val="0"/>
    </w:pPr>
    <w:rPr>
      <w:rFonts w:ascii="Arial" w:hAnsi="Arial" w:cs="Arial"/>
      <w:b/>
      <w:bCs/>
      <w:kern w:val="32"/>
      <w:sz w:val="32"/>
      <w:szCs w:val="32"/>
    </w:rPr>
  </w:style>
  <w:style w:type="paragraph" w:styleId="Heading2">
    <w:name w:val="heading 2"/>
    <w:basedOn w:val="Heading1"/>
    <w:next w:val="BodyText"/>
    <w:qFormat/>
    <w:rsid w:val="000F6541"/>
    <w:pPr>
      <w:numPr>
        <w:ilvl w:val="1"/>
      </w:numPr>
      <w:ind w:left="936"/>
      <w:outlineLvl w:val="1"/>
    </w:pPr>
    <w:rPr>
      <w:bCs w:val="0"/>
      <w:iCs/>
      <w:sz w:val="24"/>
      <w:szCs w:val="28"/>
    </w:rPr>
  </w:style>
  <w:style w:type="paragraph" w:styleId="Heading3">
    <w:name w:val="heading 3"/>
    <w:basedOn w:val="Heading2"/>
    <w:next w:val="BodyText"/>
    <w:qFormat/>
    <w:rsid w:val="000F6541"/>
    <w:pPr>
      <w:numPr>
        <w:ilvl w:val="2"/>
      </w:numPr>
      <w:ind w:left="1440"/>
      <w:outlineLvl w:val="2"/>
    </w:pPr>
    <w:rPr>
      <w:bCs/>
      <w:sz w:val="20"/>
      <w:szCs w:val="26"/>
    </w:rPr>
  </w:style>
  <w:style w:type="paragraph" w:styleId="Heading4">
    <w:name w:val="heading 4"/>
    <w:basedOn w:val="Heading3"/>
    <w:next w:val="BodyText"/>
    <w:qFormat/>
    <w:rsid w:val="000F6541"/>
    <w:pPr>
      <w:numPr>
        <w:ilvl w:val="3"/>
      </w:numPr>
      <w:ind w:left="1584"/>
      <w:outlineLvl w:val="3"/>
    </w:pPr>
    <w:rPr>
      <w:rFonts w:ascii="Times New Roman" w:hAnsi="Times New Roman"/>
      <w:bCs w:val="0"/>
      <w:szCs w:val="28"/>
    </w:rPr>
  </w:style>
  <w:style w:type="paragraph" w:styleId="Heading5">
    <w:name w:val="heading 5"/>
    <w:basedOn w:val="Heading4"/>
    <w:next w:val="BodyText"/>
    <w:qFormat/>
    <w:rsid w:val="000F6541"/>
    <w:pPr>
      <w:numPr>
        <w:ilvl w:val="4"/>
      </w:numPr>
      <w:ind w:left="1728"/>
      <w:outlineLvl w:val="4"/>
    </w:pPr>
    <w:rPr>
      <w:bCs/>
      <w:iCs w:val="0"/>
      <w:szCs w:val="26"/>
    </w:rPr>
  </w:style>
  <w:style w:type="paragraph" w:styleId="Heading6">
    <w:name w:val="heading 6"/>
    <w:basedOn w:val="Heading5"/>
    <w:next w:val="BlockText"/>
    <w:qFormat/>
    <w:rsid w:val="000F6541"/>
    <w:pPr>
      <w:numPr>
        <w:ilvl w:val="5"/>
      </w:numPr>
      <w:spacing w:line="220" w:lineRule="exact"/>
      <w:ind w:left="1872"/>
      <w:jc w:val="both"/>
      <w:outlineLvl w:val="5"/>
    </w:pPr>
    <w:rPr>
      <w:i/>
    </w:rPr>
  </w:style>
  <w:style w:type="paragraph" w:styleId="Heading7">
    <w:name w:val="heading 7"/>
    <w:basedOn w:val="Heading6"/>
    <w:next w:val="BodyText"/>
    <w:qFormat/>
    <w:rsid w:val="000F6541"/>
    <w:pPr>
      <w:numPr>
        <w:ilvl w:val="6"/>
      </w:numPr>
      <w:ind w:left="2016"/>
      <w:outlineLvl w:val="6"/>
    </w:pPr>
  </w:style>
  <w:style w:type="paragraph" w:styleId="Heading8">
    <w:name w:val="heading 8"/>
    <w:basedOn w:val="Heading7"/>
    <w:next w:val="BodyText"/>
    <w:qFormat/>
    <w:rsid w:val="000F6541"/>
    <w:pPr>
      <w:keepNext w:val="0"/>
      <w:numPr>
        <w:ilvl w:val="7"/>
      </w:numPr>
      <w:ind w:left="2160"/>
      <w:outlineLvl w:val="7"/>
    </w:pPr>
    <w:rPr>
      <w:rFonts w:ascii="Arial" w:hAnsi="Arial" w:cs="Times New Roman"/>
      <w:b w:val="0"/>
      <w:bCs w:val="0"/>
      <w:kern w:val="0"/>
      <w:szCs w:val="20"/>
    </w:rPr>
  </w:style>
  <w:style w:type="paragraph" w:styleId="Heading9">
    <w:name w:val="heading 9"/>
    <w:basedOn w:val="Heading8"/>
    <w:next w:val="BodyText"/>
    <w:qFormat/>
    <w:rsid w:val="000F6541"/>
    <w:pPr>
      <w:numPr>
        <w:ilvl w:val="8"/>
      </w:numPr>
      <w:ind w:left="2304"/>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nyLogo">
    <w:name w:val="CompanyLogo"/>
    <w:rsid w:val="00472925"/>
    <w:pPr>
      <w:spacing w:before="1500" w:after="800"/>
      <w:jc w:val="center"/>
    </w:pPr>
  </w:style>
  <w:style w:type="paragraph" w:styleId="Title">
    <w:name w:val="Title"/>
    <w:next w:val="Normal"/>
    <w:qFormat/>
    <w:rsid w:val="00472925"/>
    <w:pPr>
      <w:spacing w:after="200"/>
      <w:ind w:left="720"/>
    </w:pPr>
    <w:rPr>
      <w:rFonts w:ascii="Arial" w:hAnsi="Arial" w:cs="Arial"/>
      <w:b/>
      <w:bCs/>
      <w:kern w:val="28"/>
      <w:sz w:val="40"/>
      <w:szCs w:val="32"/>
    </w:rPr>
  </w:style>
  <w:style w:type="paragraph" w:customStyle="1" w:styleId="Version">
    <w:name w:val="Version"/>
    <w:rsid w:val="00472925"/>
    <w:pPr>
      <w:ind w:left="720"/>
    </w:pPr>
    <w:rPr>
      <w:rFonts w:ascii="Arial" w:hAnsi="Arial"/>
      <w:b/>
      <w:sz w:val="24"/>
    </w:rPr>
  </w:style>
  <w:style w:type="paragraph" w:customStyle="1" w:styleId="Subtitle1">
    <w:name w:val="Subtitle1"/>
    <w:basedOn w:val="Title"/>
    <w:next w:val="Normal"/>
    <w:rsid w:val="00472925"/>
    <w:pPr>
      <w:pBdr>
        <w:bottom w:val="single" w:sz="4" w:space="1" w:color="auto"/>
      </w:pBdr>
      <w:ind w:right="1080"/>
    </w:pPr>
    <w:rPr>
      <w:b w:val="0"/>
      <w:bCs w:val="0"/>
      <w:sz w:val="36"/>
    </w:rPr>
  </w:style>
  <w:style w:type="paragraph" w:styleId="Header">
    <w:name w:val="header"/>
    <w:aliases w:val="Even"/>
    <w:basedOn w:val="Normal"/>
    <w:rsid w:val="00472925"/>
    <w:pPr>
      <w:tabs>
        <w:tab w:val="center" w:pos="4320"/>
        <w:tab w:val="right" w:pos="8640"/>
      </w:tabs>
    </w:pPr>
    <w:rPr>
      <w:rFonts w:ascii="Garamond" w:hAnsi="Garamond"/>
    </w:rPr>
  </w:style>
  <w:style w:type="paragraph" w:styleId="Footer">
    <w:name w:val="footer"/>
    <w:basedOn w:val="Normal"/>
    <w:link w:val="FooterChar"/>
    <w:uiPriority w:val="99"/>
    <w:rsid w:val="00472925"/>
    <w:pPr>
      <w:tabs>
        <w:tab w:val="center" w:pos="4320"/>
        <w:tab w:val="right" w:pos="8640"/>
      </w:tabs>
    </w:pPr>
    <w:rPr>
      <w:rFonts w:ascii="Garamond" w:hAnsi="Garamond"/>
    </w:rPr>
  </w:style>
  <w:style w:type="paragraph" w:customStyle="1" w:styleId="TableTextLeft">
    <w:name w:val="Table Text Left"/>
    <w:basedOn w:val="BodyText"/>
    <w:rsid w:val="00472925"/>
    <w:pPr>
      <w:keepNext/>
      <w:keepLines/>
      <w:spacing w:before="40" w:after="40"/>
      <w:ind w:left="144"/>
    </w:pPr>
  </w:style>
  <w:style w:type="paragraph" w:customStyle="1" w:styleId="TableHeadersLeft">
    <w:name w:val="Table Headers Left"/>
    <w:basedOn w:val="Normal"/>
    <w:rsid w:val="00472925"/>
    <w:pPr>
      <w:keepNext/>
      <w:keepLines/>
      <w:numPr>
        <w:numId w:val="1"/>
      </w:numPr>
      <w:spacing w:before="40" w:after="40"/>
      <w:ind w:left="144" w:firstLine="0"/>
    </w:pPr>
    <w:rPr>
      <w:b/>
    </w:rPr>
  </w:style>
  <w:style w:type="paragraph" w:customStyle="1" w:styleId="TableHeadersRight">
    <w:name w:val="Table Headers Right"/>
    <w:basedOn w:val="TableHeadersLeft"/>
    <w:rsid w:val="00472925"/>
    <w:pPr>
      <w:ind w:right="144"/>
      <w:jc w:val="right"/>
    </w:pPr>
  </w:style>
  <w:style w:type="paragraph" w:customStyle="1" w:styleId="TableTextRight">
    <w:name w:val="Table Text Right"/>
    <w:basedOn w:val="TableTextLeft"/>
    <w:rsid w:val="00472925"/>
    <w:pPr>
      <w:ind w:right="144"/>
      <w:jc w:val="right"/>
    </w:pPr>
  </w:style>
  <w:style w:type="paragraph" w:customStyle="1" w:styleId="TableNumP">
    <w:name w:val="Table_NumP"/>
    <w:basedOn w:val="TableHeadersLeft"/>
    <w:rsid w:val="00472925"/>
    <w:pPr>
      <w:numPr>
        <w:ilvl w:val="1"/>
      </w:numPr>
      <w:ind w:left="590" w:hanging="230"/>
    </w:pPr>
    <w:rPr>
      <w:b w:val="0"/>
    </w:rPr>
  </w:style>
  <w:style w:type="paragraph" w:styleId="Revision">
    <w:name w:val="Revision"/>
    <w:basedOn w:val="Normal"/>
    <w:rsid w:val="00472925"/>
    <w:pPr>
      <w:spacing w:before="40"/>
      <w:jc w:val="center"/>
    </w:pPr>
    <w:rPr>
      <w:sz w:val="24"/>
    </w:rPr>
  </w:style>
  <w:style w:type="paragraph" w:styleId="BodyText">
    <w:name w:val="Body Text"/>
    <w:basedOn w:val="Normal"/>
    <w:link w:val="BodyTextChar"/>
    <w:rsid w:val="00472925"/>
    <w:pPr>
      <w:spacing w:after="120"/>
    </w:pPr>
  </w:style>
  <w:style w:type="paragraph" w:styleId="TOC2">
    <w:name w:val="toc 2"/>
    <w:basedOn w:val="Normal"/>
    <w:next w:val="Normal"/>
    <w:autoRedefine/>
    <w:uiPriority w:val="39"/>
    <w:rsid w:val="00472925"/>
    <w:pPr>
      <w:tabs>
        <w:tab w:val="right" w:leader="dot" w:pos="8990"/>
      </w:tabs>
      <w:spacing w:after="40"/>
      <w:ind w:left="720"/>
    </w:pPr>
    <w:rPr>
      <w:smallCaps/>
    </w:rPr>
  </w:style>
  <w:style w:type="paragraph" w:customStyle="1" w:styleId="TOCTitle">
    <w:name w:val="TOC Title"/>
    <w:basedOn w:val="Heading1"/>
    <w:next w:val="TOC1"/>
    <w:rsid w:val="00472925"/>
    <w:pPr>
      <w:keepLines/>
      <w:suppressAutoHyphens/>
      <w:spacing w:before="0" w:after="200"/>
    </w:pPr>
    <w:rPr>
      <w:rFonts w:ascii="Verdana" w:hAnsi="Verdana" w:cs="Times New Roman"/>
      <w:b w:val="0"/>
      <w:bCs w:val="0"/>
      <w:smallCaps/>
      <w:spacing w:val="60"/>
      <w:kern w:val="0"/>
      <w:sz w:val="36"/>
      <w:szCs w:val="20"/>
    </w:rPr>
  </w:style>
  <w:style w:type="paragraph" w:styleId="TOC1">
    <w:name w:val="toc 1"/>
    <w:basedOn w:val="Normal"/>
    <w:next w:val="Normal"/>
    <w:autoRedefine/>
    <w:uiPriority w:val="39"/>
    <w:rsid w:val="00472925"/>
    <w:pPr>
      <w:keepNext/>
      <w:tabs>
        <w:tab w:val="right" w:leader="dot" w:pos="8990"/>
      </w:tabs>
      <w:spacing w:after="100"/>
      <w:ind w:left="360"/>
    </w:pPr>
    <w:rPr>
      <w:b/>
      <w:smallCaps/>
      <w:sz w:val="24"/>
    </w:rPr>
  </w:style>
  <w:style w:type="paragraph" w:styleId="TOC3">
    <w:name w:val="toc 3"/>
    <w:basedOn w:val="Normal"/>
    <w:next w:val="Normal"/>
    <w:autoRedefine/>
    <w:uiPriority w:val="39"/>
    <w:rsid w:val="00472925"/>
    <w:pPr>
      <w:tabs>
        <w:tab w:val="right" w:leader="dot" w:pos="8990"/>
      </w:tabs>
      <w:spacing w:after="40"/>
      <w:ind w:left="1080"/>
    </w:pPr>
    <w:rPr>
      <w:smallCaps/>
    </w:rPr>
  </w:style>
  <w:style w:type="paragraph" w:styleId="TOC4">
    <w:name w:val="toc 4"/>
    <w:basedOn w:val="Normal"/>
    <w:next w:val="Normal"/>
    <w:autoRedefine/>
    <w:uiPriority w:val="39"/>
    <w:rsid w:val="00472925"/>
    <w:pPr>
      <w:tabs>
        <w:tab w:val="right" w:leader="dot" w:pos="8990"/>
      </w:tabs>
      <w:spacing w:after="40"/>
      <w:ind w:left="1440"/>
    </w:pPr>
    <w:rPr>
      <w:smallCaps/>
    </w:rPr>
  </w:style>
  <w:style w:type="paragraph" w:customStyle="1" w:styleId="StepsDetails">
    <w:name w:val="Steps_Details"/>
    <w:rsid w:val="00472925"/>
    <w:pPr>
      <w:keepNext/>
      <w:keepLines/>
      <w:numPr>
        <w:numId w:val="2"/>
      </w:numPr>
      <w:spacing w:after="100"/>
      <w:ind w:left="1440"/>
    </w:pPr>
    <w:rPr>
      <w:rFonts w:ascii="Arial" w:hAnsi="Arial"/>
    </w:rPr>
  </w:style>
  <w:style w:type="paragraph" w:customStyle="1" w:styleId="SectionTitle">
    <w:name w:val="Section Title"/>
    <w:next w:val="Normal"/>
    <w:rsid w:val="007125FC"/>
    <w:pPr>
      <w:keepNext/>
      <w:keepLines/>
      <w:spacing w:after="200"/>
      <w:jc w:val="right"/>
    </w:pPr>
    <w:rPr>
      <w:rFonts w:ascii="Century Gothic" w:hAnsi="Century Gothic"/>
      <w:b/>
      <w:smallCaps/>
      <w:spacing w:val="60"/>
      <w:sz w:val="40"/>
    </w:rPr>
  </w:style>
  <w:style w:type="paragraph" w:customStyle="1" w:styleId="NumHeading1">
    <w:name w:val="NumHeading1"/>
    <w:basedOn w:val="Heading1"/>
    <w:next w:val="BodyText"/>
    <w:rsid w:val="00555F0E"/>
    <w:pPr>
      <w:keepLines/>
      <w:numPr>
        <w:numId w:val="7"/>
      </w:numPr>
      <w:suppressAutoHyphens/>
      <w:spacing w:before="0" w:after="200"/>
    </w:pPr>
    <w:rPr>
      <w:rFonts w:cs="Times New Roman"/>
      <w:bCs w:val="0"/>
      <w:color w:val="000000"/>
      <w:kern w:val="0"/>
      <w:sz w:val="28"/>
      <w:szCs w:val="20"/>
    </w:rPr>
  </w:style>
  <w:style w:type="paragraph" w:customStyle="1" w:styleId="NumHeading2">
    <w:name w:val="NumHeading2"/>
    <w:basedOn w:val="Heading2"/>
    <w:next w:val="BodyText"/>
    <w:rsid w:val="00555F0E"/>
    <w:pPr>
      <w:keepLines/>
      <w:numPr>
        <w:numId w:val="7"/>
      </w:numPr>
      <w:suppressAutoHyphens/>
      <w:spacing w:before="0" w:after="200"/>
    </w:pPr>
    <w:rPr>
      <w:rFonts w:cs="Times New Roman"/>
      <w:iCs w:val="0"/>
      <w:kern w:val="0"/>
      <w:szCs w:val="20"/>
    </w:rPr>
  </w:style>
  <w:style w:type="paragraph" w:customStyle="1" w:styleId="NumHeading3">
    <w:name w:val="NumHeading3"/>
    <w:basedOn w:val="Heading3"/>
    <w:next w:val="BodyText"/>
    <w:rsid w:val="005125F3"/>
    <w:pPr>
      <w:keepLines/>
      <w:numPr>
        <w:numId w:val="7"/>
      </w:numPr>
      <w:suppressAutoHyphens/>
      <w:spacing w:before="0" w:after="200"/>
    </w:pPr>
    <w:rPr>
      <w:rFonts w:cs="Times New Roman"/>
      <w:bCs w:val="0"/>
      <w:iCs w:val="0"/>
      <w:kern w:val="0"/>
      <w:szCs w:val="20"/>
    </w:rPr>
  </w:style>
  <w:style w:type="paragraph" w:customStyle="1" w:styleId="NumHeading4">
    <w:name w:val="NumHeading4"/>
    <w:basedOn w:val="Heading4"/>
    <w:next w:val="BodyText"/>
    <w:rsid w:val="005125F3"/>
    <w:pPr>
      <w:keepLines/>
      <w:numPr>
        <w:numId w:val="7"/>
      </w:numPr>
      <w:spacing w:before="0" w:after="200"/>
    </w:pPr>
    <w:rPr>
      <w:rFonts w:ascii="Arial" w:hAnsi="Arial" w:cs="Times New Roman"/>
      <w:iCs w:val="0"/>
      <w:kern w:val="0"/>
      <w:szCs w:val="20"/>
    </w:rPr>
  </w:style>
  <w:style w:type="paragraph" w:customStyle="1" w:styleId="NumHeading5">
    <w:name w:val="NumHeading5"/>
    <w:basedOn w:val="Heading5"/>
    <w:next w:val="BodyText"/>
    <w:rsid w:val="007125FC"/>
    <w:pPr>
      <w:keepLines/>
      <w:numPr>
        <w:numId w:val="7"/>
      </w:numPr>
      <w:spacing w:before="0" w:after="200"/>
    </w:pPr>
    <w:rPr>
      <w:rFonts w:ascii="Arial" w:hAnsi="Arial" w:cs="Times New Roman"/>
      <w:bCs w:val="0"/>
      <w:kern w:val="0"/>
      <w:szCs w:val="20"/>
    </w:rPr>
  </w:style>
  <w:style w:type="paragraph" w:customStyle="1" w:styleId="level3text">
    <w:name w:val="level 3 text"/>
    <w:basedOn w:val="Normal"/>
    <w:rsid w:val="00E36A29"/>
    <w:pPr>
      <w:spacing w:line="220" w:lineRule="exact"/>
      <w:ind w:left="1350" w:hanging="716"/>
    </w:pPr>
    <w:rPr>
      <w:i/>
      <w:sz w:val="22"/>
    </w:rPr>
  </w:style>
  <w:style w:type="paragraph" w:customStyle="1" w:styleId="TableTextCentered">
    <w:name w:val="Table Text Centered"/>
    <w:basedOn w:val="BodyText"/>
    <w:rsid w:val="007125FC"/>
    <w:pPr>
      <w:keepNext/>
      <w:keepLines/>
      <w:spacing w:before="40" w:after="40"/>
      <w:jc w:val="center"/>
    </w:pPr>
  </w:style>
  <w:style w:type="character" w:customStyle="1" w:styleId="RedText">
    <w:name w:val="Red Text"/>
    <w:basedOn w:val="DefaultParagraphFont"/>
    <w:rsid w:val="007125FC"/>
    <w:rPr>
      <w:color w:val="FF0000"/>
    </w:rPr>
  </w:style>
  <w:style w:type="paragraph" w:customStyle="1" w:styleId="NumList">
    <w:name w:val="NumList"/>
    <w:rsid w:val="003F2CAF"/>
    <w:pPr>
      <w:keepNext/>
      <w:keepLines/>
      <w:numPr>
        <w:numId w:val="3"/>
      </w:numPr>
      <w:spacing w:after="60"/>
    </w:pPr>
    <w:rPr>
      <w:rFonts w:ascii="Arial" w:hAnsi="Arial"/>
    </w:rPr>
  </w:style>
  <w:style w:type="paragraph" w:customStyle="1" w:styleId="NumListHeading">
    <w:name w:val="NumListHeading"/>
    <w:next w:val="NumList"/>
    <w:rsid w:val="003F2CAF"/>
    <w:pPr>
      <w:keepNext/>
      <w:keepLines/>
      <w:spacing w:after="140"/>
    </w:pPr>
    <w:rPr>
      <w:rFonts w:ascii="Arial" w:hAnsi="Arial"/>
    </w:rPr>
  </w:style>
  <w:style w:type="table" w:styleId="TableGrid">
    <w:name w:val="Table Grid"/>
    <w:basedOn w:val="TableNormal"/>
    <w:rsid w:val="007125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VersionNumber">
    <w:name w:val="Version Number"/>
    <w:basedOn w:val="TableTextCentered"/>
    <w:rsid w:val="00A71566"/>
    <w:pPr>
      <w:numPr>
        <w:numId w:val="4"/>
      </w:numPr>
    </w:pPr>
  </w:style>
  <w:style w:type="paragraph" w:customStyle="1" w:styleId="VNumberText">
    <w:name w:val="VNumberText"/>
    <w:basedOn w:val="BodyText"/>
    <w:rsid w:val="00A71566"/>
    <w:pPr>
      <w:keepNext/>
      <w:keepLines/>
      <w:spacing w:before="200" w:after="200"/>
    </w:pPr>
  </w:style>
  <w:style w:type="paragraph" w:customStyle="1" w:styleId="ChangeLogTitle">
    <w:name w:val="Change Log Title"/>
    <w:basedOn w:val="TOCTitle"/>
    <w:rsid w:val="00A71566"/>
  </w:style>
  <w:style w:type="paragraph" w:customStyle="1" w:styleId="RevisionDate">
    <w:name w:val="Revision Date"/>
    <w:basedOn w:val="TableTextCentered"/>
    <w:rsid w:val="00A71566"/>
  </w:style>
  <w:style w:type="character" w:customStyle="1" w:styleId="Bold">
    <w:name w:val="Bold"/>
    <w:rsid w:val="00A71566"/>
    <w:rPr>
      <w:b/>
    </w:rPr>
  </w:style>
  <w:style w:type="paragraph" w:customStyle="1" w:styleId="TableHeadersCentered">
    <w:name w:val="Table Headers Centered"/>
    <w:basedOn w:val="BodyText"/>
    <w:rsid w:val="00A71566"/>
    <w:pPr>
      <w:keepNext/>
      <w:keepLines/>
      <w:spacing w:before="40" w:after="40"/>
      <w:jc w:val="center"/>
    </w:pPr>
    <w:rPr>
      <w:b/>
    </w:rPr>
  </w:style>
  <w:style w:type="paragraph" w:customStyle="1" w:styleId="FooterOddPage">
    <w:name w:val="Footer Odd Page"/>
    <w:basedOn w:val="Footer"/>
    <w:rsid w:val="00895B31"/>
    <w:pPr>
      <w:tabs>
        <w:tab w:val="clear" w:pos="4320"/>
      </w:tabs>
      <w:jc w:val="right"/>
    </w:pPr>
    <w:rPr>
      <w:snapToGrid w:val="0"/>
      <w:color w:val="808080"/>
    </w:rPr>
  </w:style>
  <w:style w:type="character" w:customStyle="1" w:styleId="Page">
    <w:name w:val="Page"/>
    <w:basedOn w:val="DefaultParagraphFont"/>
    <w:rsid w:val="00895B31"/>
    <w:rPr>
      <w:rFonts w:ascii="Garamond" w:hAnsi="Garamond"/>
      <w:color w:val="000000"/>
    </w:rPr>
  </w:style>
  <w:style w:type="paragraph" w:customStyle="1" w:styleId="FooterEvenPage">
    <w:name w:val="Footer Even Page"/>
    <w:basedOn w:val="Footer"/>
    <w:rsid w:val="00CD31FF"/>
    <w:pPr>
      <w:tabs>
        <w:tab w:val="clear" w:pos="4320"/>
      </w:tabs>
    </w:pPr>
    <w:rPr>
      <w:snapToGrid w:val="0"/>
      <w:color w:val="808080"/>
    </w:rPr>
  </w:style>
  <w:style w:type="character" w:styleId="CommentReference">
    <w:name w:val="annotation reference"/>
    <w:basedOn w:val="DefaultParagraphFont"/>
    <w:semiHidden/>
    <w:rsid w:val="00371019"/>
    <w:rPr>
      <w:sz w:val="16"/>
      <w:szCs w:val="16"/>
    </w:rPr>
  </w:style>
  <w:style w:type="paragraph" w:styleId="CommentText">
    <w:name w:val="annotation text"/>
    <w:basedOn w:val="Normal"/>
    <w:link w:val="CommentTextChar"/>
    <w:semiHidden/>
    <w:rsid w:val="00371019"/>
  </w:style>
  <w:style w:type="paragraph" w:styleId="CommentSubject">
    <w:name w:val="annotation subject"/>
    <w:basedOn w:val="CommentText"/>
    <w:next w:val="CommentText"/>
    <w:semiHidden/>
    <w:rsid w:val="00371019"/>
    <w:rPr>
      <w:b/>
      <w:bCs/>
    </w:rPr>
  </w:style>
  <w:style w:type="paragraph" w:styleId="BalloonText">
    <w:name w:val="Balloon Text"/>
    <w:basedOn w:val="Normal"/>
    <w:semiHidden/>
    <w:rsid w:val="00371019"/>
    <w:rPr>
      <w:rFonts w:ascii="Tahoma" w:hAnsi="Tahoma" w:cs="Tahoma"/>
      <w:sz w:val="16"/>
      <w:szCs w:val="16"/>
    </w:rPr>
  </w:style>
  <w:style w:type="paragraph" w:customStyle="1" w:styleId="BodyTextLast">
    <w:name w:val="Body Text Last"/>
    <w:basedOn w:val="BodyText"/>
    <w:semiHidden/>
    <w:rsid w:val="00425CF0"/>
    <w:pPr>
      <w:keepLines/>
      <w:spacing w:after="200"/>
      <w:ind w:left="360"/>
    </w:pPr>
    <w:rPr>
      <w:rFonts w:ascii="Times New Roman" w:hAnsi="Times New Roman"/>
      <w:sz w:val="24"/>
      <w:szCs w:val="24"/>
    </w:rPr>
  </w:style>
  <w:style w:type="paragraph" w:customStyle="1" w:styleId="BulletDetails">
    <w:name w:val="Bullet_Details"/>
    <w:basedOn w:val="Normal"/>
    <w:rsid w:val="00555F0E"/>
    <w:pPr>
      <w:keepNext/>
      <w:keepLines/>
      <w:numPr>
        <w:numId w:val="5"/>
      </w:numPr>
      <w:tabs>
        <w:tab w:val="clear" w:pos="360"/>
      </w:tabs>
      <w:spacing w:after="100"/>
      <w:ind w:left="1354" w:hanging="274"/>
    </w:pPr>
  </w:style>
  <w:style w:type="paragraph" w:customStyle="1" w:styleId="DefaultParagraphFontParaCharCharCharCharChar">
    <w:name w:val="Default Paragraph Font Para Char Char Char Char Char"/>
    <w:basedOn w:val="Normal"/>
    <w:next w:val="Normal"/>
    <w:semiHidden/>
    <w:rsid w:val="00425508"/>
    <w:pPr>
      <w:numPr>
        <w:numId w:val="6"/>
      </w:numPr>
    </w:pPr>
    <w:rPr>
      <w:rFonts w:ascii="Times New Roman" w:hAnsi="Times New Roman"/>
      <w:kern w:val="32"/>
      <w:sz w:val="22"/>
      <w:szCs w:val="144"/>
    </w:rPr>
  </w:style>
  <w:style w:type="character" w:styleId="Hyperlink">
    <w:name w:val="Hyperlink"/>
    <w:basedOn w:val="DefaultParagraphFont"/>
    <w:uiPriority w:val="99"/>
    <w:rsid w:val="0050014C"/>
    <w:rPr>
      <w:color w:val="0000FF"/>
      <w:u w:val="single"/>
    </w:rPr>
  </w:style>
  <w:style w:type="character" w:styleId="Strong">
    <w:name w:val="Strong"/>
    <w:basedOn w:val="DefaultParagraphFont"/>
    <w:uiPriority w:val="22"/>
    <w:qFormat/>
    <w:rsid w:val="0050014C"/>
    <w:rPr>
      <w:b/>
      <w:bCs/>
    </w:rPr>
  </w:style>
  <w:style w:type="paragraph" w:customStyle="1" w:styleId="DefaultParagraphFontParaCharCharCharCharCharCharCharChar1CharCharChar1CharCharChar1CharCharChar">
    <w:name w:val="Default Paragraph Font Para Char Char Char Char Char Char Char Char1 Char Char Char1 Char Char Char1 Char Char Char"/>
    <w:basedOn w:val="Normal"/>
    <w:next w:val="Normal"/>
    <w:semiHidden/>
    <w:rsid w:val="00B20BC8"/>
    <w:pPr>
      <w:tabs>
        <w:tab w:val="left" w:pos="0"/>
      </w:tabs>
      <w:autoSpaceDE w:val="0"/>
      <w:autoSpaceDN w:val="0"/>
      <w:adjustRightInd w:val="0"/>
      <w:ind w:left="547" w:hanging="360"/>
    </w:pPr>
    <w:rPr>
      <w:rFonts w:ascii="Times New Roman" w:hAnsi="Times New Roman"/>
      <w:kern w:val="32"/>
      <w:szCs w:val="144"/>
    </w:rPr>
  </w:style>
  <w:style w:type="paragraph" w:styleId="BodyText2">
    <w:name w:val="Body Text 2"/>
    <w:basedOn w:val="BodyText3"/>
    <w:semiHidden/>
    <w:rsid w:val="0096358F"/>
  </w:style>
  <w:style w:type="paragraph" w:customStyle="1" w:styleId="HeaderTextLeft">
    <w:name w:val="Header Text Left"/>
    <w:basedOn w:val="Normal"/>
    <w:rsid w:val="008E082F"/>
    <w:pPr>
      <w:jc w:val="both"/>
    </w:pPr>
    <w:rPr>
      <w:rFonts w:cs="Arial"/>
      <w:bCs/>
      <w:spacing w:val="14"/>
      <w:sz w:val="16"/>
      <w:szCs w:val="16"/>
      <w:lang w:eastAsia="ja-JP"/>
    </w:rPr>
  </w:style>
  <w:style w:type="paragraph" w:customStyle="1" w:styleId="HeaderTextRight">
    <w:name w:val="Header Text Right"/>
    <w:basedOn w:val="Normal"/>
    <w:rsid w:val="008E082F"/>
    <w:pPr>
      <w:jc w:val="right"/>
    </w:pPr>
    <w:rPr>
      <w:rFonts w:cs="Arial"/>
      <w:bCs/>
      <w:spacing w:val="14"/>
      <w:sz w:val="16"/>
      <w:szCs w:val="16"/>
      <w:lang w:eastAsia="ja-JP"/>
    </w:rPr>
  </w:style>
  <w:style w:type="paragraph" w:customStyle="1" w:styleId="TOCEntry">
    <w:name w:val="TOCEntry"/>
    <w:basedOn w:val="Normal"/>
    <w:rsid w:val="00EE2D77"/>
    <w:pPr>
      <w:keepNext/>
      <w:keepLines/>
      <w:spacing w:before="120" w:after="240" w:line="240" w:lineRule="atLeast"/>
    </w:pPr>
    <w:rPr>
      <w:rFonts w:ascii="Times" w:hAnsi="Times"/>
      <w:b/>
      <w:sz w:val="36"/>
    </w:rPr>
  </w:style>
  <w:style w:type="paragraph" w:customStyle="1" w:styleId="template">
    <w:name w:val="template"/>
    <w:basedOn w:val="Normal"/>
    <w:rsid w:val="0096358F"/>
    <w:pPr>
      <w:spacing w:line="240" w:lineRule="exact"/>
    </w:pPr>
    <w:rPr>
      <w:i/>
      <w:color w:val="9B0033"/>
      <w:sz w:val="22"/>
      <w:szCs w:val="22"/>
    </w:rPr>
  </w:style>
  <w:style w:type="paragraph" w:styleId="BodyTextFirstIndent">
    <w:name w:val="Body Text First Indent"/>
    <w:basedOn w:val="BodyText"/>
    <w:semiHidden/>
    <w:rsid w:val="0096358F"/>
    <w:pPr>
      <w:ind w:firstLine="210"/>
    </w:pPr>
  </w:style>
  <w:style w:type="paragraph" w:styleId="BodyTextIndent">
    <w:name w:val="Body Text Indent"/>
    <w:basedOn w:val="Normal"/>
    <w:semiHidden/>
    <w:rsid w:val="0096358F"/>
    <w:pPr>
      <w:spacing w:after="120"/>
      <w:ind w:left="360"/>
    </w:pPr>
  </w:style>
  <w:style w:type="paragraph" w:styleId="BodyText3">
    <w:name w:val="Body Text 3"/>
    <w:basedOn w:val="Normal"/>
    <w:semiHidden/>
    <w:rsid w:val="0096358F"/>
    <w:pPr>
      <w:spacing w:after="120"/>
    </w:pPr>
    <w:rPr>
      <w:sz w:val="16"/>
      <w:szCs w:val="16"/>
    </w:rPr>
  </w:style>
  <w:style w:type="paragraph" w:styleId="BodyTextFirstIndent2">
    <w:name w:val="Body Text First Indent 2"/>
    <w:basedOn w:val="BodyTextIndent"/>
    <w:semiHidden/>
    <w:rsid w:val="008F38D1"/>
    <w:pPr>
      <w:ind w:firstLine="210"/>
    </w:pPr>
  </w:style>
  <w:style w:type="paragraph" w:styleId="BodyTextIndent3">
    <w:name w:val="Body Text Indent 3"/>
    <w:basedOn w:val="Normal"/>
    <w:semiHidden/>
    <w:rsid w:val="0096358F"/>
    <w:pPr>
      <w:spacing w:after="120"/>
      <w:ind w:left="360"/>
    </w:pPr>
    <w:rPr>
      <w:sz w:val="16"/>
      <w:szCs w:val="16"/>
    </w:rPr>
  </w:style>
  <w:style w:type="paragraph" w:styleId="BlockText">
    <w:name w:val="Block Text"/>
    <w:basedOn w:val="Normal"/>
    <w:rsid w:val="0096358F"/>
    <w:pPr>
      <w:spacing w:after="120"/>
      <w:ind w:left="1440" w:right="1440"/>
    </w:pPr>
  </w:style>
  <w:style w:type="paragraph" w:styleId="BodyTextIndent2">
    <w:name w:val="Body Text Indent 2"/>
    <w:basedOn w:val="Normal"/>
    <w:semiHidden/>
    <w:rsid w:val="008F38D1"/>
    <w:pPr>
      <w:spacing w:after="120" w:line="480" w:lineRule="auto"/>
      <w:ind w:left="360"/>
    </w:pPr>
  </w:style>
  <w:style w:type="paragraph" w:customStyle="1" w:styleId="FeatureList">
    <w:name w:val="Feature List"/>
    <w:basedOn w:val="List"/>
    <w:rsid w:val="00555F0E"/>
    <w:rPr>
      <w:b/>
      <w:bCs/>
      <w:u w:val="single"/>
    </w:rPr>
  </w:style>
  <w:style w:type="paragraph" w:styleId="List">
    <w:name w:val="List"/>
    <w:basedOn w:val="Normal"/>
    <w:rsid w:val="00555F0E"/>
    <w:pPr>
      <w:ind w:left="360" w:hanging="360"/>
    </w:pPr>
  </w:style>
  <w:style w:type="character" w:customStyle="1" w:styleId="BodyTextChar">
    <w:name w:val="Body Text Char"/>
    <w:link w:val="BodyText"/>
    <w:rsid w:val="00580639"/>
    <w:rPr>
      <w:rFonts w:ascii="Arial" w:hAnsi="Arial"/>
    </w:rPr>
  </w:style>
  <w:style w:type="paragraph" w:styleId="ListParagraph">
    <w:name w:val="List Paragraph"/>
    <w:basedOn w:val="Normal"/>
    <w:uiPriority w:val="34"/>
    <w:qFormat/>
    <w:rsid w:val="00146E99"/>
    <w:pPr>
      <w:numPr>
        <w:ilvl w:val="1"/>
        <w:numId w:val="8"/>
      </w:numPr>
      <w:spacing w:after="200" w:line="276" w:lineRule="auto"/>
      <w:contextualSpacing/>
    </w:pPr>
    <w:rPr>
      <w:rFonts w:ascii="Calibri" w:eastAsia="Calibri" w:hAnsi="Calibri"/>
      <w:sz w:val="22"/>
      <w:szCs w:val="22"/>
    </w:rPr>
  </w:style>
  <w:style w:type="character" w:styleId="FollowedHyperlink">
    <w:name w:val="FollowedHyperlink"/>
    <w:basedOn w:val="DefaultParagraphFont"/>
    <w:rsid w:val="00790188"/>
    <w:rPr>
      <w:color w:val="800080"/>
      <w:u w:val="single"/>
    </w:rPr>
  </w:style>
  <w:style w:type="paragraph" w:styleId="NoSpacing">
    <w:name w:val="No Spacing"/>
    <w:uiPriority w:val="1"/>
    <w:qFormat/>
    <w:rsid w:val="00105ED5"/>
    <w:rPr>
      <w:rFonts w:ascii="Calibri" w:eastAsia="Calibri" w:hAnsi="Calibri"/>
      <w:sz w:val="22"/>
      <w:szCs w:val="22"/>
    </w:rPr>
  </w:style>
  <w:style w:type="paragraph" w:styleId="DocumentMap">
    <w:name w:val="Document Map"/>
    <w:basedOn w:val="Normal"/>
    <w:link w:val="DocumentMapChar"/>
    <w:uiPriority w:val="99"/>
    <w:rsid w:val="003D7B19"/>
    <w:rPr>
      <w:rFonts w:ascii="Tahoma" w:hAnsi="Tahoma" w:cs="Tahoma"/>
      <w:sz w:val="16"/>
      <w:szCs w:val="16"/>
    </w:rPr>
  </w:style>
  <w:style w:type="character" w:customStyle="1" w:styleId="DocumentMapChar">
    <w:name w:val="Document Map Char"/>
    <w:basedOn w:val="DefaultParagraphFont"/>
    <w:link w:val="DocumentMap"/>
    <w:uiPriority w:val="99"/>
    <w:rsid w:val="003D7B19"/>
    <w:rPr>
      <w:rFonts w:ascii="Tahoma" w:hAnsi="Tahoma" w:cs="Tahoma"/>
      <w:sz w:val="16"/>
      <w:szCs w:val="16"/>
    </w:rPr>
  </w:style>
  <w:style w:type="character" w:customStyle="1" w:styleId="CommentTextChar">
    <w:name w:val="Comment Text Char"/>
    <w:basedOn w:val="DefaultParagraphFont"/>
    <w:link w:val="CommentText"/>
    <w:semiHidden/>
    <w:rsid w:val="00067F2B"/>
    <w:rPr>
      <w:rFonts w:ascii="Arial" w:hAnsi="Arial"/>
    </w:rPr>
  </w:style>
  <w:style w:type="paragraph" w:styleId="NormalWeb">
    <w:name w:val="Normal (Web)"/>
    <w:basedOn w:val="Normal"/>
    <w:uiPriority w:val="99"/>
    <w:unhideWhenUsed/>
    <w:rsid w:val="00D85D41"/>
    <w:pPr>
      <w:spacing w:before="100" w:beforeAutospacing="1" w:after="100" w:afterAutospacing="1"/>
    </w:pPr>
    <w:rPr>
      <w:rFonts w:ascii="Times New Roman" w:hAnsi="Times New Roman"/>
      <w:sz w:val="24"/>
      <w:szCs w:val="24"/>
    </w:rPr>
  </w:style>
  <w:style w:type="character" w:styleId="Emphasis">
    <w:name w:val="Emphasis"/>
    <w:basedOn w:val="DefaultParagraphFont"/>
    <w:uiPriority w:val="20"/>
    <w:qFormat/>
    <w:rsid w:val="00334716"/>
    <w:rPr>
      <w:i/>
      <w:iCs/>
    </w:rPr>
  </w:style>
  <w:style w:type="character" w:styleId="PlaceholderText">
    <w:name w:val="Placeholder Text"/>
    <w:basedOn w:val="DefaultParagraphFont"/>
    <w:uiPriority w:val="99"/>
    <w:semiHidden/>
    <w:rsid w:val="0053154B"/>
    <w:rPr>
      <w:color w:val="808080"/>
    </w:rPr>
  </w:style>
  <w:style w:type="paragraph" w:styleId="TOCHeading">
    <w:name w:val="TOC Heading"/>
    <w:basedOn w:val="Heading1"/>
    <w:next w:val="Normal"/>
    <w:uiPriority w:val="39"/>
    <w:unhideWhenUsed/>
    <w:qFormat/>
    <w:rsid w:val="00A85507"/>
    <w:pPr>
      <w:keepLines/>
      <w:numPr>
        <w:numId w:val="0"/>
      </w:numPr>
      <w:spacing w:before="480" w:after="0"/>
      <w:jc w:val="center"/>
      <w:outlineLvl w:val="9"/>
    </w:pPr>
    <w:rPr>
      <w:rFonts w:cs="Times New Roman"/>
      <w:b w:val="0"/>
      <w:smallCaps/>
      <w:kern w:val="0"/>
      <w:sz w:val="36"/>
      <w:szCs w:val="28"/>
    </w:rPr>
  </w:style>
  <w:style w:type="paragraph" w:styleId="Caption">
    <w:name w:val="caption"/>
    <w:basedOn w:val="Normal"/>
    <w:next w:val="Normal"/>
    <w:unhideWhenUsed/>
    <w:qFormat/>
    <w:rsid w:val="007505DC"/>
    <w:pPr>
      <w:spacing w:after="200"/>
      <w:jc w:val="center"/>
    </w:pPr>
    <w:rPr>
      <w:b/>
      <w:bCs/>
      <w:sz w:val="18"/>
      <w:szCs w:val="18"/>
    </w:rPr>
  </w:style>
  <w:style w:type="paragraph" w:customStyle="1" w:styleId="Requirement">
    <w:name w:val="Requirement"/>
    <w:basedOn w:val="BodyText"/>
    <w:qFormat/>
    <w:rsid w:val="005E4A7A"/>
    <w:pPr>
      <w:numPr>
        <w:numId w:val="9"/>
      </w:numPr>
      <w:tabs>
        <w:tab w:val="left" w:pos="864"/>
        <w:tab w:val="left" w:pos="1080"/>
      </w:tabs>
      <w:ind w:left="864" w:hanging="864"/>
    </w:pPr>
    <w:rPr>
      <w:rFonts w:cs="Arial"/>
    </w:rPr>
  </w:style>
  <w:style w:type="paragraph" w:styleId="TableofFigures">
    <w:name w:val="table of figures"/>
    <w:basedOn w:val="Normal"/>
    <w:next w:val="Normal"/>
    <w:uiPriority w:val="99"/>
    <w:rsid w:val="00144154"/>
  </w:style>
  <w:style w:type="character" w:customStyle="1" w:styleId="FooterChar">
    <w:name w:val="Footer Char"/>
    <w:basedOn w:val="DefaultParagraphFont"/>
    <w:link w:val="Footer"/>
    <w:uiPriority w:val="99"/>
    <w:rsid w:val="00F922CC"/>
    <w:rPr>
      <w:rFonts w:ascii="Garamond" w:hAnsi="Garamond"/>
    </w:rPr>
  </w:style>
  <w:style w:type="character" w:customStyle="1" w:styleId="apple-converted-space">
    <w:name w:val="apple-converted-space"/>
    <w:basedOn w:val="DefaultParagraphFont"/>
    <w:rsid w:val="00626167"/>
  </w:style>
  <w:style w:type="paragraph" w:customStyle="1" w:styleId="xmsonormal">
    <w:name w:val="x_msonormal"/>
    <w:basedOn w:val="Normal"/>
    <w:rsid w:val="00152B63"/>
    <w:pPr>
      <w:spacing w:before="100" w:beforeAutospacing="1" w:after="100" w:afterAutospacing="1"/>
    </w:pPr>
    <w:rPr>
      <w:rFonts w:ascii="Times New Roman" w:hAnsi="Times New Roman"/>
      <w:sz w:val="24"/>
      <w:szCs w:val="24"/>
    </w:rPr>
  </w:style>
  <w:style w:type="character" w:styleId="HTMLCode">
    <w:name w:val="HTML Code"/>
    <w:basedOn w:val="DefaultParagraphFont"/>
    <w:uiPriority w:val="99"/>
    <w:unhideWhenUsed/>
    <w:rsid w:val="000A00DE"/>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0A0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0A00DE"/>
    <w:rPr>
      <w:rFonts w:ascii="Courier New"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iPriority="20" w:unhideWhenUsed="0" w:qFormat="1"/>
    <w:lsdException w:name="Document Map" w:uiPriority="99"/>
    <w:lsdException w:name="Normal (Web)" w:uiPriority="99"/>
    <w:lsdException w:name="HTML Code" w:uiPriority="99"/>
    <w:lsdException w:name="HTML Preformatted"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2925"/>
    <w:rPr>
      <w:rFonts w:ascii="Arial" w:hAnsi="Arial"/>
    </w:rPr>
  </w:style>
  <w:style w:type="paragraph" w:styleId="Heading1">
    <w:name w:val="heading 1"/>
    <w:next w:val="BodyText"/>
    <w:qFormat/>
    <w:rsid w:val="000658B1"/>
    <w:pPr>
      <w:keepNext/>
      <w:numPr>
        <w:numId w:val="10"/>
      </w:numPr>
      <w:spacing w:before="240" w:after="60"/>
      <w:outlineLvl w:val="0"/>
    </w:pPr>
    <w:rPr>
      <w:rFonts w:ascii="Arial" w:hAnsi="Arial" w:cs="Arial"/>
      <w:b/>
      <w:bCs/>
      <w:kern w:val="32"/>
      <w:sz w:val="32"/>
      <w:szCs w:val="32"/>
    </w:rPr>
  </w:style>
  <w:style w:type="paragraph" w:styleId="Heading2">
    <w:name w:val="heading 2"/>
    <w:basedOn w:val="Heading1"/>
    <w:next w:val="BodyText"/>
    <w:qFormat/>
    <w:rsid w:val="000F6541"/>
    <w:pPr>
      <w:numPr>
        <w:ilvl w:val="1"/>
      </w:numPr>
      <w:ind w:left="936"/>
      <w:outlineLvl w:val="1"/>
    </w:pPr>
    <w:rPr>
      <w:bCs w:val="0"/>
      <w:iCs/>
      <w:sz w:val="24"/>
      <w:szCs w:val="28"/>
    </w:rPr>
  </w:style>
  <w:style w:type="paragraph" w:styleId="Heading3">
    <w:name w:val="heading 3"/>
    <w:basedOn w:val="Heading2"/>
    <w:next w:val="BodyText"/>
    <w:qFormat/>
    <w:rsid w:val="000F6541"/>
    <w:pPr>
      <w:numPr>
        <w:ilvl w:val="2"/>
      </w:numPr>
      <w:ind w:left="1440"/>
      <w:outlineLvl w:val="2"/>
    </w:pPr>
    <w:rPr>
      <w:bCs/>
      <w:sz w:val="20"/>
      <w:szCs w:val="26"/>
    </w:rPr>
  </w:style>
  <w:style w:type="paragraph" w:styleId="Heading4">
    <w:name w:val="heading 4"/>
    <w:basedOn w:val="Heading3"/>
    <w:next w:val="BodyText"/>
    <w:qFormat/>
    <w:rsid w:val="000F6541"/>
    <w:pPr>
      <w:numPr>
        <w:ilvl w:val="3"/>
      </w:numPr>
      <w:ind w:left="1584"/>
      <w:outlineLvl w:val="3"/>
    </w:pPr>
    <w:rPr>
      <w:rFonts w:ascii="Times New Roman" w:hAnsi="Times New Roman"/>
      <w:bCs w:val="0"/>
      <w:szCs w:val="28"/>
    </w:rPr>
  </w:style>
  <w:style w:type="paragraph" w:styleId="Heading5">
    <w:name w:val="heading 5"/>
    <w:basedOn w:val="Heading4"/>
    <w:next w:val="BodyText"/>
    <w:qFormat/>
    <w:rsid w:val="000F6541"/>
    <w:pPr>
      <w:numPr>
        <w:ilvl w:val="4"/>
      </w:numPr>
      <w:ind w:left="1728"/>
      <w:outlineLvl w:val="4"/>
    </w:pPr>
    <w:rPr>
      <w:bCs/>
      <w:iCs w:val="0"/>
      <w:szCs w:val="26"/>
    </w:rPr>
  </w:style>
  <w:style w:type="paragraph" w:styleId="Heading6">
    <w:name w:val="heading 6"/>
    <w:basedOn w:val="Heading5"/>
    <w:next w:val="BlockText"/>
    <w:qFormat/>
    <w:rsid w:val="000F6541"/>
    <w:pPr>
      <w:numPr>
        <w:ilvl w:val="5"/>
      </w:numPr>
      <w:spacing w:line="220" w:lineRule="exact"/>
      <w:ind w:left="1872"/>
      <w:jc w:val="both"/>
      <w:outlineLvl w:val="5"/>
    </w:pPr>
    <w:rPr>
      <w:i/>
    </w:rPr>
  </w:style>
  <w:style w:type="paragraph" w:styleId="Heading7">
    <w:name w:val="heading 7"/>
    <w:basedOn w:val="Heading6"/>
    <w:next w:val="BodyText"/>
    <w:qFormat/>
    <w:rsid w:val="000F6541"/>
    <w:pPr>
      <w:numPr>
        <w:ilvl w:val="6"/>
      </w:numPr>
      <w:ind w:left="2016"/>
      <w:outlineLvl w:val="6"/>
    </w:pPr>
  </w:style>
  <w:style w:type="paragraph" w:styleId="Heading8">
    <w:name w:val="heading 8"/>
    <w:basedOn w:val="Heading7"/>
    <w:next w:val="BodyText"/>
    <w:qFormat/>
    <w:rsid w:val="000F6541"/>
    <w:pPr>
      <w:keepNext w:val="0"/>
      <w:numPr>
        <w:ilvl w:val="7"/>
      </w:numPr>
      <w:ind w:left="2160"/>
      <w:outlineLvl w:val="7"/>
    </w:pPr>
    <w:rPr>
      <w:rFonts w:ascii="Arial" w:hAnsi="Arial" w:cs="Times New Roman"/>
      <w:b w:val="0"/>
      <w:bCs w:val="0"/>
      <w:kern w:val="0"/>
      <w:szCs w:val="20"/>
    </w:rPr>
  </w:style>
  <w:style w:type="paragraph" w:styleId="Heading9">
    <w:name w:val="heading 9"/>
    <w:basedOn w:val="Heading8"/>
    <w:next w:val="BodyText"/>
    <w:qFormat/>
    <w:rsid w:val="000F6541"/>
    <w:pPr>
      <w:numPr>
        <w:ilvl w:val="8"/>
      </w:numPr>
      <w:ind w:left="2304"/>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nyLogo">
    <w:name w:val="CompanyLogo"/>
    <w:rsid w:val="00472925"/>
    <w:pPr>
      <w:spacing w:before="1500" w:after="800"/>
      <w:jc w:val="center"/>
    </w:pPr>
  </w:style>
  <w:style w:type="paragraph" w:styleId="Title">
    <w:name w:val="Title"/>
    <w:next w:val="Normal"/>
    <w:qFormat/>
    <w:rsid w:val="00472925"/>
    <w:pPr>
      <w:spacing w:after="200"/>
      <w:ind w:left="720"/>
    </w:pPr>
    <w:rPr>
      <w:rFonts w:ascii="Arial" w:hAnsi="Arial" w:cs="Arial"/>
      <w:b/>
      <w:bCs/>
      <w:kern w:val="28"/>
      <w:sz w:val="40"/>
      <w:szCs w:val="32"/>
    </w:rPr>
  </w:style>
  <w:style w:type="paragraph" w:customStyle="1" w:styleId="Version">
    <w:name w:val="Version"/>
    <w:rsid w:val="00472925"/>
    <w:pPr>
      <w:ind w:left="720"/>
    </w:pPr>
    <w:rPr>
      <w:rFonts w:ascii="Arial" w:hAnsi="Arial"/>
      <w:b/>
      <w:sz w:val="24"/>
    </w:rPr>
  </w:style>
  <w:style w:type="paragraph" w:customStyle="1" w:styleId="Subtitle1">
    <w:name w:val="Subtitle1"/>
    <w:basedOn w:val="Title"/>
    <w:next w:val="Normal"/>
    <w:rsid w:val="00472925"/>
    <w:pPr>
      <w:pBdr>
        <w:bottom w:val="single" w:sz="4" w:space="1" w:color="auto"/>
      </w:pBdr>
      <w:ind w:right="1080"/>
    </w:pPr>
    <w:rPr>
      <w:b w:val="0"/>
      <w:bCs w:val="0"/>
      <w:sz w:val="36"/>
    </w:rPr>
  </w:style>
  <w:style w:type="paragraph" w:styleId="Header">
    <w:name w:val="header"/>
    <w:aliases w:val="Even"/>
    <w:basedOn w:val="Normal"/>
    <w:rsid w:val="00472925"/>
    <w:pPr>
      <w:tabs>
        <w:tab w:val="center" w:pos="4320"/>
        <w:tab w:val="right" w:pos="8640"/>
      </w:tabs>
    </w:pPr>
    <w:rPr>
      <w:rFonts w:ascii="Garamond" w:hAnsi="Garamond"/>
    </w:rPr>
  </w:style>
  <w:style w:type="paragraph" w:styleId="Footer">
    <w:name w:val="footer"/>
    <w:basedOn w:val="Normal"/>
    <w:link w:val="FooterChar"/>
    <w:uiPriority w:val="99"/>
    <w:rsid w:val="00472925"/>
    <w:pPr>
      <w:tabs>
        <w:tab w:val="center" w:pos="4320"/>
        <w:tab w:val="right" w:pos="8640"/>
      </w:tabs>
    </w:pPr>
    <w:rPr>
      <w:rFonts w:ascii="Garamond" w:hAnsi="Garamond"/>
    </w:rPr>
  </w:style>
  <w:style w:type="paragraph" w:customStyle="1" w:styleId="TableTextLeft">
    <w:name w:val="Table Text Left"/>
    <w:basedOn w:val="BodyText"/>
    <w:rsid w:val="00472925"/>
    <w:pPr>
      <w:keepNext/>
      <w:keepLines/>
      <w:spacing w:before="40" w:after="40"/>
      <w:ind w:left="144"/>
    </w:pPr>
  </w:style>
  <w:style w:type="paragraph" w:customStyle="1" w:styleId="TableHeadersLeft">
    <w:name w:val="Table Headers Left"/>
    <w:basedOn w:val="Normal"/>
    <w:rsid w:val="00472925"/>
    <w:pPr>
      <w:keepNext/>
      <w:keepLines/>
      <w:numPr>
        <w:numId w:val="1"/>
      </w:numPr>
      <w:spacing w:before="40" w:after="40"/>
      <w:ind w:left="144" w:firstLine="0"/>
    </w:pPr>
    <w:rPr>
      <w:b/>
    </w:rPr>
  </w:style>
  <w:style w:type="paragraph" w:customStyle="1" w:styleId="TableHeadersRight">
    <w:name w:val="Table Headers Right"/>
    <w:basedOn w:val="TableHeadersLeft"/>
    <w:rsid w:val="00472925"/>
    <w:pPr>
      <w:ind w:right="144"/>
      <w:jc w:val="right"/>
    </w:pPr>
  </w:style>
  <w:style w:type="paragraph" w:customStyle="1" w:styleId="TableTextRight">
    <w:name w:val="Table Text Right"/>
    <w:basedOn w:val="TableTextLeft"/>
    <w:rsid w:val="00472925"/>
    <w:pPr>
      <w:ind w:right="144"/>
      <w:jc w:val="right"/>
    </w:pPr>
  </w:style>
  <w:style w:type="paragraph" w:customStyle="1" w:styleId="TableNumP">
    <w:name w:val="Table_NumP"/>
    <w:basedOn w:val="TableHeadersLeft"/>
    <w:rsid w:val="00472925"/>
    <w:pPr>
      <w:numPr>
        <w:ilvl w:val="1"/>
      </w:numPr>
      <w:ind w:left="590" w:hanging="230"/>
    </w:pPr>
    <w:rPr>
      <w:b w:val="0"/>
    </w:rPr>
  </w:style>
  <w:style w:type="paragraph" w:styleId="Revision">
    <w:name w:val="Revision"/>
    <w:basedOn w:val="Normal"/>
    <w:rsid w:val="00472925"/>
    <w:pPr>
      <w:spacing w:before="40"/>
      <w:jc w:val="center"/>
    </w:pPr>
    <w:rPr>
      <w:sz w:val="24"/>
    </w:rPr>
  </w:style>
  <w:style w:type="paragraph" w:styleId="BodyText">
    <w:name w:val="Body Text"/>
    <w:basedOn w:val="Normal"/>
    <w:link w:val="BodyTextChar"/>
    <w:rsid w:val="00472925"/>
    <w:pPr>
      <w:spacing w:after="120"/>
    </w:pPr>
  </w:style>
  <w:style w:type="paragraph" w:styleId="TOC2">
    <w:name w:val="toc 2"/>
    <w:basedOn w:val="Normal"/>
    <w:next w:val="Normal"/>
    <w:autoRedefine/>
    <w:uiPriority w:val="39"/>
    <w:rsid w:val="00472925"/>
    <w:pPr>
      <w:tabs>
        <w:tab w:val="right" w:leader="dot" w:pos="8990"/>
      </w:tabs>
      <w:spacing w:after="40"/>
      <w:ind w:left="720"/>
    </w:pPr>
    <w:rPr>
      <w:smallCaps/>
    </w:rPr>
  </w:style>
  <w:style w:type="paragraph" w:customStyle="1" w:styleId="TOCTitle">
    <w:name w:val="TOC Title"/>
    <w:basedOn w:val="Heading1"/>
    <w:next w:val="TOC1"/>
    <w:rsid w:val="00472925"/>
    <w:pPr>
      <w:keepLines/>
      <w:suppressAutoHyphens/>
      <w:spacing w:before="0" w:after="200"/>
    </w:pPr>
    <w:rPr>
      <w:rFonts w:ascii="Verdana" w:hAnsi="Verdana" w:cs="Times New Roman"/>
      <w:b w:val="0"/>
      <w:bCs w:val="0"/>
      <w:smallCaps/>
      <w:spacing w:val="60"/>
      <w:kern w:val="0"/>
      <w:sz w:val="36"/>
      <w:szCs w:val="20"/>
    </w:rPr>
  </w:style>
  <w:style w:type="paragraph" w:styleId="TOC1">
    <w:name w:val="toc 1"/>
    <w:basedOn w:val="Normal"/>
    <w:next w:val="Normal"/>
    <w:autoRedefine/>
    <w:uiPriority w:val="39"/>
    <w:rsid w:val="00472925"/>
    <w:pPr>
      <w:keepNext/>
      <w:tabs>
        <w:tab w:val="right" w:leader="dot" w:pos="8990"/>
      </w:tabs>
      <w:spacing w:after="100"/>
      <w:ind w:left="360"/>
    </w:pPr>
    <w:rPr>
      <w:b/>
      <w:smallCaps/>
      <w:sz w:val="24"/>
    </w:rPr>
  </w:style>
  <w:style w:type="paragraph" w:styleId="TOC3">
    <w:name w:val="toc 3"/>
    <w:basedOn w:val="Normal"/>
    <w:next w:val="Normal"/>
    <w:autoRedefine/>
    <w:uiPriority w:val="39"/>
    <w:rsid w:val="00472925"/>
    <w:pPr>
      <w:tabs>
        <w:tab w:val="right" w:leader="dot" w:pos="8990"/>
      </w:tabs>
      <w:spacing w:after="40"/>
      <w:ind w:left="1080"/>
    </w:pPr>
    <w:rPr>
      <w:smallCaps/>
    </w:rPr>
  </w:style>
  <w:style w:type="paragraph" w:styleId="TOC4">
    <w:name w:val="toc 4"/>
    <w:basedOn w:val="Normal"/>
    <w:next w:val="Normal"/>
    <w:autoRedefine/>
    <w:uiPriority w:val="39"/>
    <w:rsid w:val="00472925"/>
    <w:pPr>
      <w:tabs>
        <w:tab w:val="right" w:leader="dot" w:pos="8990"/>
      </w:tabs>
      <w:spacing w:after="40"/>
      <w:ind w:left="1440"/>
    </w:pPr>
    <w:rPr>
      <w:smallCaps/>
    </w:rPr>
  </w:style>
  <w:style w:type="paragraph" w:customStyle="1" w:styleId="StepsDetails">
    <w:name w:val="Steps_Details"/>
    <w:rsid w:val="00472925"/>
    <w:pPr>
      <w:keepNext/>
      <w:keepLines/>
      <w:numPr>
        <w:numId w:val="2"/>
      </w:numPr>
      <w:spacing w:after="100"/>
      <w:ind w:left="1440"/>
    </w:pPr>
    <w:rPr>
      <w:rFonts w:ascii="Arial" w:hAnsi="Arial"/>
    </w:rPr>
  </w:style>
  <w:style w:type="paragraph" w:customStyle="1" w:styleId="SectionTitle">
    <w:name w:val="Section Title"/>
    <w:next w:val="Normal"/>
    <w:rsid w:val="007125FC"/>
    <w:pPr>
      <w:keepNext/>
      <w:keepLines/>
      <w:spacing w:after="200"/>
      <w:jc w:val="right"/>
    </w:pPr>
    <w:rPr>
      <w:rFonts w:ascii="Century Gothic" w:hAnsi="Century Gothic"/>
      <w:b/>
      <w:smallCaps/>
      <w:spacing w:val="60"/>
      <w:sz w:val="40"/>
    </w:rPr>
  </w:style>
  <w:style w:type="paragraph" w:customStyle="1" w:styleId="NumHeading1">
    <w:name w:val="NumHeading1"/>
    <w:basedOn w:val="Heading1"/>
    <w:next w:val="BodyText"/>
    <w:rsid w:val="00555F0E"/>
    <w:pPr>
      <w:keepLines/>
      <w:numPr>
        <w:numId w:val="7"/>
      </w:numPr>
      <w:suppressAutoHyphens/>
      <w:spacing w:before="0" w:after="200"/>
    </w:pPr>
    <w:rPr>
      <w:rFonts w:cs="Times New Roman"/>
      <w:bCs w:val="0"/>
      <w:color w:val="000000"/>
      <w:kern w:val="0"/>
      <w:sz w:val="28"/>
      <w:szCs w:val="20"/>
    </w:rPr>
  </w:style>
  <w:style w:type="paragraph" w:customStyle="1" w:styleId="NumHeading2">
    <w:name w:val="NumHeading2"/>
    <w:basedOn w:val="Heading2"/>
    <w:next w:val="BodyText"/>
    <w:rsid w:val="00555F0E"/>
    <w:pPr>
      <w:keepLines/>
      <w:numPr>
        <w:numId w:val="7"/>
      </w:numPr>
      <w:suppressAutoHyphens/>
      <w:spacing w:before="0" w:after="200"/>
    </w:pPr>
    <w:rPr>
      <w:rFonts w:cs="Times New Roman"/>
      <w:iCs w:val="0"/>
      <w:kern w:val="0"/>
      <w:szCs w:val="20"/>
    </w:rPr>
  </w:style>
  <w:style w:type="paragraph" w:customStyle="1" w:styleId="NumHeading3">
    <w:name w:val="NumHeading3"/>
    <w:basedOn w:val="Heading3"/>
    <w:next w:val="BodyText"/>
    <w:rsid w:val="005125F3"/>
    <w:pPr>
      <w:keepLines/>
      <w:numPr>
        <w:numId w:val="7"/>
      </w:numPr>
      <w:suppressAutoHyphens/>
      <w:spacing w:before="0" w:after="200"/>
    </w:pPr>
    <w:rPr>
      <w:rFonts w:cs="Times New Roman"/>
      <w:bCs w:val="0"/>
      <w:iCs w:val="0"/>
      <w:kern w:val="0"/>
      <w:szCs w:val="20"/>
    </w:rPr>
  </w:style>
  <w:style w:type="paragraph" w:customStyle="1" w:styleId="NumHeading4">
    <w:name w:val="NumHeading4"/>
    <w:basedOn w:val="Heading4"/>
    <w:next w:val="BodyText"/>
    <w:rsid w:val="005125F3"/>
    <w:pPr>
      <w:keepLines/>
      <w:numPr>
        <w:numId w:val="7"/>
      </w:numPr>
      <w:spacing w:before="0" w:after="200"/>
    </w:pPr>
    <w:rPr>
      <w:rFonts w:ascii="Arial" w:hAnsi="Arial" w:cs="Times New Roman"/>
      <w:iCs w:val="0"/>
      <w:kern w:val="0"/>
      <w:szCs w:val="20"/>
    </w:rPr>
  </w:style>
  <w:style w:type="paragraph" w:customStyle="1" w:styleId="NumHeading5">
    <w:name w:val="NumHeading5"/>
    <w:basedOn w:val="Heading5"/>
    <w:next w:val="BodyText"/>
    <w:rsid w:val="007125FC"/>
    <w:pPr>
      <w:keepLines/>
      <w:numPr>
        <w:numId w:val="7"/>
      </w:numPr>
      <w:spacing w:before="0" w:after="200"/>
    </w:pPr>
    <w:rPr>
      <w:rFonts w:ascii="Arial" w:hAnsi="Arial" w:cs="Times New Roman"/>
      <w:bCs w:val="0"/>
      <w:kern w:val="0"/>
      <w:szCs w:val="20"/>
    </w:rPr>
  </w:style>
  <w:style w:type="paragraph" w:customStyle="1" w:styleId="level3text">
    <w:name w:val="level 3 text"/>
    <w:basedOn w:val="Normal"/>
    <w:rsid w:val="00E36A29"/>
    <w:pPr>
      <w:spacing w:line="220" w:lineRule="exact"/>
      <w:ind w:left="1350" w:hanging="716"/>
    </w:pPr>
    <w:rPr>
      <w:i/>
      <w:sz w:val="22"/>
    </w:rPr>
  </w:style>
  <w:style w:type="paragraph" w:customStyle="1" w:styleId="TableTextCentered">
    <w:name w:val="Table Text Centered"/>
    <w:basedOn w:val="BodyText"/>
    <w:rsid w:val="007125FC"/>
    <w:pPr>
      <w:keepNext/>
      <w:keepLines/>
      <w:spacing w:before="40" w:after="40"/>
      <w:jc w:val="center"/>
    </w:pPr>
  </w:style>
  <w:style w:type="character" w:customStyle="1" w:styleId="RedText">
    <w:name w:val="Red Text"/>
    <w:basedOn w:val="DefaultParagraphFont"/>
    <w:rsid w:val="007125FC"/>
    <w:rPr>
      <w:color w:val="FF0000"/>
    </w:rPr>
  </w:style>
  <w:style w:type="paragraph" w:customStyle="1" w:styleId="NumList">
    <w:name w:val="NumList"/>
    <w:rsid w:val="003F2CAF"/>
    <w:pPr>
      <w:keepNext/>
      <w:keepLines/>
      <w:numPr>
        <w:numId w:val="3"/>
      </w:numPr>
      <w:spacing w:after="60"/>
    </w:pPr>
    <w:rPr>
      <w:rFonts w:ascii="Arial" w:hAnsi="Arial"/>
    </w:rPr>
  </w:style>
  <w:style w:type="paragraph" w:customStyle="1" w:styleId="NumListHeading">
    <w:name w:val="NumListHeading"/>
    <w:next w:val="NumList"/>
    <w:rsid w:val="003F2CAF"/>
    <w:pPr>
      <w:keepNext/>
      <w:keepLines/>
      <w:spacing w:after="140"/>
    </w:pPr>
    <w:rPr>
      <w:rFonts w:ascii="Arial" w:hAnsi="Arial"/>
    </w:rPr>
  </w:style>
  <w:style w:type="table" w:styleId="TableGrid">
    <w:name w:val="Table Grid"/>
    <w:basedOn w:val="TableNormal"/>
    <w:rsid w:val="007125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VersionNumber">
    <w:name w:val="Version Number"/>
    <w:basedOn w:val="TableTextCentered"/>
    <w:rsid w:val="00A71566"/>
    <w:pPr>
      <w:numPr>
        <w:numId w:val="4"/>
      </w:numPr>
    </w:pPr>
  </w:style>
  <w:style w:type="paragraph" w:customStyle="1" w:styleId="VNumberText">
    <w:name w:val="VNumberText"/>
    <w:basedOn w:val="BodyText"/>
    <w:rsid w:val="00A71566"/>
    <w:pPr>
      <w:keepNext/>
      <w:keepLines/>
      <w:spacing w:before="200" w:after="200"/>
    </w:pPr>
  </w:style>
  <w:style w:type="paragraph" w:customStyle="1" w:styleId="ChangeLogTitle">
    <w:name w:val="Change Log Title"/>
    <w:basedOn w:val="TOCTitle"/>
    <w:rsid w:val="00A71566"/>
  </w:style>
  <w:style w:type="paragraph" w:customStyle="1" w:styleId="RevisionDate">
    <w:name w:val="Revision Date"/>
    <w:basedOn w:val="TableTextCentered"/>
    <w:rsid w:val="00A71566"/>
  </w:style>
  <w:style w:type="character" w:customStyle="1" w:styleId="Bold">
    <w:name w:val="Bold"/>
    <w:rsid w:val="00A71566"/>
    <w:rPr>
      <w:b/>
    </w:rPr>
  </w:style>
  <w:style w:type="paragraph" w:customStyle="1" w:styleId="TableHeadersCentered">
    <w:name w:val="Table Headers Centered"/>
    <w:basedOn w:val="BodyText"/>
    <w:rsid w:val="00A71566"/>
    <w:pPr>
      <w:keepNext/>
      <w:keepLines/>
      <w:spacing w:before="40" w:after="40"/>
      <w:jc w:val="center"/>
    </w:pPr>
    <w:rPr>
      <w:b/>
    </w:rPr>
  </w:style>
  <w:style w:type="paragraph" w:customStyle="1" w:styleId="FooterOddPage">
    <w:name w:val="Footer Odd Page"/>
    <w:basedOn w:val="Footer"/>
    <w:rsid w:val="00895B31"/>
    <w:pPr>
      <w:tabs>
        <w:tab w:val="clear" w:pos="4320"/>
      </w:tabs>
      <w:jc w:val="right"/>
    </w:pPr>
    <w:rPr>
      <w:snapToGrid w:val="0"/>
      <w:color w:val="808080"/>
    </w:rPr>
  </w:style>
  <w:style w:type="character" w:customStyle="1" w:styleId="Page">
    <w:name w:val="Page"/>
    <w:basedOn w:val="DefaultParagraphFont"/>
    <w:rsid w:val="00895B31"/>
    <w:rPr>
      <w:rFonts w:ascii="Garamond" w:hAnsi="Garamond"/>
      <w:color w:val="000000"/>
    </w:rPr>
  </w:style>
  <w:style w:type="paragraph" w:customStyle="1" w:styleId="FooterEvenPage">
    <w:name w:val="Footer Even Page"/>
    <w:basedOn w:val="Footer"/>
    <w:rsid w:val="00CD31FF"/>
    <w:pPr>
      <w:tabs>
        <w:tab w:val="clear" w:pos="4320"/>
      </w:tabs>
    </w:pPr>
    <w:rPr>
      <w:snapToGrid w:val="0"/>
      <w:color w:val="808080"/>
    </w:rPr>
  </w:style>
  <w:style w:type="character" w:styleId="CommentReference">
    <w:name w:val="annotation reference"/>
    <w:basedOn w:val="DefaultParagraphFont"/>
    <w:semiHidden/>
    <w:rsid w:val="00371019"/>
    <w:rPr>
      <w:sz w:val="16"/>
      <w:szCs w:val="16"/>
    </w:rPr>
  </w:style>
  <w:style w:type="paragraph" w:styleId="CommentText">
    <w:name w:val="annotation text"/>
    <w:basedOn w:val="Normal"/>
    <w:link w:val="CommentTextChar"/>
    <w:semiHidden/>
    <w:rsid w:val="00371019"/>
  </w:style>
  <w:style w:type="paragraph" w:styleId="CommentSubject">
    <w:name w:val="annotation subject"/>
    <w:basedOn w:val="CommentText"/>
    <w:next w:val="CommentText"/>
    <w:semiHidden/>
    <w:rsid w:val="00371019"/>
    <w:rPr>
      <w:b/>
      <w:bCs/>
    </w:rPr>
  </w:style>
  <w:style w:type="paragraph" w:styleId="BalloonText">
    <w:name w:val="Balloon Text"/>
    <w:basedOn w:val="Normal"/>
    <w:semiHidden/>
    <w:rsid w:val="00371019"/>
    <w:rPr>
      <w:rFonts w:ascii="Tahoma" w:hAnsi="Tahoma" w:cs="Tahoma"/>
      <w:sz w:val="16"/>
      <w:szCs w:val="16"/>
    </w:rPr>
  </w:style>
  <w:style w:type="paragraph" w:customStyle="1" w:styleId="BodyTextLast">
    <w:name w:val="Body Text Last"/>
    <w:basedOn w:val="BodyText"/>
    <w:semiHidden/>
    <w:rsid w:val="00425CF0"/>
    <w:pPr>
      <w:keepLines/>
      <w:spacing w:after="200"/>
      <w:ind w:left="360"/>
    </w:pPr>
    <w:rPr>
      <w:rFonts w:ascii="Times New Roman" w:hAnsi="Times New Roman"/>
      <w:sz w:val="24"/>
      <w:szCs w:val="24"/>
    </w:rPr>
  </w:style>
  <w:style w:type="paragraph" w:customStyle="1" w:styleId="BulletDetails">
    <w:name w:val="Bullet_Details"/>
    <w:basedOn w:val="Normal"/>
    <w:rsid w:val="00555F0E"/>
    <w:pPr>
      <w:keepNext/>
      <w:keepLines/>
      <w:numPr>
        <w:numId w:val="5"/>
      </w:numPr>
      <w:tabs>
        <w:tab w:val="clear" w:pos="360"/>
      </w:tabs>
      <w:spacing w:after="100"/>
      <w:ind w:left="1354" w:hanging="274"/>
    </w:pPr>
  </w:style>
  <w:style w:type="paragraph" w:customStyle="1" w:styleId="DefaultParagraphFontParaCharCharCharCharChar">
    <w:name w:val="Default Paragraph Font Para Char Char Char Char Char"/>
    <w:basedOn w:val="Normal"/>
    <w:next w:val="Normal"/>
    <w:semiHidden/>
    <w:rsid w:val="00425508"/>
    <w:pPr>
      <w:numPr>
        <w:numId w:val="6"/>
      </w:numPr>
    </w:pPr>
    <w:rPr>
      <w:rFonts w:ascii="Times New Roman" w:hAnsi="Times New Roman"/>
      <w:kern w:val="32"/>
      <w:sz w:val="22"/>
      <w:szCs w:val="144"/>
    </w:rPr>
  </w:style>
  <w:style w:type="character" w:styleId="Hyperlink">
    <w:name w:val="Hyperlink"/>
    <w:basedOn w:val="DefaultParagraphFont"/>
    <w:uiPriority w:val="99"/>
    <w:rsid w:val="0050014C"/>
    <w:rPr>
      <w:color w:val="0000FF"/>
      <w:u w:val="single"/>
    </w:rPr>
  </w:style>
  <w:style w:type="character" w:styleId="Strong">
    <w:name w:val="Strong"/>
    <w:basedOn w:val="DefaultParagraphFont"/>
    <w:uiPriority w:val="22"/>
    <w:qFormat/>
    <w:rsid w:val="0050014C"/>
    <w:rPr>
      <w:b/>
      <w:bCs/>
    </w:rPr>
  </w:style>
  <w:style w:type="paragraph" w:customStyle="1" w:styleId="DefaultParagraphFontParaCharCharCharCharCharCharCharChar1CharCharChar1CharCharChar1CharCharChar">
    <w:name w:val="Default Paragraph Font Para Char Char Char Char Char Char Char Char1 Char Char Char1 Char Char Char1 Char Char Char"/>
    <w:basedOn w:val="Normal"/>
    <w:next w:val="Normal"/>
    <w:semiHidden/>
    <w:rsid w:val="00B20BC8"/>
    <w:pPr>
      <w:tabs>
        <w:tab w:val="left" w:pos="0"/>
      </w:tabs>
      <w:autoSpaceDE w:val="0"/>
      <w:autoSpaceDN w:val="0"/>
      <w:adjustRightInd w:val="0"/>
      <w:ind w:left="547" w:hanging="360"/>
    </w:pPr>
    <w:rPr>
      <w:rFonts w:ascii="Times New Roman" w:hAnsi="Times New Roman"/>
      <w:kern w:val="32"/>
      <w:szCs w:val="144"/>
    </w:rPr>
  </w:style>
  <w:style w:type="paragraph" w:styleId="BodyText2">
    <w:name w:val="Body Text 2"/>
    <w:basedOn w:val="BodyText3"/>
    <w:semiHidden/>
    <w:rsid w:val="0096358F"/>
  </w:style>
  <w:style w:type="paragraph" w:customStyle="1" w:styleId="HeaderTextLeft">
    <w:name w:val="Header Text Left"/>
    <w:basedOn w:val="Normal"/>
    <w:rsid w:val="008E082F"/>
    <w:pPr>
      <w:jc w:val="both"/>
    </w:pPr>
    <w:rPr>
      <w:rFonts w:cs="Arial"/>
      <w:bCs/>
      <w:spacing w:val="14"/>
      <w:sz w:val="16"/>
      <w:szCs w:val="16"/>
      <w:lang w:eastAsia="ja-JP"/>
    </w:rPr>
  </w:style>
  <w:style w:type="paragraph" w:customStyle="1" w:styleId="HeaderTextRight">
    <w:name w:val="Header Text Right"/>
    <w:basedOn w:val="Normal"/>
    <w:rsid w:val="008E082F"/>
    <w:pPr>
      <w:jc w:val="right"/>
    </w:pPr>
    <w:rPr>
      <w:rFonts w:cs="Arial"/>
      <w:bCs/>
      <w:spacing w:val="14"/>
      <w:sz w:val="16"/>
      <w:szCs w:val="16"/>
      <w:lang w:eastAsia="ja-JP"/>
    </w:rPr>
  </w:style>
  <w:style w:type="paragraph" w:customStyle="1" w:styleId="TOCEntry">
    <w:name w:val="TOCEntry"/>
    <w:basedOn w:val="Normal"/>
    <w:rsid w:val="00EE2D77"/>
    <w:pPr>
      <w:keepNext/>
      <w:keepLines/>
      <w:spacing w:before="120" w:after="240" w:line="240" w:lineRule="atLeast"/>
    </w:pPr>
    <w:rPr>
      <w:rFonts w:ascii="Times" w:hAnsi="Times"/>
      <w:b/>
      <w:sz w:val="36"/>
    </w:rPr>
  </w:style>
  <w:style w:type="paragraph" w:customStyle="1" w:styleId="template">
    <w:name w:val="template"/>
    <w:basedOn w:val="Normal"/>
    <w:rsid w:val="0096358F"/>
    <w:pPr>
      <w:spacing w:line="240" w:lineRule="exact"/>
    </w:pPr>
    <w:rPr>
      <w:i/>
      <w:color w:val="9B0033"/>
      <w:sz w:val="22"/>
      <w:szCs w:val="22"/>
    </w:rPr>
  </w:style>
  <w:style w:type="paragraph" w:styleId="BodyTextFirstIndent">
    <w:name w:val="Body Text First Indent"/>
    <w:basedOn w:val="BodyText"/>
    <w:semiHidden/>
    <w:rsid w:val="0096358F"/>
    <w:pPr>
      <w:ind w:firstLine="210"/>
    </w:pPr>
  </w:style>
  <w:style w:type="paragraph" w:styleId="BodyTextIndent">
    <w:name w:val="Body Text Indent"/>
    <w:basedOn w:val="Normal"/>
    <w:semiHidden/>
    <w:rsid w:val="0096358F"/>
    <w:pPr>
      <w:spacing w:after="120"/>
      <w:ind w:left="360"/>
    </w:pPr>
  </w:style>
  <w:style w:type="paragraph" w:styleId="BodyText3">
    <w:name w:val="Body Text 3"/>
    <w:basedOn w:val="Normal"/>
    <w:semiHidden/>
    <w:rsid w:val="0096358F"/>
    <w:pPr>
      <w:spacing w:after="120"/>
    </w:pPr>
    <w:rPr>
      <w:sz w:val="16"/>
      <w:szCs w:val="16"/>
    </w:rPr>
  </w:style>
  <w:style w:type="paragraph" w:styleId="BodyTextFirstIndent2">
    <w:name w:val="Body Text First Indent 2"/>
    <w:basedOn w:val="BodyTextIndent"/>
    <w:semiHidden/>
    <w:rsid w:val="008F38D1"/>
    <w:pPr>
      <w:ind w:firstLine="210"/>
    </w:pPr>
  </w:style>
  <w:style w:type="paragraph" w:styleId="BodyTextIndent3">
    <w:name w:val="Body Text Indent 3"/>
    <w:basedOn w:val="Normal"/>
    <w:semiHidden/>
    <w:rsid w:val="0096358F"/>
    <w:pPr>
      <w:spacing w:after="120"/>
      <w:ind w:left="360"/>
    </w:pPr>
    <w:rPr>
      <w:sz w:val="16"/>
      <w:szCs w:val="16"/>
    </w:rPr>
  </w:style>
  <w:style w:type="paragraph" w:styleId="BlockText">
    <w:name w:val="Block Text"/>
    <w:basedOn w:val="Normal"/>
    <w:rsid w:val="0096358F"/>
    <w:pPr>
      <w:spacing w:after="120"/>
      <w:ind w:left="1440" w:right="1440"/>
    </w:pPr>
  </w:style>
  <w:style w:type="paragraph" w:styleId="BodyTextIndent2">
    <w:name w:val="Body Text Indent 2"/>
    <w:basedOn w:val="Normal"/>
    <w:semiHidden/>
    <w:rsid w:val="008F38D1"/>
    <w:pPr>
      <w:spacing w:after="120" w:line="480" w:lineRule="auto"/>
      <w:ind w:left="360"/>
    </w:pPr>
  </w:style>
  <w:style w:type="paragraph" w:customStyle="1" w:styleId="FeatureList">
    <w:name w:val="Feature List"/>
    <w:basedOn w:val="List"/>
    <w:rsid w:val="00555F0E"/>
    <w:rPr>
      <w:b/>
      <w:bCs/>
      <w:u w:val="single"/>
    </w:rPr>
  </w:style>
  <w:style w:type="paragraph" w:styleId="List">
    <w:name w:val="List"/>
    <w:basedOn w:val="Normal"/>
    <w:rsid w:val="00555F0E"/>
    <w:pPr>
      <w:ind w:left="360" w:hanging="360"/>
    </w:pPr>
  </w:style>
  <w:style w:type="character" w:customStyle="1" w:styleId="BodyTextChar">
    <w:name w:val="Body Text Char"/>
    <w:link w:val="BodyText"/>
    <w:rsid w:val="00580639"/>
    <w:rPr>
      <w:rFonts w:ascii="Arial" w:hAnsi="Arial"/>
    </w:rPr>
  </w:style>
  <w:style w:type="paragraph" w:styleId="ListParagraph">
    <w:name w:val="List Paragraph"/>
    <w:basedOn w:val="Normal"/>
    <w:uiPriority w:val="34"/>
    <w:qFormat/>
    <w:rsid w:val="00146E99"/>
    <w:pPr>
      <w:numPr>
        <w:ilvl w:val="1"/>
        <w:numId w:val="8"/>
      </w:numPr>
      <w:spacing w:after="200" w:line="276" w:lineRule="auto"/>
      <w:contextualSpacing/>
    </w:pPr>
    <w:rPr>
      <w:rFonts w:ascii="Calibri" w:eastAsia="Calibri" w:hAnsi="Calibri"/>
      <w:sz w:val="22"/>
      <w:szCs w:val="22"/>
    </w:rPr>
  </w:style>
  <w:style w:type="character" w:styleId="FollowedHyperlink">
    <w:name w:val="FollowedHyperlink"/>
    <w:basedOn w:val="DefaultParagraphFont"/>
    <w:rsid w:val="00790188"/>
    <w:rPr>
      <w:color w:val="800080"/>
      <w:u w:val="single"/>
    </w:rPr>
  </w:style>
  <w:style w:type="paragraph" w:styleId="NoSpacing">
    <w:name w:val="No Spacing"/>
    <w:uiPriority w:val="1"/>
    <w:qFormat/>
    <w:rsid w:val="00105ED5"/>
    <w:rPr>
      <w:rFonts w:ascii="Calibri" w:eastAsia="Calibri" w:hAnsi="Calibri"/>
      <w:sz w:val="22"/>
      <w:szCs w:val="22"/>
    </w:rPr>
  </w:style>
  <w:style w:type="paragraph" w:styleId="DocumentMap">
    <w:name w:val="Document Map"/>
    <w:basedOn w:val="Normal"/>
    <w:link w:val="DocumentMapChar"/>
    <w:uiPriority w:val="99"/>
    <w:rsid w:val="003D7B19"/>
    <w:rPr>
      <w:rFonts w:ascii="Tahoma" w:hAnsi="Tahoma" w:cs="Tahoma"/>
      <w:sz w:val="16"/>
      <w:szCs w:val="16"/>
    </w:rPr>
  </w:style>
  <w:style w:type="character" w:customStyle="1" w:styleId="DocumentMapChar">
    <w:name w:val="Document Map Char"/>
    <w:basedOn w:val="DefaultParagraphFont"/>
    <w:link w:val="DocumentMap"/>
    <w:uiPriority w:val="99"/>
    <w:rsid w:val="003D7B19"/>
    <w:rPr>
      <w:rFonts w:ascii="Tahoma" w:hAnsi="Tahoma" w:cs="Tahoma"/>
      <w:sz w:val="16"/>
      <w:szCs w:val="16"/>
    </w:rPr>
  </w:style>
  <w:style w:type="character" w:customStyle="1" w:styleId="CommentTextChar">
    <w:name w:val="Comment Text Char"/>
    <w:basedOn w:val="DefaultParagraphFont"/>
    <w:link w:val="CommentText"/>
    <w:semiHidden/>
    <w:rsid w:val="00067F2B"/>
    <w:rPr>
      <w:rFonts w:ascii="Arial" w:hAnsi="Arial"/>
    </w:rPr>
  </w:style>
  <w:style w:type="paragraph" w:styleId="NormalWeb">
    <w:name w:val="Normal (Web)"/>
    <w:basedOn w:val="Normal"/>
    <w:uiPriority w:val="99"/>
    <w:unhideWhenUsed/>
    <w:rsid w:val="00D85D41"/>
    <w:pPr>
      <w:spacing w:before="100" w:beforeAutospacing="1" w:after="100" w:afterAutospacing="1"/>
    </w:pPr>
    <w:rPr>
      <w:rFonts w:ascii="Times New Roman" w:hAnsi="Times New Roman"/>
      <w:sz w:val="24"/>
      <w:szCs w:val="24"/>
    </w:rPr>
  </w:style>
  <w:style w:type="character" w:styleId="Emphasis">
    <w:name w:val="Emphasis"/>
    <w:basedOn w:val="DefaultParagraphFont"/>
    <w:uiPriority w:val="20"/>
    <w:qFormat/>
    <w:rsid w:val="00334716"/>
    <w:rPr>
      <w:i/>
      <w:iCs/>
    </w:rPr>
  </w:style>
  <w:style w:type="character" w:styleId="PlaceholderText">
    <w:name w:val="Placeholder Text"/>
    <w:basedOn w:val="DefaultParagraphFont"/>
    <w:uiPriority w:val="99"/>
    <w:semiHidden/>
    <w:rsid w:val="0053154B"/>
    <w:rPr>
      <w:color w:val="808080"/>
    </w:rPr>
  </w:style>
  <w:style w:type="paragraph" w:styleId="TOCHeading">
    <w:name w:val="TOC Heading"/>
    <w:basedOn w:val="Heading1"/>
    <w:next w:val="Normal"/>
    <w:uiPriority w:val="39"/>
    <w:unhideWhenUsed/>
    <w:qFormat/>
    <w:rsid w:val="00A85507"/>
    <w:pPr>
      <w:keepLines/>
      <w:numPr>
        <w:numId w:val="0"/>
      </w:numPr>
      <w:spacing w:before="480" w:after="0"/>
      <w:jc w:val="center"/>
      <w:outlineLvl w:val="9"/>
    </w:pPr>
    <w:rPr>
      <w:rFonts w:cs="Times New Roman"/>
      <w:b w:val="0"/>
      <w:smallCaps/>
      <w:kern w:val="0"/>
      <w:sz w:val="36"/>
      <w:szCs w:val="28"/>
    </w:rPr>
  </w:style>
  <w:style w:type="paragraph" w:styleId="Caption">
    <w:name w:val="caption"/>
    <w:basedOn w:val="Normal"/>
    <w:next w:val="Normal"/>
    <w:unhideWhenUsed/>
    <w:qFormat/>
    <w:rsid w:val="007505DC"/>
    <w:pPr>
      <w:spacing w:after="200"/>
      <w:jc w:val="center"/>
    </w:pPr>
    <w:rPr>
      <w:b/>
      <w:bCs/>
      <w:sz w:val="18"/>
      <w:szCs w:val="18"/>
    </w:rPr>
  </w:style>
  <w:style w:type="paragraph" w:customStyle="1" w:styleId="Requirement">
    <w:name w:val="Requirement"/>
    <w:basedOn w:val="BodyText"/>
    <w:qFormat/>
    <w:rsid w:val="005E4A7A"/>
    <w:pPr>
      <w:numPr>
        <w:numId w:val="9"/>
      </w:numPr>
      <w:tabs>
        <w:tab w:val="left" w:pos="864"/>
        <w:tab w:val="left" w:pos="1080"/>
      </w:tabs>
      <w:ind w:left="864" w:hanging="864"/>
    </w:pPr>
    <w:rPr>
      <w:rFonts w:cs="Arial"/>
    </w:rPr>
  </w:style>
  <w:style w:type="paragraph" w:styleId="TableofFigures">
    <w:name w:val="table of figures"/>
    <w:basedOn w:val="Normal"/>
    <w:next w:val="Normal"/>
    <w:uiPriority w:val="99"/>
    <w:rsid w:val="00144154"/>
  </w:style>
  <w:style w:type="character" w:customStyle="1" w:styleId="FooterChar">
    <w:name w:val="Footer Char"/>
    <w:basedOn w:val="DefaultParagraphFont"/>
    <w:link w:val="Footer"/>
    <w:uiPriority w:val="99"/>
    <w:rsid w:val="00F922CC"/>
    <w:rPr>
      <w:rFonts w:ascii="Garamond" w:hAnsi="Garamond"/>
    </w:rPr>
  </w:style>
  <w:style w:type="character" w:customStyle="1" w:styleId="apple-converted-space">
    <w:name w:val="apple-converted-space"/>
    <w:basedOn w:val="DefaultParagraphFont"/>
    <w:rsid w:val="00626167"/>
  </w:style>
  <w:style w:type="paragraph" w:customStyle="1" w:styleId="xmsonormal">
    <w:name w:val="x_msonormal"/>
    <w:basedOn w:val="Normal"/>
    <w:rsid w:val="00152B63"/>
    <w:pPr>
      <w:spacing w:before="100" w:beforeAutospacing="1" w:after="100" w:afterAutospacing="1"/>
    </w:pPr>
    <w:rPr>
      <w:rFonts w:ascii="Times New Roman" w:hAnsi="Times New Roman"/>
      <w:sz w:val="24"/>
      <w:szCs w:val="24"/>
    </w:rPr>
  </w:style>
  <w:style w:type="character" w:styleId="HTMLCode">
    <w:name w:val="HTML Code"/>
    <w:basedOn w:val="DefaultParagraphFont"/>
    <w:uiPriority w:val="99"/>
    <w:unhideWhenUsed/>
    <w:rsid w:val="000A00DE"/>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0A0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0A00DE"/>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2183">
      <w:bodyDiv w:val="1"/>
      <w:marLeft w:val="0"/>
      <w:marRight w:val="0"/>
      <w:marTop w:val="0"/>
      <w:marBottom w:val="0"/>
      <w:divBdr>
        <w:top w:val="none" w:sz="0" w:space="0" w:color="auto"/>
        <w:left w:val="none" w:sz="0" w:space="0" w:color="auto"/>
        <w:bottom w:val="none" w:sz="0" w:space="0" w:color="auto"/>
        <w:right w:val="none" w:sz="0" w:space="0" w:color="auto"/>
      </w:divBdr>
    </w:div>
    <w:div w:id="3670375">
      <w:bodyDiv w:val="1"/>
      <w:marLeft w:val="0"/>
      <w:marRight w:val="0"/>
      <w:marTop w:val="0"/>
      <w:marBottom w:val="660"/>
      <w:divBdr>
        <w:top w:val="none" w:sz="0" w:space="0" w:color="auto"/>
        <w:left w:val="none" w:sz="0" w:space="0" w:color="auto"/>
        <w:bottom w:val="none" w:sz="0" w:space="0" w:color="auto"/>
        <w:right w:val="none" w:sz="0" w:space="0" w:color="auto"/>
      </w:divBdr>
    </w:div>
    <w:div w:id="14968115">
      <w:bodyDiv w:val="1"/>
      <w:marLeft w:val="0"/>
      <w:marRight w:val="0"/>
      <w:marTop w:val="0"/>
      <w:marBottom w:val="0"/>
      <w:divBdr>
        <w:top w:val="none" w:sz="0" w:space="0" w:color="auto"/>
        <w:left w:val="none" w:sz="0" w:space="0" w:color="auto"/>
        <w:bottom w:val="none" w:sz="0" w:space="0" w:color="auto"/>
        <w:right w:val="none" w:sz="0" w:space="0" w:color="auto"/>
      </w:divBdr>
      <w:divsChild>
        <w:div w:id="1829789122">
          <w:marLeft w:val="720"/>
          <w:marRight w:val="0"/>
          <w:marTop w:val="0"/>
          <w:marBottom w:val="0"/>
          <w:divBdr>
            <w:top w:val="none" w:sz="0" w:space="0" w:color="auto"/>
            <w:left w:val="none" w:sz="0" w:space="0" w:color="auto"/>
            <w:bottom w:val="none" w:sz="0" w:space="0" w:color="auto"/>
            <w:right w:val="none" w:sz="0" w:space="0" w:color="auto"/>
          </w:divBdr>
        </w:div>
        <w:div w:id="284506872">
          <w:marLeft w:val="720"/>
          <w:marRight w:val="0"/>
          <w:marTop w:val="0"/>
          <w:marBottom w:val="0"/>
          <w:divBdr>
            <w:top w:val="none" w:sz="0" w:space="0" w:color="auto"/>
            <w:left w:val="none" w:sz="0" w:space="0" w:color="auto"/>
            <w:bottom w:val="none" w:sz="0" w:space="0" w:color="auto"/>
            <w:right w:val="none" w:sz="0" w:space="0" w:color="auto"/>
          </w:divBdr>
        </w:div>
        <w:div w:id="1241713216">
          <w:marLeft w:val="720"/>
          <w:marRight w:val="0"/>
          <w:marTop w:val="0"/>
          <w:marBottom w:val="0"/>
          <w:divBdr>
            <w:top w:val="none" w:sz="0" w:space="0" w:color="auto"/>
            <w:left w:val="none" w:sz="0" w:space="0" w:color="auto"/>
            <w:bottom w:val="none" w:sz="0" w:space="0" w:color="auto"/>
            <w:right w:val="none" w:sz="0" w:space="0" w:color="auto"/>
          </w:divBdr>
        </w:div>
        <w:div w:id="921645179">
          <w:marLeft w:val="720"/>
          <w:marRight w:val="0"/>
          <w:marTop w:val="0"/>
          <w:marBottom w:val="0"/>
          <w:divBdr>
            <w:top w:val="none" w:sz="0" w:space="0" w:color="auto"/>
            <w:left w:val="none" w:sz="0" w:space="0" w:color="auto"/>
            <w:bottom w:val="none" w:sz="0" w:space="0" w:color="auto"/>
            <w:right w:val="none" w:sz="0" w:space="0" w:color="auto"/>
          </w:divBdr>
        </w:div>
        <w:div w:id="1822697131">
          <w:marLeft w:val="720"/>
          <w:marRight w:val="0"/>
          <w:marTop w:val="0"/>
          <w:marBottom w:val="0"/>
          <w:divBdr>
            <w:top w:val="none" w:sz="0" w:space="0" w:color="auto"/>
            <w:left w:val="none" w:sz="0" w:space="0" w:color="auto"/>
            <w:bottom w:val="none" w:sz="0" w:space="0" w:color="auto"/>
            <w:right w:val="none" w:sz="0" w:space="0" w:color="auto"/>
          </w:divBdr>
        </w:div>
        <w:div w:id="120418086">
          <w:marLeft w:val="720"/>
          <w:marRight w:val="0"/>
          <w:marTop w:val="0"/>
          <w:marBottom w:val="0"/>
          <w:divBdr>
            <w:top w:val="none" w:sz="0" w:space="0" w:color="auto"/>
            <w:left w:val="none" w:sz="0" w:space="0" w:color="auto"/>
            <w:bottom w:val="none" w:sz="0" w:space="0" w:color="auto"/>
            <w:right w:val="none" w:sz="0" w:space="0" w:color="auto"/>
          </w:divBdr>
        </w:div>
        <w:div w:id="607010334">
          <w:marLeft w:val="720"/>
          <w:marRight w:val="0"/>
          <w:marTop w:val="0"/>
          <w:marBottom w:val="0"/>
          <w:divBdr>
            <w:top w:val="none" w:sz="0" w:space="0" w:color="auto"/>
            <w:left w:val="none" w:sz="0" w:space="0" w:color="auto"/>
            <w:bottom w:val="none" w:sz="0" w:space="0" w:color="auto"/>
            <w:right w:val="none" w:sz="0" w:space="0" w:color="auto"/>
          </w:divBdr>
        </w:div>
        <w:div w:id="394931890">
          <w:marLeft w:val="720"/>
          <w:marRight w:val="0"/>
          <w:marTop w:val="0"/>
          <w:marBottom w:val="0"/>
          <w:divBdr>
            <w:top w:val="none" w:sz="0" w:space="0" w:color="auto"/>
            <w:left w:val="none" w:sz="0" w:space="0" w:color="auto"/>
            <w:bottom w:val="none" w:sz="0" w:space="0" w:color="auto"/>
            <w:right w:val="none" w:sz="0" w:space="0" w:color="auto"/>
          </w:divBdr>
        </w:div>
      </w:divsChild>
    </w:div>
    <w:div w:id="15205407">
      <w:bodyDiv w:val="1"/>
      <w:marLeft w:val="0"/>
      <w:marRight w:val="0"/>
      <w:marTop w:val="0"/>
      <w:marBottom w:val="0"/>
      <w:divBdr>
        <w:top w:val="none" w:sz="0" w:space="0" w:color="auto"/>
        <w:left w:val="none" w:sz="0" w:space="0" w:color="auto"/>
        <w:bottom w:val="none" w:sz="0" w:space="0" w:color="auto"/>
        <w:right w:val="none" w:sz="0" w:space="0" w:color="auto"/>
      </w:divBdr>
    </w:div>
    <w:div w:id="26873592">
      <w:bodyDiv w:val="1"/>
      <w:marLeft w:val="0"/>
      <w:marRight w:val="0"/>
      <w:marTop w:val="0"/>
      <w:marBottom w:val="660"/>
      <w:divBdr>
        <w:top w:val="none" w:sz="0" w:space="0" w:color="auto"/>
        <w:left w:val="none" w:sz="0" w:space="0" w:color="auto"/>
        <w:bottom w:val="none" w:sz="0" w:space="0" w:color="auto"/>
        <w:right w:val="none" w:sz="0" w:space="0" w:color="auto"/>
      </w:divBdr>
    </w:div>
    <w:div w:id="279147253">
      <w:bodyDiv w:val="1"/>
      <w:marLeft w:val="0"/>
      <w:marRight w:val="0"/>
      <w:marTop w:val="0"/>
      <w:marBottom w:val="0"/>
      <w:divBdr>
        <w:top w:val="none" w:sz="0" w:space="0" w:color="auto"/>
        <w:left w:val="none" w:sz="0" w:space="0" w:color="auto"/>
        <w:bottom w:val="none" w:sz="0" w:space="0" w:color="auto"/>
        <w:right w:val="none" w:sz="0" w:space="0" w:color="auto"/>
      </w:divBdr>
      <w:divsChild>
        <w:div w:id="838813938">
          <w:marLeft w:val="0"/>
          <w:marRight w:val="0"/>
          <w:marTop w:val="0"/>
          <w:marBottom w:val="0"/>
          <w:divBdr>
            <w:top w:val="none" w:sz="0" w:space="0" w:color="auto"/>
            <w:left w:val="none" w:sz="0" w:space="0" w:color="auto"/>
            <w:bottom w:val="none" w:sz="0" w:space="0" w:color="auto"/>
            <w:right w:val="none" w:sz="0" w:space="0" w:color="auto"/>
          </w:divBdr>
        </w:div>
        <w:div w:id="23792702">
          <w:marLeft w:val="0"/>
          <w:marRight w:val="0"/>
          <w:marTop w:val="0"/>
          <w:marBottom w:val="0"/>
          <w:divBdr>
            <w:top w:val="none" w:sz="0" w:space="0" w:color="auto"/>
            <w:left w:val="none" w:sz="0" w:space="0" w:color="auto"/>
            <w:bottom w:val="none" w:sz="0" w:space="0" w:color="auto"/>
            <w:right w:val="none" w:sz="0" w:space="0" w:color="auto"/>
          </w:divBdr>
        </w:div>
        <w:div w:id="1030568661">
          <w:marLeft w:val="0"/>
          <w:marRight w:val="0"/>
          <w:marTop w:val="0"/>
          <w:marBottom w:val="0"/>
          <w:divBdr>
            <w:top w:val="none" w:sz="0" w:space="0" w:color="auto"/>
            <w:left w:val="none" w:sz="0" w:space="0" w:color="auto"/>
            <w:bottom w:val="none" w:sz="0" w:space="0" w:color="auto"/>
            <w:right w:val="none" w:sz="0" w:space="0" w:color="auto"/>
          </w:divBdr>
        </w:div>
      </w:divsChild>
    </w:div>
    <w:div w:id="360715928">
      <w:bodyDiv w:val="1"/>
      <w:marLeft w:val="0"/>
      <w:marRight w:val="0"/>
      <w:marTop w:val="0"/>
      <w:marBottom w:val="660"/>
      <w:divBdr>
        <w:top w:val="none" w:sz="0" w:space="0" w:color="auto"/>
        <w:left w:val="none" w:sz="0" w:space="0" w:color="auto"/>
        <w:bottom w:val="none" w:sz="0" w:space="0" w:color="auto"/>
        <w:right w:val="none" w:sz="0" w:space="0" w:color="auto"/>
      </w:divBdr>
    </w:div>
    <w:div w:id="384646873">
      <w:bodyDiv w:val="1"/>
      <w:marLeft w:val="0"/>
      <w:marRight w:val="0"/>
      <w:marTop w:val="0"/>
      <w:marBottom w:val="660"/>
      <w:divBdr>
        <w:top w:val="none" w:sz="0" w:space="0" w:color="auto"/>
        <w:left w:val="none" w:sz="0" w:space="0" w:color="auto"/>
        <w:bottom w:val="none" w:sz="0" w:space="0" w:color="auto"/>
        <w:right w:val="none" w:sz="0" w:space="0" w:color="auto"/>
      </w:divBdr>
    </w:div>
    <w:div w:id="443620481">
      <w:bodyDiv w:val="1"/>
      <w:marLeft w:val="0"/>
      <w:marRight w:val="0"/>
      <w:marTop w:val="0"/>
      <w:marBottom w:val="660"/>
      <w:divBdr>
        <w:top w:val="none" w:sz="0" w:space="0" w:color="auto"/>
        <w:left w:val="none" w:sz="0" w:space="0" w:color="auto"/>
        <w:bottom w:val="none" w:sz="0" w:space="0" w:color="auto"/>
        <w:right w:val="none" w:sz="0" w:space="0" w:color="auto"/>
      </w:divBdr>
    </w:div>
    <w:div w:id="504788681">
      <w:bodyDiv w:val="1"/>
      <w:marLeft w:val="0"/>
      <w:marRight w:val="0"/>
      <w:marTop w:val="0"/>
      <w:marBottom w:val="0"/>
      <w:divBdr>
        <w:top w:val="none" w:sz="0" w:space="0" w:color="auto"/>
        <w:left w:val="none" w:sz="0" w:space="0" w:color="auto"/>
        <w:bottom w:val="none" w:sz="0" w:space="0" w:color="auto"/>
        <w:right w:val="none" w:sz="0" w:space="0" w:color="auto"/>
      </w:divBdr>
    </w:div>
    <w:div w:id="604773000">
      <w:bodyDiv w:val="1"/>
      <w:marLeft w:val="0"/>
      <w:marRight w:val="0"/>
      <w:marTop w:val="0"/>
      <w:marBottom w:val="0"/>
      <w:divBdr>
        <w:top w:val="none" w:sz="0" w:space="0" w:color="auto"/>
        <w:left w:val="none" w:sz="0" w:space="0" w:color="auto"/>
        <w:bottom w:val="none" w:sz="0" w:space="0" w:color="auto"/>
        <w:right w:val="none" w:sz="0" w:space="0" w:color="auto"/>
      </w:divBdr>
    </w:div>
    <w:div w:id="724455618">
      <w:bodyDiv w:val="1"/>
      <w:marLeft w:val="0"/>
      <w:marRight w:val="0"/>
      <w:marTop w:val="0"/>
      <w:marBottom w:val="660"/>
      <w:divBdr>
        <w:top w:val="none" w:sz="0" w:space="0" w:color="auto"/>
        <w:left w:val="none" w:sz="0" w:space="0" w:color="auto"/>
        <w:bottom w:val="none" w:sz="0" w:space="0" w:color="auto"/>
        <w:right w:val="none" w:sz="0" w:space="0" w:color="auto"/>
      </w:divBdr>
    </w:div>
    <w:div w:id="752554881">
      <w:bodyDiv w:val="1"/>
      <w:marLeft w:val="0"/>
      <w:marRight w:val="0"/>
      <w:marTop w:val="0"/>
      <w:marBottom w:val="0"/>
      <w:divBdr>
        <w:top w:val="none" w:sz="0" w:space="0" w:color="auto"/>
        <w:left w:val="none" w:sz="0" w:space="0" w:color="auto"/>
        <w:bottom w:val="none" w:sz="0" w:space="0" w:color="auto"/>
        <w:right w:val="none" w:sz="0" w:space="0" w:color="auto"/>
      </w:divBdr>
    </w:div>
    <w:div w:id="766270933">
      <w:bodyDiv w:val="1"/>
      <w:marLeft w:val="0"/>
      <w:marRight w:val="0"/>
      <w:marTop w:val="0"/>
      <w:marBottom w:val="0"/>
      <w:divBdr>
        <w:top w:val="none" w:sz="0" w:space="0" w:color="auto"/>
        <w:left w:val="none" w:sz="0" w:space="0" w:color="auto"/>
        <w:bottom w:val="none" w:sz="0" w:space="0" w:color="auto"/>
        <w:right w:val="none" w:sz="0" w:space="0" w:color="auto"/>
      </w:divBdr>
    </w:div>
    <w:div w:id="813914892">
      <w:bodyDiv w:val="1"/>
      <w:marLeft w:val="0"/>
      <w:marRight w:val="0"/>
      <w:marTop w:val="0"/>
      <w:marBottom w:val="0"/>
      <w:divBdr>
        <w:top w:val="none" w:sz="0" w:space="0" w:color="auto"/>
        <w:left w:val="none" w:sz="0" w:space="0" w:color="auto"/>
        <w:bottom w:val="none" w:sz="0" w:space="0" w:color="auto"/>
        <w:right w:val="none" w:sz="0" w:space="0" w:color="auto"/>
      </w:divBdr>
    </w:div>
    <w:div w:id="905190958">
      <w:bodyDiv w:val="1"/>
      <w:marLeft w:val="0"/>
      <w:marRight w:val="0"/>
      <w:marTop w:val="0"/>
      <w:marBottom w:val="0"/>
      <w:divBdr>
        <w:top w:val="none" w:sz="0" w:space="0" w:color="auto"/>
        <w:left w:val="none" w:sz="0" w:space="0" w:color="auto"/>
        <w:bottom w:val="none" w:sz="0" w:space="0" w:color="auto"/>
        <w:right w:val="none" w:sz="0" w:space="0" w:color="auto"/>
      </w:divBdr>
    </w:div>
    <w:div w:id="956061500">
      <w:bodyDiv w:val="1"/>
      <w:marLeft w:val="0"/>
      <w:marRight w:val="0"/>
      <w:marTop w:val="0"/>
      <w:marBottom w:val="0"/>
      <w:divBdr>
        <w:top w:val="none" w:sz="0" w:space="0" w:color="auto"/>
        <w:left w:val="none" w:sz="0" w:space="0" w:color="auto"/>
        <w:bottom w:val="none" w:sz="0" w:space="0" w:color="auto"/>
        <w:right w:val="none" w:sz="0" w:space="0" w:color="auto"/>
      </w:divBdr>
    </w:div>
    <w:div w:id="956063818">
      <w:bodyDiv w:val="1"/>
      <w:marLeft w:val="0"/>
      <w:marRight w:val="0"/>
      <w:marTop w:val="0"/>
      <w:marBottom w:val="660"/>
      <w:divBdr>
        <w:top w:val="none" w:sz="0" w:space="0" w:color="auto"/>
        <w:left w:val="none" w:sz="0" w:space="0" w:color="auto"/>
        <w:bottom w:val="none" w:sz="0" w:space="0" w:color="auto"/>
        <w:right w:val="none" w:sz="0" w:space="0" w:color="auto"/>
      </w:divBdr>
    </w:div>
    <w:div w:id="964234906">
      <w:bodyDiv w:val="1"/>
      <w:marLeft w:val="0"/>
      <w:marRight w:val="0"/>
      <w:marTop w:val="0"/>
      <w:marBottom w:val="0"/>
      <w:divBdr>
        <w:top w:val="none" w:sz="0" w:space="0" w:color="auto"/>
        <w:left w:val="none" w:sz="0" w:space="0" w:color="auto"/>
        <w:bottom w:val="none" w:sz="0" w:space="0" w:color="auto"/>
        <w:right w:val="none" w:sz="0" w:space="0" w:color="auto"/>
      </w:divBdr>
    </w:div>
    <w:div w:id="1075786703">
      <w:bodyDiv w:val="1"/>
      <w:marLeft w:val="0"/>
      <w:marRight w:val="0"/>
      <w:marTop w:val="0"/>
      <w:marBottom w:val="0"/>
      <w:divBdr>
        <w:top w:val="none" w:sz="0" w:space="0" w:color="auto"/>
        <w:left w:val="none" w:sz="0" w:space="0" w:color="auto"/>
        <w:bottom w:val="none" w:sz="0" w:space="0" w:color="auto"/>
        <w:right w:val="none" w:sz="0" w:space="0" w:color="auto"/>
      </w:divBdr>
    </w:div>
    <w:div w:id="1100641839">
      <w:bodyDiv w:val="1"/>
      <w:marLeft w:val="0"/>
      <w:marRight w:val="0"/>
      <w:marTop w:val="0"/>
      <w:marBottom w:val="0"/>
      <w:divBdr>
        <w:top w:val="none" w:sz="0" w:space="0" w:color="auto"/>
        <w:left w:val="none" w:sz="0" w:space="0" w:color="auto"/>
        <w:bottom w:val="none" w:sz="0" w:space="0" w:color="auto"/>
        <w:right w:val="none" w:sz="0" w:space="0" w:color="auto"/>
      </w:divBdr>
    </w:div>
    <w:div w:id="1111052321">
      <w:bodyDiv w:val="1"/>
      <w:marLeft w:val="0"/>
      <w:marRight w:val="0"/>
      <w:marTop w:val="0"/>
      <w:marBottom w:val="660"/>
      <w:divBdr>
        <w:top w:val="none" w:sz="0" w:space="0" w:color="auto"/>
        <w:left w:val="none" w:sz="0" w:space="0" w:color="auto"/>
        <w:bottom w:val="none" w:sz="0" w:space="0" w:color="auto"/>
        <w:right w:val="none" w:sz="0" w:space="0" w:color="auto"/>
      </w:divBdr>
    </w:div>
    <w:div w:id="1213228765">
      <w:bodyDiv w:val="1"/>
      <w:marLeft w:val="0"/>
      <w:marRight w:val="0"/>
      <w:marTop w:val="0"/>
      <w:marBottom w:val="0"/>
      <w:divBdr>
        <w:top w:val="none" w:sz="0" w:space="0" w:color="auto"/>
        <w:left w:val="none" w:sz="0" w:space="0" w:color="auto"/>
        <w:bottom w:val="none" w:sz="0" w:space="0" w:color="auto"/>
        <w:right w:val="none" w:sz="0" w:space="0" w:color="auto"/>
      </w:divBdr>
    </w:div>
    <w:div w:id="1216551149">
      <w:bodyDiv w:val="1"/>
      <w:marLeft w:val="0"/>
      <w:marRight w:val="0"/>
      <w:marTop w:val="0"/>
      <w:marBottom w:val="0"/>
      <w:divBdr>
        <w:top w:val="none" w:sz="0" w:space="0" w:color="auto"/>
        <w:left w:val="none" w:sz="0" w:space="0" w:color="auto"/>
        <w:bottom w:val="none" w:sz="0" w:space="0" w:color="auto"/>
        <w:right w:val="none" w:sz="0" w:space="0" w:color="auto"/>
      </w:divBdr>
    </w:div>
    <w:div w:id="1283878222">
      <w:bodyDiv w:val="1"/>
      <w:marLeft w:val="0"/>
      <w:marRight w:val="0"/>
      <w:marTop w:val="0"/>
      <w:marBottom w:val="660"/>
      <w:divBdr>
        <w:top w:val="none" w:sz="0" w:space="0" w:color="auto"/>
        <w:left w:val="none" w:sz="0" w:space="0" w:color="auto"/>
        <w:bottom w:val="none" w:sz="0" w:space="0" w:color="auto"/>
        <w:right w:val="none" w:sz="0" w:space="0" w:color="auto"/>
      </w:divBdr>
    </w:div>
    <w:div w:id="1313018698">
      <w:bodyDiv w:val="1"/>
      <w:marLeft w:val="0"/>
      <w:marRight w:val="0"/>
      <w:marTop w:val="0"/>
      <w:marBottom w:val="660"/>
      <w:divBdr>
        <w:top w:val="none" w:sz="0" w:space="0" w:color="auto"/>
        <w:left w:val="none" w:sz="0" w:space="0" w:color="auto"/>
        <w:bottom w:val="none" w:sz="0" w:space="0" w:color="auto"/>
        <w:right w:val="none" w:sz="0" w:space="0" w:color="auto"/>
      </w:divBdr>
    </w:div>
    <w:div w:id="1331713545">
      <w:bodyDiv w:val="1"/>
      <w:marLeft w:val="0"/>
      <w:marRight w:val="0"/>
      <w:marTop w:val="0"/>
      <w:marBottom w:val="0"/>
      <w:divBdr>
        <w:top w:val="none" w:sz="0" w:space="0" w:color="auto"/>
        <w:left w:val="none" w:sz="0" w:space="0" w:color="auto"/>
        <w:bottom w:val="none" w:sz="0" w:space="0" w:color="auto"/>
        <w:right w:val="none" w:sz="0" w:space="0" w:color="auto"/>
      </w:divBdr>
    </w:div>
    <w:div w:id="1385979543">
      <w:bodyDiv w:val="1"/>
      <w:marLeft w:val="0"/>
      <w:marRight w:val="0"/>
      <w:marTop w:val="0"/>
      <w:marBottom w:val="0"/>
      <w:divBdr>
        <w:top w:val="none" w:sz="0" w:space="0" w:color="auto"/>
        <w:left w:val="none" w:sz="0" w:space="0" w:color="auto"/>
        <w:bottom w:val="none" w:sz="0" w:space="0" w:color="auto"/>
        <w:right w:val="none" w:sz="0" w:space="0" w:color="auto"/>
      </w:divBdr>
    </w:div>
    <w:div w:id="1396783748">
      <w:bodyDiv w:val="1"/>
      <w:marLeft w:val="0"/>
      <w:marRight w:val="0"/>
      <w:marTop w:val="0"/>
      <w:marBottom w:val="0"/>
      <w:divBdr>
        <w:top w:val="none" w:sz="0" w:space="0" w:color="auto"/>
        <w:left w:val="none" w:sz="0" w:space="0" w:color="auto"/>
        <w:bottom w:val="none" w:sz="0" w:space="0" w:color="auto"/>
        <w:right w:val="none" w:sz="0" w:space="0" w:color="auto"/>
      </w:divBdr>
      <w:divsChild>
        <w:div w:id="1510482261">
          <w:marLeft w:val="0"/>
          <w:marRight w:val="0"/>
          <w:marTop w:val="0"/>
          <w:marBottom w:val="0"/>
          <w:divBdr>
            <w:top w:val="none" w:sz="0" w:space="0" w:color="auto"/>
            <w:left w:val="none" w:sz="0" w:space="0" w:color="auto"/>
            <w:bottom w:val="none" w:sz="0" w:space="0" w:color="auto"/>
            <w:right w:val="none" w:sz="0" w:space="0" w:color="auto"/>
          </w:divBdr>
          <w:divsChild>
            <w:div w:id="457450764">
              <w:marLeft w:val="0"/>
              <w:marRight w:val="0"/>
              <w:marTop w:val="0"/>
              <w:marBottom w:val="0"/>
              <w:divBdr>
                <w:top w:val="none" w:sz="0" w:space="0" w:color="auto"/>
                <w:left w:val="none" w:sz="0" w:space="0" w:color="auto"/>
                <w:bottom w:val="none" w:sz="0" w:space="0" w:color="auto"/>
                <w:right w:val="none" w:sz="0" w:space="0" w:color="auto"/>
              </w:divBdr>
            </w:div>
            <w:div w:id="123505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894377">
      <w:bodyDiv w:val="1"/>
      <w:marLeft w:val="0"/>
      <w:marRight w:val="0"/>
      <w:marTop w:val="0"/>
      <w:marBottom w:val="660"/>
      <w:divBdr>
        <w:top w:val="none" w:sz="0" w:space="0" w:color="auto"/>
        <w:left w:val="none" w:sz="0" w:space="0" w:color="auto"/>
        <w:bottom w:val="none" w:sz="0" w:space="0" w:color="auto"/>
        <w:right w:val="none" w:sz="0" w:space="0" w:color="auto"/>
      </w:divBdr>
    </w:div>
    <w:div w:id="1606572961">
      <w:bodyDiv w:val="1"/>
      <w:marLeft w:val="0"/>
      <w:marRight w:val="0"/>
      <w:marTop w:val="0"/>
      <w:marBottom w:val="0"/>
      <w:divBdr>
        <w:top w:val="none" w:sz="0" w:space="0" w:color="auto"/>
        <w:left w:val="none" w:sz="0" w:space="0" w:color="auto"/>
        <w:bottom w:val="none" w:sz="0" w:space="0" w:color="auto"/>
        <w:right w:val="none" w:sz="0" w:space="0" w:color="auto"/>
      </w:divBdr>
    </w:div>
    <w:div w:id="1737896428">
      <w:bodyDiv w:val="1"/>
      <w:marLeft w:val="0"/>
      <w:marRight w:val="0"/>
      <w:marTop w:val="0"/>
      <w:marBottom w:val="0"/>
      <w:divBdr>
        <w:top w:val="none" w:sz="0" w:space="0" w:color="auto"/>
        <w:left w:val="none" w:sz="0" w:space="0" w:color="auto"/>
        <w:bottom w:val="none" w:sz="0" w:space="0" w:color="auto"/>
        <w:right w:val="none" w:sz="0" w:space="0" w:color="auto"/>
      </w:divBdr>
    </w:div>
    <w:div w:id="1862162277">
      <w:bodyDiv w:val="1"/>
      <w:marLeft w:val="0"/>
      <w:marRight w:val="0"/>
      <w:marTop w:val="0"/>
      <w:marBottom w:val="0"/>
      <w:divBdr>
        <w:top w:val="none" w:sz="0" w:space="0" w:color="auto"/>
        <w:left w:val="none" w:sz="0" w:space="0" w:color="auto"/>
        <w:bottom w:val="none" w:sz="0" w:space="0" w:color="auto"/>
        <w:right w:val="none" w:sz="0" w:space="0" w:color="auto"/>
      </w:divBdr>
    </w:div>
    <w:div w:id="1873615588">
      <w:bodyDiv w:val="1"/>
      <w:marLeft w:val="0"/>
      <w:marRight w:val="0"/>
      <w:marTop w:val="0"/>
      <w:marBottom w:val="660"/>
      <w:divBdr>
        <w:top w:val="none" w:sz="0" w:space="0" w:color="auto"/>
        <w:left w:val="none" w:sz="0" w:space="0" w:color="auto"/>
        <w:bottom w:val="none" w:sz="0" w:space="0" w:color="auto"/>
        <w:right w:val="none" w:sz="0" w:space="0" w:color="auto"/>
      </w:divBdr>
    </w:div>
    <w:div w:id="1893492460">
      <w:bodyDiv w:val="1"/>
      <w:marLeft w:val="0"/>
      <w:marRight w:val="0"/>
      <w:marTop w:val="0"/>
      <w:marBottom w:val="0"/>
      <w:divBdr>
        <w:top w:val="none" w:sz="0" w:space="0" w:color="auto"/>
        <w:left w:val="none" w:sz="0" w:space="0" w:color="auto"/>
        <w:bottom w:val="none" w:sz="0" w:space="0" w:color="auto"/>
        <w:right w:val="none" w:sz="0" w:space="0" w:color="auto"/>
      </w:divBdr>
    </w:div>
    <w:div w:id="1906599005">
      <w:bodyDiv w:val="1"/>
      <w:marLeft w:val="0"/>
      <w:marRight w:val="0"/>
      <w:marTop w:val="0"/>
      <w:marBottom w:val="0"/>
      <w:divBdr>
        <w:top w:val="none" w:sz="0" w:space="0" w:color="auto"/>
        <w:left w:val="none" w:sz="0" w:space="0" w:color="auto"/>
        <w:bottom w:val="none" w:sz="0" w:space="0" w:color="auto"/>
        <w:right w:val="none" w:sz="0" w:space="0" w:color="auto"/>
      </w:divBdr>
    </w:div>
    <w:div w:id="1931234846">
      <w:bodyDiv w:val="1"/>
      <w:marLeft w:val="0"/>
      <w:marRight w:val="0"/>
      <w:marTop w:val="0"/>
      <w:marBottom w:val="660"/>
      <w:divBdr>
        <w:top w:val="none" w:sz="0" w:space="0" w:color="auto"/>
        <w:left w:val="none" w:sz="0" w:space="0" w:color="auto"/>
        <w:bottom w:val="none" w:sz="0" w:space="0" w:color="auto"/>
        <w:right w:val="none" w:sz="0" w:space="0" w:color="auto"/>
      </w:divBdr>
    </w:div>
    <w:div w:id="1988128323">
      <w:bodyDiv w:val="1"/>
      <w:marLeft w:val="0"/>
      <w:marRight w:val="0"/>
      <w:marTop w:val="0"/>
      <w:marBottom w:val="660"/>
      <w:divBdr>
        <w:top w:val="none" w:sz="0" w:space="0" w:color="auto"/>
        <w:left w:val="none" w:sz="0" w:space="0" w:color="auto"/>
        <w:bottom w:val="none" w:sz="0" w:space="0" w:color="auto"/>
        <w:right w:val="none" w:sz="0" w:space="0" w:color="auto"/>
      </w:divBdr>
    </w:div>
    <w:div w:id="2056616064">
      <w:bodyDiv w:val="1"/>
      <w:marLeft w:val="0"/>
      <w:marRight w:val="0"/>
      <w:marTop w:val="0"/>
      <w:marBottom w:val="660"/>
      <w:divBdr>
        <w:top w:val="none" w:sz="0" w:space="0" w:color="auto"/>
        <w:left w:val="none" w:sz="0" w:space="0" w:color="auto"/>
        <w:bottom w:val="none" w:sz="0" w:space="0" w:color="auto"/>
        <w:right w:val="none" w:sz="0" w:space="0" w:color="auto"/>
      </w:divBdr>
    </w:div>
    <w:div w:id="2110159094">
      <w:bodyDiv w:val="1"/>
      <w:marLeft w:val="0"/>
      <w:marRight w:val="0"/>
      <w:marTop w:val="0"/>
      <w:marBottom w:val="66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jpeg"/><Relationship Id="rId18" Type="http://schemas.openxmlformats.org/officeDocument/2006/relationships/hyperlink" Target="https://github.com/apache/cordova-plugin-file-transfer/blob/master/doc/index.md" TargetMode="External"/><Relationship Id="rId26" Type="http://schemas.openxmlformats.org/officeDocument/2006/relationships/hyperlink" Target="https://github.com/StephanHoyer/ng-translate" TargetMode="External"/><Relationship Id="rId3" Type="http://schemas.openxmlformats.org/officeDocument/2006/relationships/customXml" Target="../customXml/item3.xml"/><Relationship Id="rId21" Type="http://schemas.openxmlformats.org/officeDocument/2006/relationships/hyperlink" Target="https://github.com/apache/cordova-plugin-file-transfer/blob/master/doc/index.md" TargetMode="External"/><Relationship Id="rId34" Type="http://schemas.openxmlformats.org/officeDocument/2006/relationships/footer" Target="footer2.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image" Target="media/image3.png"/><Relationship Id="rId25" Type="http://schemas.openxmlformats.org/officeDocument/2006/relationships/image" Target="media/image5.png"/><Relationship Id="rId33" Type="http://schemas.openxmlformats.org/officeDocument/2006/relationships/header" Target="header3.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https://code.google.com/p/crypto-js/" TargetMode="Externa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hyperlink" Target="https://github.com/krisrak/html5-canvas-drawing-app" TargetMode="External"/><Relationship Id="rId32" Type="http://schemas.openxmlformats.org/officeDocument/2006/relationships/header" Target="header2.xml"/><Relationship Id="rId37" Type="http://schemas.openxmlformats.org/officeDocument/2006/relationships/glossaryDocument" Target="glossary/document.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image" Target="cid:8e8df0f2-ab48-4538-9602-d61d026ec74f" TargetMode="External"/><Relationship Id="rId28" Type="http://schemas.openxmlformats.org/officeDocument/2006/relationships/hyperlink" Target="http://www.sitepoint.com/creating-charting-directives-using-angularjs-d3-js/" TargetMode="External"/><Relationship Id="rId36"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hyperlink" Target="http://www.html5rocks.com/en/tutorials/file/filesystem/" TargetMode="External"/><Relationship Id="rId31" Type="http://schemas.openxmlformats.org/officeDocument/2006/relationships/package" Target="embeddings/Microsoft_Visio_Drawing1.vsdx"/><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image" Target="media/image4.png"/><Relationship Id="rId27" Type="http://schemas.openxmlformats.org/officeDocument/2006/relationships/hyperlink" Target="https://github.com/mbostock/d3/wiki/Gallery" TargetMode="External"/><Relationship Id="rId30" Type="http://schemas.openxmlformats.org/officeDocument/2006/relationships/image" Target="media/image7.emf"/><Relationship Id="rId35" Type="http://schemas.openxmlformats.org/officeDocument/2006/relationships/header" Target="header4.xml"/></Relationships>
</file>

<file path=word/_rels/header3.xml.rels><?xml version="1.0" encoding="UTF-8" standalone="yes"?>
<Relationships xmlns="http://schemas.openxmlformats.org/package/2006/relationships"><Relationship Id="rId1" Type="http://schemas.openxmlformats.org/officeDocument/2006/relationships/image" Target="media/image8.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pandeeswari\Desktop\ATT%20Metlife\att_SysDD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54259C9BDF24C1B91A12D6539045844"/>
        <w:category>
          <w:name w:val="General"/>
          <w:gallery w:val="placeholder"/>
        </w:category>
        <w:types>
          <w:type w:val="bbPlcHdr"/>
        </w:types>
        <w:behaviors>
          <w:behavior w:val="content"/>
        </w:behaviors>
        <w:guid w:val="{1B6D28D9-1F66-4810-9FCC-3365FB34EA3D}"/>
      </w:docPartPr>
      <w:docPartBody>
        <w:p w:rsidR="00FD1662" w:rsidRDefault="00903048">
          <w:pPr>
            <w:pStyle w:val="D54259C9BDF24C1B91A12D6539045844"/>
          </w:pPr>
          <w:r w:rsidRPr="004B77FE">
            <w:rPr>
              <w:rStyle w:val="PlaceholderText"/>
            </w:rPr>
            <w:t>[Company]</w:t>
          </w:r>
        </w:p>
      </w:docPartBody>
    </w:docPart>
    <w:docPart>
      <w:docPartPr>
        <w:name w:val="3E4FB04AE75942C1B262778ACDCA55FF"/>
        <w:category>
          <w:name w:val="General"/>
          <w:gallery w:val="placeholder"/>
        </w:category>
        <w:types>
          <w:type w:val="bbPlcHdr"/>
        </w:types>
        <w:behaviors>
          <w:behavior w:val="content"/>
        </w:behaviors>
        <w:guid w:val="{B4906505-3126-4B7E-8304-CD868FF41F14}"/>
      </w:docPartPr>
      <w:docPartBody>
        <w:p w:rsidR="00FD1662" w:rsidRDefault="00903048">
          <w:pPr>
            <w:pStyle w:val="3E4FB04AE75942C1B262778ACDCA55FF"/>
          </w:pPr>
          <w:r w:rsidRPr="004B77FE">
            <w:rPr>
              <w:rStyle w:val="PlaceholderText"/>
            </w:rPr>
            <w:t>[Title]</w:t>
          </w:r>
        </w:p>
      </w:docPartBody>
    </w:docPart>
    <w:docPart>
      <w:docPartPr>
        <w:name w:val="B9B72FC3B6D048D7A4CBF81549CD9535"/>
        <w:category>
          <w:name w:val="General"/>
          <w:gallery w:val="placeholder"/>
        </w:category>
        <w:types>
          <w:type w:val="bbPlcHdr"/>
        </w:types>
        <w:behaviors>
          <w:behavior w:val="content"/>
        </w:behaviors>
        <w:guid w:val="{097C5B05-BA45-412E-9C15-4D3761762C34}"/>
      </w:docPartPr>
      <w:docPartBody>
        <w:p w:rsidR="00FD1662" w:rsidRDefault="00903048">
          <w:pPr>
            <w:pStyle w:val="B9B72FC3B6D048D7A4CBF81549CD9535"/>
          </w:pPr>
          <w:r w:rsidRPr="004B77FE">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comments="0" w:formatting="0" w:inkAnnotations="0"/>
  <w:defaultTabStop w:val="720"/>
  <w:characterSpacingControl w:val="doNotCompress"/>
  <w:compat>
    <w:useFELayout/>
    <w:compatSetting w:name="compatibilityMode" w:uri="http://schemas.microsoft.com/office/word" w:val="12"/>
  </w:compat>
  <w:rsids>
    <w:rsidRoot w:val="00903048"/>
    <w:rsid w:val="00197092"/>
    <w:rsid w:val="002E08F8"/>
    <w:rsid w:val="00583587"/>
    <w:rsid w:val="006657AC"/>
    <w:rsid w:val="007B610A"/>
    <w:rsid w:val="008861EE"/>
    <w:rsid w:val="00903048"/>
    <w:rsid w:val="009C3FED"/>
    <w:rsid w:val="00A11705"/>
    <w:rsid w:val="00B8626A"/>
    <w:rsid w:val="00BD1C8F"/>
    <w:rsid w:val="00D731D8"/>
    <w:rsid w:val="00FD1662"/>
    <w:rsid w:val="00FE589B"/>
    <w:rsid w:val="00FE61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16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D1662"/>
    <w:rPr>
      <w:color w:val="808080"/>
    </w:rPr>
  </w:style>
  <w:style w:type="paragraph" w:customStyle="1" w:styleId="D54259C9BDF24C1B91A12D6539045844">
    <w:name w:val="D54259C9BDF24C1B91A12D6539045844"/>
    <w:rsid w:val="00FD1662"/>
  </w:style>
  <w:style w:type="paragraph" w:customStyle="1" w:styleId="3E4FB04AE75942C1B262778ACDCA55FF">
    <w:name w:val="3E4FB04AE75942C1B262778ACDCA55FF"/>
    <w:rsid w:val="00FD1662"/>
  </w:style>
  <w:style w:type="paragraph" w:customStyle="1" w:styleId="B9B72FC3B6D048D7A4CBF81549CD9535">
    <w:name w:val="B9B72FC3B6D048D7A4CBF81549CD9535"/>
    <w:rsid w:val="00FD1662"/>
  </w:style>
  <w:style w:type="paragraph" w:customStyle="1" w:styleId="4F86AB757F964C9FBD0CE9DEDD3ACB17">
    <w:name w:val="4F86AB757F964C9FBD0CE9DEDD3ACB17"/>
    <w:rsid w:val="00FD166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p:properties xmlns:p="http://schemas.microsoft.com/office/2006/metadata/properties" xmlns:xsi="http://www.w3.org/2001/XMLSchema-instance" xmlns:pc="http://schemas.microsoft.com/office/infopath/2007/PartnerControls">
  <documentManagement>
    <_dlc_DocId xmlns="df83317f-f3f4-4083-93bc-e38464e94015">XD2M5AY23E5E-2-2732</_dlc_DocId>
    <_dlc_DocIdUrl xmlns="df83317f-f3f4-4083-93bc-e38464e94015">
      <Url>https://businesssolutions.web.att.com/sites/ProfServices4/_layouts/DocIdRedir.aspx?ID=XD2M5AY23E5E-2-2732</Url>
      <Description>XD2M5AY23E5E-2-2732</Description>
    </_dlc_DocIdUrl>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4DAB433AFD1A4B49A6406FAA1E9460DC" ma:contentTypeVersion="3" ma:contentTypeDescription="Create a new document." ma:contentTypeScope="" ma:versionID="6a631b874adc8b7ef7eb5768ec682b85">
  <xsd:schema xmlns:xsd="http://www.w3.org/2001/XMLSchema" xmlns:xs="http://www.w3.org/2001/XMLSchema" xmlns:p="http://schemas.microsoft.com/office/2006/metadata/properties" xmlns:ns1="http://schemas.microsoft.com/sharepoint/v3" xmlns:ns2="df83317f-f3f4-4083-93bc-e38464e94015" targetNamespace="http://schemas.microsoft.com/office/2006/metadata/properties" ma:root="true" ma:fieldsID="af7a9ac0a01bdbacaa7d568f601f7cd4" ns1:_="" ns2:_="">
    <xsd:import namespace="http://schemas.microsoft.com/sharepoint/v3"/>
    <xsd:import namespace="df83317f-f3f4-4083-93bc-e38464e94015"/>
    <xsd:element name="properties">
      <xsd:complexType>
        <xsd:sequence>
          <xsd:element name="documentManagement">
            <xsd:complexType>
              <xsd:all>
                <xsd:element ref="ns2:_dlc_DocId" minOccurs="0"/>
                <xsd:element ref="ns2:_dlc_DocIdUrl" minOccurs="0"/>
                <xsd:element ref="ns2:_dlc_DocIdPersistId" minOccurs="0"/>
                <xsd:element ref="ns1:AverageRating" minOccurs="0"/>
                <xsd:element ref="ns1:Rating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11" nillable="true" ma:displayName="Rating (0-5)" ma:decimals="2" ma:description="Average value of all the ratings that have been submitted" ma:internalName="AverageRating" ma:readOnly="true">
      <xsd:simpleType>
        <xsd:restriction base="dms:Number"/>
      </xsd:simpleType>
    </xsd:element>
    <xsd:element name="RatingCount" ma:index="12" nillable="true" ma:displayName="Number of Ratings" ma:decimals="0" ma:description="Number of ratings submitted" ma:internalName="RatingCount" ma:readOnly="tru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df83317f-f3f4-4083-93bc-e38464e94015"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CD1CD46-40CB-4CF2-BE31-B075EAF3C365}">
  <ds:schemaRefs>
    <ds:schemaRef ds:uri="http://schemas.microsoft.com/sharepoint/v3/contenttype/forms"/>
  </ds:schemaRefs>
</ds:datastoreItem>
</file>

<file path=customXml/itemProps2.xml><?xml version="1.0" encoding="utf-8"?>
<ds:datastoreItem xmlns:ds="http://schemas.openxmlformats.org/officeDocument/2006/customXml" ds:itemID="{A0409B0A-642C-4FA4-9C76-3BF955163195}">
  <ds:schemaRefs>
    <ds:schemaRef ds:uri="http://schemas.microsoft.com/sharepoint/events"/>
  </ds:schemaRefs>
</ds:datastoreItem>
</file>

<file path=customXml/itemProps3.xml><?xml version="1.0" encoding="utf-8"?>
<ds:datastoreItem xmlns:ds="http://schemas.openxmlformats.org/officeDocument/2006/customXml" ds:itemID="{FD14DE6E-D331-44CC-85D3-D0A616F9CC7D}">
  <ds:schemaRefs>
    <ds:schemaRef ds:uri="http://schemas.microsoft.com/office/2006/metadata/properties"/>
    <ds:schemaRef ds:uri="http://schemas.microsoft.com/office/infopath/2007/PartnerControls"/>
    <ds:schemaRef ds:uri="df83317f-f3f4-4083-93bc-e38464e94015"/>
  </ds:schemaRefs>
</ds:datastoreItem>
</file>

<file path=customXml/itemProps4.xml><?xml version="1.0" encoding="utf-8"?>
<ds:datastoreItem xmlns:ds="http://schemas.openxmlformats.org/officeDocument/2006/customXml" ds:itemID="{7D8682AB-EFD5-43FF-8357-2D38A63731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f83317f-f3f4-4083-93bc-e38464e940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3EADE0D8-C0D2-409A-9B59-A5554F533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att_SysDD_Template</Template>
  <TotalTime>1</TotalTime>
  <Pages>31</Pages>
  <Words>5266</Words>
  <Characters>30017</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[Global Mobile Sales Platform]</vt:lpstr>
    </vt:vector>
  </TitlesOfParts>
  <Company>&lt;Wipro Technologies&gt;</Company>
  <LinksUpToDate>false</LinksUpToDate>
  <CharactersWithSpaces>35213</CharactersWithSpaces>
  <SharedDoc>false</SharedDoc>
  <HLinks>
    <vt:vector size="6" baseType="variant">
      <vt:variant>
        <vt:i4>7602207</vt:i4>
      </vt:variant>
      <vt:variant>
        <vt:i4>3</vt:i4>
      </vt:variant>
      <vt:variant>
        <vt:i4>0</vt:i4>
      </vt:variant>
      <vt:variant>
        <vt:i4>5</vt:i4>
      </vt:variant>
      <vt:variant>
        <vt:lpwstr>mailto:bc574w@att.com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[Global Mobile Sales Platform]</dc:title>
  <dc:creator>C.Pandeeswari</dc:creator>
  <cp:lastModifiedBy>Ravinder</cp:lastModifiedBy>
  <cp:revision>2</cp:revision>
  <dcterms:created xsi:type="dcterms:W3CDTF">2015-02-17T03:14:00Z</dcterms:created>
  <dcterms:modified xsi:type="dcterms:W3CDTF">2015-02-17T03:14:00Z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0x0101004DAB433AFD1A4B49A6406FAA1E9460DC</vt:lpwstr>
  </property>
  <property fmtid="{D5CDD505-2E9C-101B-9397-08002B2CF9AE}" pid="3" name="_dlc_DocIdItemGuid">
    <vt:lpwstr>edd94e2b-533f-40ea-b192-d956bd11e6f4</vt:lpwstr>
  </property>
  <property fmtid="{D5CDD505-2E9C-101B-9397-08002B2CF9AE}" pid="4" name="Revision">
    <vt:i4>1</vt:i4>
  </property>
  <property fmtid="{D5CDD505-2E9C-101B-9397-08002B2CF9AE}" pid="5" name="_dlc_DocId">
    <vt:lpwstr>XD2M5AY23E5E-2-132</vt:lpwstr>
  </property>
  <property fmtid="{D5CDD505-2E9C-101B-9397-08002B2CF9AE}" pid="6" name="_dlc_DocIdUrl">
    <vt:lpwstr>https://businesssolutions.web.att.com/sites/ProfServices4/_layouts/DocIdRedir.aspx?ID=XD2M5AY23E5E-2-132, XD2M5AY23E5E-2-132</vt:lpwstr>
  </property>
</Properties>
</file>